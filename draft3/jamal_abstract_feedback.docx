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7A7E1" w14:textId="77777777" w:rsidR="009F6173" w:rsidRPr="002506AA" w:rsidRDefault="009F6173" w:rsidP="009F6173">
      <w:pPr>
        <w:spacing w:line="480" w:lineRule="auto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  <w:b/>
          <w:sz w:val="32"/>
        </w:rPr>
        <w:t>ABSTRACT</w:t>
      </w:r>
    </w:p>
    <w:p w14:paraId="46503A7B" w14:textId="2AE89B2A" w:rsidR="009F6173" w:rsidRPr="002506AA" w:rsidRDefault="009F6173" w:rsidP="009F6173">
      <w:pPr>
        <w:spacing w:line="480" w:lineRule="auto"/>
        <w:ind w:firstLine="0"/>
        <w:jc w:val="both"/>
        <w:rPr>
          <w:rFonts w:ascii="Baskerville Old Face" w:hAnsi="Baskerville Old Face"/>
        </w:rPr>
      </w:pPr>
      <w:bookmarkStart w:id="0" w:name="_GoBack"/>
      <w:r w:rsidRPr="002506AA">
        <w:rPr>
          <w:rFonts w:ascii="Baskerville Old Face" w:hAnsi="Baskerville Old Face"/>
        </w:rPr>
        <w:t xml:space="preserve">Joan Miro </w:t>
      </w:r>
      <w:bookmarkEnd w:id="0"/>
      <w:r w:rsidRPr="002506AA">
        <w:rPr>
          <w:rFonts w:ascii="Baskerville Old Face" w:hAnsi="Baskerville Old Face"/>
        </w:rPr>
        <w:t xml:space="preserve">and Salvador Dali are two Surrealists painters often featured together at auction. Can the past price of a Miro painting drive up the current price of a Dali piece? We examine the existence and behavior of </w:t>
      </w:r>
      <w:del w:id="1" w:author="Student" w:date="2016-04-11T21:28:00Z">
        <w:r w:rsidRPr="002506AA" w:rsidDel="00BF649F">
          <w:rPr>
            <w:rFonts w:ascii="Baskerville Old Face" w:hAnsi="Baskerville Old Face"/>
          </w:rPr>
          <w:delText xml:space="preserve">these </w:delText>
        </w:r>
      </w:del>
      <w:r w:rsidRPr="002506AA">
        <w:rPr>
          <w:rFonts w:ascii="Baskerville Old Face" w:hAnsi="Baskerville Old Face"/>
        </w:rPr>
        <w:t xml:space="preserve">“anchoring” cross-effects between prices of related art pieces sold at auction. </w:t>
      </w:r>
      <w:del w:id="2" w:author="Student" w:date="2016-04-11T21:29:00Z">
        <w:r w:rsidRPr="002506AA" w:rsidDel="00BF649F">
          <w:rPr>
            <w:rFonts w:ascii="Baskerville Old Face" w:hAnsi="Baskerville Old Face"/>
          </w:rPr>
          <w:delText xml:space="preserve">My </w:delText>
        </w:r>
      </w:del>
      <w:ins w:id="3" w:author="Student" w:date="2016-04-11T21:29:00Z">
        <w:r w:rsidR="00BF649F">
          <w:rPr>
            <w:rFonts w:ascii="Baskerville Old Face" w:hAnsi="Baskerville Old Face"/>
          </w:rPr>
          <w:t>Our</w:t>
        </w:r>
        <w:r w:rsidR="00BF649F" w:rsidRPr="002506AA">
          <w:rPr>
            <w:rFonts w:ascii="Baskerville Old Face" w:hAnsi="Baskerville Old Face"/>
          </w:rPr>
          <w:t xml:space="preserve"> </w:t>
        </w:r>
      </w:ins>
      <w:r w:rsidRPr="002506AA">
        <w:rPr>
          <w:rFonts w:ascii="Baskerville Old Face" w:hAnsi="Baskerville Old Face"/>
        </w:rPr>
        <w:t xml:space="preserve">research generalizes the anchoring model of </w:t>
      </w:r>
      <w:proofErr w:type="spellStart"/>
      <w:r w:rsidRPr="002506AA">
        <w:rPr>
          <w:rFonts w:ascii="Baskerville Old Face" w:hAnsi="Baskerville Old Face"/>
        </w:rPr>
        <w:t>Beggs</w:t>
      </w:r>
      <w:proofErr w:type="spellEnd"/>
      <w:r w:rsidRPr="002506AA">
        <w:rPr>
          <w:rFonts w:ascii="Baskerville Old Face" w:hAnsi="Baskerville Old Face"/>
        </w:rPr>
        <w:t xml:space="preserve"> &amp; </w:t>
      </w:r>
      <w:proofErr w:type="spellStart"/>
      <w:r w:rsidRPr="002506AA">
        <w:rPr>
          <w:rFonts w:ascii="Baskerville Old Face" w:hAnsi="Baskerville Old Face"/>
        </w:rPr>
        <w:t>Graddy</w:t>
      </w:r>
      <w:proofErr w:type="spellEnd"/>
      <w:r w:rsidRPr="002506AA">
        <w:rPr>
          <w:rFonts w:ascii="Baskerville Old Face" w:hAnsi="Baskerville Old Face"/>
        </w:rPr>
        <w:t xml:space="preserve"> (2009)</w:t>
      </w:r>
      <w:ins w:id="4" w:author="Student" w:date="2016-04-11T21:29:00Z">
        <w:r w:rsidR="00BF649F">
          <w:rPr>
            <w:rFonts w:ascii="Baskerville Old Face" w:hAnsi="Baskerville Old Face"/>
          </w:rPr>
          <w:t xml:space="preserve"> – which examines anchoring effects in the context of resales of individual art pieces –</w:t>
        </w:r>
      </w:ins>
      <w:r w:rsidRPr="002506AA">
        <w:rPr>
          <w:rFonts w:ascii="Baskerville Old Face" w:hAnsi="Baskerville Old Face"/>
        </w:rPr>
        <w:t xml:space="preserve"> in order to study related art pieces. We draw upon insights from conversations with art specialists and experts at Sotheby’s, and construct a new dataset of recent auction sales for assorted art (2006-2015). </w:t>
      </w:r>
      <w:commentRangeStart w:id="5"/>
      <w:r w:rsidRPr="002506AA">
        <w:rPr>
          <w:rFonts w:ascii="Baskerville Old Face" w:hAnsi="Baskerville Old Face"/>
        </w:rPr>
        <w:t xml:space="preserve">We find significant evidence of anchoring cross-effects. </w:t>
      </w:r>
      <w:commentRangeEnd w:id="5"/>
      <w:r w:rsidR="00BF649F">
        <w:rPr>
          <w:rStyle w:val="CommentReference"/>
        </w:rPr>
        <w:commentReference w:id="5"/>
      </w:r>
      <w:r w:rsidRPr="002506AA">
        <w:rPr>
          <w:rFonts w:ascii="Baskerville Old Face" w:hAnsi="Baskerville Old Face"/>
        </w:rPr>
        <w:t xml:space="preserve">Our findings are of interest to art researchers, auction house specialists, and those who wish to understand </w:t>
      </w:r>
      <w:del w:id="6" w:author="Student" w:date="2016-04-11T21:35:00Z">
        <w:r w:rsidRPr="002506AA" w:rsidDel="00BF649F">
          <w:rPr>
            <w:rFonts w:ascii="Baskerville Old Face" w:hAnsi="Baskerville Old Face"/>
          </w:rPr>
          <w:delText xml:space="preserve">where </w:delText>
        </w:r>
      </w:del>
      <w:ins w:id="7" w:author="Student" w:date="2016-04-11T21:35:00Z">
        <w:r w:rsidR="00BF649F">
          <w:rPr>
            <w:rFonts w:ascii="Baskerville Old Face" w:hAnsi="Baskerville Old Face"/>
          </w:rPr>
          <w:t>how</w:t>
        </w:r>
        <w:r w:rsidR="00BF649F" w:rsidRPr="002506AA">
          <w:rPr>
            <w:rFonts w:ascii="Baskerville Old Face" w:hAnsi="Baskerville Old Face"/>
          </w:rPr>
          <w:t xml:space="preserve"> </w:t>
        </w:r>
      </w:ins>
      <w:r w:rsidRPr="002506AA">
        <w:rPr>
          <w:rFonts w:ascii="Baskerville Old Face" w:hAnsi="Baskerville Old Face"/>
        </w:rPr>
        <w:t>price signals travel in the art auction world.</w:t>
      </w:r>
    </w:p>
    <w:p w14:paraId="0EE04F10" w14:textId="77777777" w:rsidR="00E558A5" w:rsidRDefault="00E558A5"/>
    <w:sectPr w:rsidR="00E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Student" w:date="2016-04-11T21:34:00Z" w:initials="S">
    <w:p w14:paraId="4E45CC23" w14:textId="77777777" w:rsidR="00BF649F" w:rsidRDefault="00BF649F">
      <w:pPr>
        <w:pStyle w:val="CommentText"/>
      </w:pPr>
      <w:r>
        <w:rPr>
          <w:rStyle w:val="CommentReference"/>
        </w:rPr>
        <w:annotationRef/>
      </w:r>
      <w:r>
        <w:t xml:space="preserve">Maybe nuance your findings a bit? For instance, “we found anchoring cross-effects in general, and they were particularly pronounced when x other factor was at play,” or something along those lines. Also mention how your findings differ from those of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45CC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73"/>
    <w:rsid w:val="007F297F"/>
    <w:rsid w:val="00906170"/>
    <w:rsid w:val="0093089D"/>
    <w:rsid w:val="009F6173"/>
    <w:rsid w:val="00BF649F"/>
    <w:rsid w:val="00D97E04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968A4"/>
  <w15:docId w15:val="{CFF9F9E1-E037-44BD-A400-DB709C08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4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9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4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4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4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4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4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</cp:revision>
  <dcterms:created xsi:type="dcterms:W3CDTF">2016-04-12T01:35:00Z</dcterms:created>
  <dcterms:modified xsi:type="dcterms:W3CDTF">2016-04-12T01:50:00Z</dcterms:modified>
</cp:coreProperties>
</file>