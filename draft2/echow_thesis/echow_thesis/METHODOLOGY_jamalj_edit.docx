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8DC" w:rsidRPr="00D108DD" w:rsidRDefault="007A68DC" w:rsidP="007A68DC">
      <w:pPr>
        <w:spacing w:line="480" w:lineRule="auto"/>
        <w:ind w:firstLine="0"/>
        <w:jc w:val="center"/>
        <w:rPr>
          <w:sz w:val="32"/>
          <w:u w:val="single"/>
        </w:rPr>
      </w:pPr>
      <w:r w:rsidRPr="00D108DD">
        <w:rPr>
          <w:b/>
          <w:sz w:val="32"/>
          <w:u w:val="single"/>
        </w:rPr>
        <w:t>METHODOLOGY</w:t>
      </w:r>
    </w:p>
    <w:p w:rsidR="007A68DC" w:rsidRDefault="007A68DC" w:rsidP="007A68DC">
      <w:pPr>
        <w:spacing w:line="480" w:lineRule="auto"/>
        <w:ind w:firstLine="0"/>
        <w:rPr>
          <w:b/>
        </w:rPr>
      </w:pPr>
      <w:r>
        <w:rPr>
          <w:b/>
        </w:rPr>
        <w:t>ANCHORING</w:t>
      </w:r>
    </w:p>
    <w:p w:rsidR="007A68DC" w:rsidRPr="00D10BAA" w:rsidRDefault="007A68DC" w:rsidP="007A68DC">
      <w:pPr>
        <w:spacing w:line="480" w:lineRule="auto"/>
        <w:ind w:firstLine="0"/>
        <w:jc w:val="both"/>
        <w:rPr>
          <w:b/>
        </w:rPr>
      </w:pPr>
      <w:r w:rsidRPr="00394EB1">
        <w:t xml:space="preserve">A </w:t>
      </w:r>
      <w:r>
        <w:t>two-stage</w:t>
      </w:r>
      <w:r w:rsidRPr="00394EB1">
        <w:t xml:space="preserve"> regression model for detecting anchoring </w:t>
      </w:r>
      <w:r>
        <w:t>is</w:t>
      </w:r>
      <w:r w:rsidRPr="00394EB1">
        <w:t xml:space="preserve"> specified in </w:t>
      </w:r>
      <w:proofErr w:type="spellStart"/>
      <w:r w:rsidRPr="00394EB1">
        <w:t>Beggs</w:t>
      </w:r>
      <w:proofErr w:type="spellEnd"/>
      <w:r w:rsidRPr="00394EB1">
        <w:t xml:space="preserve"> &amp; </w:t>
      </w:r>
      <w:proofErr w:type="spellStart"/>
      <w:r w:rsidRPr="00394EB1">
        <w:t>Graddy</w:t>
      </w:r>
      <w:proofErr w:type="spellEnd"/>
      <w:r w:rsidRPr="00394EB1">
        <w:t xml:space="preserve"> (2009)</w:t>
      </w:r>
      <w:ins w:id="0" w:author="Student" w:date="2016-04-10T13:09:00Z">
        <w:r w:rsidR="00502C27">
          <w:t>,</w:t>
        </w:r>
      </w:ins>
      <w:r w:rsidRPr="00394EB1">
        <w:t xml:space="preserve"> who themselves cite </w:t>
      </w:r>
      <w:proofErr w:type="spellStart"/>
      <w:r w:rsidRPr="00394EB1">
        <w:t>Genesove</w:t>
      </w:r>
      <w:proofErr w:type="spellEnd"/>
      <w:r w:rsidRPr="00394EB1">
        <w:t xml:space="preserve"> &amp; Mayer (2001). </w:t>
      </w:r>
      <w:r>
        <w:t>The same model is used to detect anchoring effects in later papers such as Hong et al. (2015), and in general, may be estimated for goods that exhibit unchanging hedonic quality over time</w:t>
      </w:r>
      <w:ins w:id="1" w:author="Student" w:date="2016-04-10T13:10:00Z">
        <w:r w:rsidR="00502C27">
          <w:t>. That hedonic quality for artwork would not change is thus</w:t>
        </w:r>
      </w:ins>
      <w:del w:id="2" w:author="Student" w:date="2016-04-10T13:09:00Z">
        <w:r w:rsidDel="00502C27">
          <w:delText xml:space="preserve"> –</w:delText>
        </w:r>
      </w:del>
      <w:r>
        <w:t xml:space="preserve"> a key assumption of their work. Intuitively, their model identifies anchoring by looking at two sales of an item, say a painting, at different points in time. By controlling for hedonic characteristics (artist, medium, etc.) and </w:t>
      </w:r>
      <w:commentRangeStart w:id="3"/>
      <w:r>
        <w:t>unobserved</w:t>
      </w:r>
      <w:commentRangeEnd w:id="3"/>
      <w:r w:rsidR="00502C27">
        <w:rPr>
          <w:rStyle w:val="CommentReference"/>
        </w:rPr>
        <w:commentReference w:id="3"/>
      </w:r>
      <w:r>
        <w:t xml:space="preserve"> </w:t>
      </w:r>
      <w:commentRangeStart w:id="4"/>
      <w:r>
        <w:t xml:space="preserve">inputs into the </w:t>
      </w:r>
      <w:commentRangeEnd w:id="4"/>
      <w:r w:rsidR="00502C27">
        <w:rPr>
          <w:rStyle w:val="CommentReference"/>
        </w:rPr>
        <w:commentReference w:id="4"/>
      </w:r>
      <w:r>
        <w:t xml:space="preserve">past price (bidding behavior), the difference between past price and hedonic quality can be </w:t>
      </w:r>
      <w:del w:id="5" w:author="Student" w:date="2016-04-10T13:13:00Z">
        <w:r w:rsidDel="00502C27">
          <w:delText>isolated</w:delText>
        </w:r>
      </w:del>
      <w:ins w:id="6" w:author="Student" w:date="2016-04-10T13:13:00Z">
        <w:r w:rsidR="00502C27">
          <w:t>estimated</w:t>
        </w:r>
      </w:ins>
      <w:del w:id="7" w:author="Student" w:date="2016-04-10T13:13:00Z">
        <w:r w:rsidDel="00502C27">
          <w:delText>,</w:delText>
        </w:r>
      </w:del>
      <w:r>
        <w:t xml:space="preserve"> and identified as the </w:t>
      </w:r>
      <w:del w:id="8" w:author="Student" w:date="2016-04-10T13:14:00Z">
        <w:r w:rsidDel="00502C27">
          <w:delText>anchoring effect</w:delText>
        </w:r>
      </w:del>
      <w:ins w:id="9" w:author="Student" w:date="2016-04-10T13:14:00Z">
        <w:r w:rsidR="00502C27">
          <w:t>effect of anchoring</w:t>
        </w:r>
      </w:ins>
      <w:r>
        <w:t xml:space="preserve"> on current price.</w:t>
      </w:r>
      <w:r w:rsidRPr="0021784A">
        <w:t xml:space="preserve"> </w:t>
      </w:r>
    </w:p>
    <w:p w:rsidR="007A68DC" w:rsidRPr="00636905" w:rsidRDefault="007A68DC" w:rsidP="007A68DC">
      <w:pPr>
        <w:spacing w:line="480" w:lineRule="auto"/>
        <w:jc w:val="both"/>
      </w:pPr>
      <w:r>
        <w:t>Hedonic regressions are commonly used to estimate demand for highly heterogeneous items such as art, wine, and real estate as a function of their constituent attributes</w:t>
      </w:r>
      <w:ins w:id="10" w:author="Student" w:date="2016-04-10T13:15:00Z">
        <w:r w:rsidR="00502C27">
          <w:t>.</w:t>
        </w:r>
      </w:ins>
      <w:r>
        <w:rPr>
          <w:rStyle w:val="FootnoteReference"/>
        </w:rPr>
        <w:footnoteReference w:id="1"/>
      </w:r>
      <w:del w:id="15" w:author="Student" w:date="2016-04-10T13:15:00Z">
        <w:r w:rsidDel="00502C27">
          <w:delText xml:space="preserve"> </w:delText>
        </w:r>
        <w:r w:rsidDel="00502C27">
          <w:rPr>
            <w:rStyle w:val="FootnoteReference"/>
          </w:rPr>
          <w:footnoteReference w:id="2"/>
        </w:r>
        <w:r w:rsidDel="00502C27">
          <w:delText>.</w:delText>
        </w:r>
      </w:del>
      <w:r>
        <w:t xml:space="preserve"> For example, the value of a painting may depend on its dimensions and authenticity, while a bottle of wine may be appraised based on its age and where it was grown. In the first stage of the model, </w:t>
      </w:r>
      <w:proofErr w:type="spellStart"/>
      <w:r>
        <w:t>Beggs</w:t>
      </w:r>
      <w:proofErr w:type="spellEnd"/>
      <w:r>
        <w:t xml:space="preserve"> &amp; </w:t>
      </w:r>
      <w:proofErr w:type="spellStart"/>
      <w:r>
        <w:t>Graddy</w:t>
      </w:r>
      <w:proofErr w:type="spellEnd"/>
      <w:r>
        <w:t xml:space="preserve">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m:t>
                </m:r>
                <w:proofErr w:type="gramStart"/>
                <m:r>
                  <w:rPr>
                    <w:rFonts w:ascii="Cambria Math" w:hAnsi="Cambria Math"/>
                  </w:rPr>
                  <m:t>,1</m:t>
                </m:r>
                <w:proofErr w:type="gramEnd"/>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3"/>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w:ins w:id="21" w:author="Student" w:date="2016-04-10T13:17:00Z">
          <m:r>
            <w:rPr>
              <w:rFonts w:ascii="Cambria Math" w:eastAsiaTheme="minorEastAsia" w:hAnsi="Cambria Math"/>
            </w:rPr>
            <m:t>,</m:t>
          </m:r>
        </w:ins>
        <m:r>
          <w:rPr>
            <w:rStyle w:val="FootnoteReference"/>
            <w:rFonts w:ascii="Cambria Math" w:eastAsiaTheme="minorEastAsia" w:hAnsi="Cambria Math"/>
            <w:i/>
          </w:rPr>
          <w:footnoteReference w:id="4"/>
        </m:r>
      </m:oMath>
      <w:del w:id="22" w:author="Student" w:date="2016-04-10T13:17:00Z">
        <w:r w:rsidDel="00502C27">
          <w:rPr>
            <w:rFonts w:eastAsiaTheme="minorEastAsia"/>
          </w:rPr>
          <w:delText>,</w:delText>
        </w:r>
      </w:del>
      <w:r>
        <w:rPr>
          <w:rFonts w:eastAsiaTheme="minorEastAsia"/>
        </w:rPr>
        <w:t xml:space="preserve"> while also controlling for temporal effects</w:t>
      </w:r>
      <w:commentRangeStart w:id="23"/>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w:t>
      </w:r>
      <w:commentRangeEnd w:id="23"/>
      <w:r w:rsidR="00502C27">
        <w:rPr>
          <w:rStyle w:val="CommentReference"/>
        </w:rPr>
        <w:commentReference w:id="23"/>
      </w:r>
      <w:r>
        <w:rPr>
          <w:rFonts w:eastAsiaTheme="minorEastAsia"/>
        </w:rPr>
        <w:t>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m:t>
                </m:r>
                <w:proofErr w:type="gramStart"/>
                <m:r>
                  <w:rPr>
                    <w:rFonts w:ascii="Cambria Math" w:eastAsiaTheme="minorEastAsia" w:hAnsi="Cambria Math"/>
                  </w:rPr>
                  <m:t>,1</m:t>
                </m:r>
                <w:proofErr w:type="gramEnd"/>
              </m:e>
            </m:d>
          </m:sup>
        </m:sSup>
      </m:oMath>
      <w:r>
        <w:rPr>
          <w:rFonts w:eastAsiaTheme="minorEastAsia"/>
        </w:rPr>
        <w:t xml:space="preserve"> for each observation of a painting sale.</w:t>
      </w:r>
      <w:r>
        <w:t xml:space="preserve"> For my replication</w:t>
      </w:r>
      <w:del w:id="24" w:author="Student" w:date="2016-04-10T17:39:00Z">
        <w:r w:rsidDel="00CD0B4A">
          <w:delText xml:space="preserve"> work</w:delText>
        </w:r>
      </w:del>
      <w:r>
        <w:t xml:space="preserve">, </w:t>
      </w:r>
      <w:r w:rsidRPr="00636905">
        <w:t xml:space="preserve">I use the same variables </w:t>
      </w:r>
      <w:r>
        <w:t>that</w:t>
      </w:r>
      <w:r w:rsidRPr="00636905">
        <w:t xml:space="preserve"> </w:t>
      </w:r>
      <w:proofErr w:type="spellStart"/>
      <w:r w:rsidRPr="00636905">
        <w:t>Beggs</w:t>
      </w:r>
      <w:proofErr w:type="spellEnd"/>
      <w:r w:rsidRPr="00636905">
        <w:t xml:space="preserve"> &amp; </w:t>
      </w:r>
      <w:proofErr w:type="spellStart"/>
      <w:r w:rsidRPr="00636905">
        <w:t>Graddy</w:t>
      </w:r>
      <w:proofErr w:type="spellEnd"/>
      <w:r w:rsidRPr="00636905">
        <w:t xml:space="preserve"> </w:t>
      </w:r>
      <w:r>
        <w:t xml:space="preserve">use on the </w:t>
      </w:r>
      <w:r w:rsidRPr="00636905">
        <w:t>Impressionist and Contemporary datasets</w:t>
      </w:r>
      <w:r>
        <w:t>, respectively</w:t>
      </w:r>
      <w:r w:rsidRPr="00636905">
        <w:t>. For Impressionist art this includes painting date, length, width, medium of the artwork, ind</w:t>
      </w:r>
      <w:r>
        <w:t xml:space="preserve">icators of authenticity (signed, monogrammed, </w:t>
      </w:r>
      <w:r w:rsidRPr="00636905">
        <w:t>stamped), and artist. For Contemporary art this includes painting date, length, width, medium, and artist. The temporal effects are modelled by half-year time dummies.</w:t>
      </w:r>
      <w:r>
        <w:t xml:space="preserve"> </w:t>
      </w:r>
    </w:p>
    <w:p w:rsidR="007A68DC" w:rsidRPr="00636905" w:rsidRDefault="00502C27" w:rsidP="007A68DC">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7A68DC" w:rsidRDefault="007A68DC" w:rsidP="007A68DC">
      <w:pPr>
        <w:spacing w:line="480" w:lineRule="auto"/>
        <w:ind w:firstLine="0"/>
      </w:pPr>
    </w:p>
    <w:p w:rsidR="007A68DC" w:rsidRDefault="007A68DC" w:rsidP="007A68DC">
      <w:pPr>
        <w:spacing w:line="480" w:lineRule="auto"/>
        <w:ind w:firstLine="0"/>
        <w:jc w:val="both"/>
        <w:rPr>
          <w:rFonts w:eastAsiaTheme="minorEastAsia"/>
        </w:rPr>
      </w:pPr>
      <w:r>
        <w:t xml:space="preserve">In the same vein as </w:t>
      </w:r>
      <w:proofErr w:type="spellStart"/>
      <w:r>
        <w:t>Beggs</w:t>
      </w:r>
      <w:proofErr w:type="spellEnd"/>
      <w:r>
        <w:t xml:space="preserve"> &amp; </w:t>
      </w:r>
      <w:proofErr w:type="spellStart"/>
      <w:r>
        <w:t>Graddy</w:t>
      </w:r>
      <w:proofErr w:type="spellEnd"/>
      <w:r>
        <w:t>, I use the natural log of prices and hedonic price predictions, which allows us to interpret the regression results as relative effects</w:t>
      </w:r>
      <w:r w:rsidR="00333C7A">
        <w:t xml:space="preserve"> (percent changes)</w:t>
      </w:r>
      <w:r>
        <w:t xml:space="preserve">. For unsold items, we proxy value with 80% of the low estimate as they do. </w:t>
      </w:r>
      <w:r>
        <w:rPr>
          <w:rFonts w:eastAsiaTheme="minorEastAsia"/>
        </w:rPr>
        <w:t xml:space="preserve">It is important to note that </w:t>
      </w:r>
      <w:del w:id="25" w:author="Student" w:date="2016-04-10T16:52:00Z">
        <w:r w:rsidDel="0072781F">
          <w:rPr>
            <w:rFonts w:eastAsiaTheme="minorEastAsia"/>
          </w:rPr>
          <w:delText xml:space="preserve">multiple </w:delText>
        </w:r>
      </w:del>
      <w:r>
        <w:rPr>
          <w:rFonts w:eastAsiaTheme="minorEastAsia"/>
        </w:rPr>
        <w:t>hedonic price predictions</w:t>
      </w:r>
      <w:ins w:id="26" w:author="Student" w:date="2016-04-10T16:54:00Z">
        <w:r w:rsidR="0072781F">
          <w:rPr>
            <w:rFonts w:eastAsiaTheme="minorEastAsia"/>
          </w:rPr>
          <w:t xml:space="preserve"> for a single painting</w:t>
        </w:r>
      </w:ins>
      <w:r>
        <w:rPr>
          <w:rFonts w:eastAsiaTheme="minorEastAsia"/>
        </w:rPr>
        <w:t xml:space="preserve"> </w:t>
      </w:r>
      <w:del w:id="27" w:author="Student" w:date="2016-04-10T16:53:00Z">
        <w:r w:rsidDel="0072781F">
          <w:rPr>
            <w:rFonts w:eastAsiaTheme="minorEastAsia"/>
          </w:rPr>
          <w:delText>at different times</w:delText>
        </w:r>
        <m:oMath>
          <m:r>
            <w:rPr>
              <w:rFonts w:ascii="Cambria Math" w:eastAsiaTheme="minorEastAsia" w:hAnsi="Cambria Math"/>
            </w:rPr>
            <m:t xml:space="preserve"> </m:t>
          </m:r>
        </m:oMath>
      </w:del>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xml:space="preserve">, </m:t>
        </m:r>
        <w:proofErr w:type="gramStart"/>
        <m:r>
          <w:rPr>
            <w:rFonts w:ascii="Cambria Math" w:eastAsiaTheme="minorEastAsia" w:hAnsi="Cambria Math"/>
          </w:rPr>
          <m:t>t∈{</m:t>
        </m:r>
        <w:proofErr w:type="gramEnd"/>
        <m:r>
          <w:rPr>
            <w:rFonts w:ascii="Cambria Math" w:eastAsiaTheme="minorEastAsia" w:hAnsi="Cambria Math"/>
          </w:rPr>
          <m:t>1, 2, 3…}</m:t>
        </m:r>
      </m:oMath>
      <w:r>
        <w:rPr>
          <w:rFonts w:eastAsiaTheme="minorEastAsia"/>
        </w:rPr>
        <w:t xml:space="preserve"> may </w:t>
      </w:r>
      <w:del w:id="28" w:author="Student" w:date="2016-04-10T16:53:00Z">
        <w:r w:rsidDel="0072781F">
          <w:rPr>
            <w:rFonts w:eastAsiaTheme="minorEastAsia"/>
          </w:rPr>
          <w:delText xml:space="preserve">differ </w:delText>
        </w:r>
      </w:del>
      <w:ins w:id="29" w:author="Student" w:date="2016-04-10T16:53:00Z">
        <w:r w:rsidR="0072781F">
          <w:rPr>
            <w:rFonts w:eastAsiaTheme="minorEastAsia"/>
          </w:rPr>
          <w:t xml:space="preserve">vary with respect to time, </w:t>
        </w:r>
        <w:r w:rsidR="0072781F">
          <w:rPr>
            <w:rFonts w:eastAsiaTheme="minorEastAsia"/>
            <w:i/>
          </w:rPr>
          <w:t>t</w:t>
        </w:r>
      </w:ins>
      <w:del w:id="30" w:author="Student" w:date="2016-04-10T16:54:00Z">
        <w:r w:rsidDel="0072781F">
          <w:rPr>
            <w:rFonts w:eastAsiaTheme="minorEastAsia"/>
          </w:rPr>
          <w:delText>for the same painting</w:delText>
        </w:r>
      </w:del>
      <w:r>
        <w:rPr>
          <w:rFonts w:eastAsiaTheme="minorEastAsia"/>
        </w:rPr>
        <w:t>, since these are estimated based on the price index</w:t>
      </w:r>
      <m:oMath>
        <m:r>
          <w:rPr>
            <w:rFonts w:ascii="Cambria Math" w:eastAsiaTheme="minorEastAsia" w:hAnsi="Cambria Math"/>
          </w:rPr>
          <m:t xml:space="preserve"> </m:t>
        </m:r>
        <w:commentRangeStart w:id="31"/>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xml:space="preserve">. </w:t>
      </w:r>
      <w:commentRangeEnd w:id="31"/>
      <w:r w:rsidR="00BB504B">
        <w:rPr>
          <w:rStyle w:val="CommentReference"/>
        </w:rPr>
        <w:commentReference w:id="31"/>
      </w:r>
      <w:r>
        <w:rPr>
          <w:rFonts w:eastAsiaTheme="minorEastAsia"/>
        </w:rPr>
        <w:t>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7A68DC" w:rsidRPr="00E6220E" w:rsidRDefault="007A68DC" w:rsidP="007A68DC">
      <w:pPr>
        <w:spacing w:line="480" w:lineRule="auto"/>
        <w:ind w:firstLine="0"/>
        <w:jc w:val="both"/>
        <w:rPr>
          <w:rFonts w:eastAsiaTheme="minorEastAsia"/>
        </w:rPr>
      </w:pPr>
      <w:r>
        <w:rPr>
          <w:rFonts w:eastAsiaTheme="minorEastAsia"/>
        </w:rPr>
        <w:lastRenderedPageBreak/>
        <w:tab/>
        <w:t xml:space="preserve">In the second stage of the model,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specify the following regression </w:t>
      </w:r>
      <w:ins w:id="32" w:author="Student" w:date="2016-04-10T16:55:00Z">
        <w:r w:rsidR="009943DE">
          <w:rPr>
            <w:rFonts w:eastAsiaTheme="minorEastAsia"/>
          </w:rPr>
          <w:t xml:space="preserve">– for each unique painting – </w:t>
        </w:r>
      </w:ins>
      <w:r>
        <w:rPr>
          <w:rFonts w:eastAsiaTheme="minorEastAsia"/>
        </w:rPr>
        <w:t>in order to separate out anchoring from other effects</w:t>
      </w:r>
      <w:ins w:id="33" w:author="Student" w:date="2016-04-10T16:55:00Z">
        <w:r w:rsidR="0072781F">
          <w:rPr>
            <w:rFonts w:eastAsiaTheme="minorEastAsia"/>
          </w:rPr>
          <w:t>:</w:t>
        </w:r>
      </w:ins>
      <w:del w:id="34" w:author="Student" w:date="2016-04-10T16:55:00Z">
        <w:r w:rsidDel="0072781F">
          <w:rPr>
            <w:rFonts w:eastAsiaTheme="minorEastAsia"/>
          </w:rPr>
          <w:delText>. They do this for each unique painting.</w:delText>
        </w:r>
      </w:del>
    </w:p>
    <w:p w:rsidR="007A68DC" w:rsidRPr="00E6220E" w:rsidRDefault="007A68DC" w:rsidP="007A68DC">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BB504B" w:rsidRDefault="007A68DC" w:rsidP="007A68DC">
      <w:pPr>
        <w:spacing w:line="480" w:lineRule="auto"/>
        <w:ind w:firstLine="0"/>
        <w:jc w:val="both"/>
        <w:rPr>
          <w:ins w:id="35" w:author="Student" w:date="2016-04-10T17:20:00Z"/>
          <w:rFonts w:eastAsiaTheme="minorEastAsia"/>
        </w:rPr>
      </w:pPr>
      <w:r w:rsidRPr="00E6220E">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is the</w:t>
      </w:r>
      <w:r>
        <w:rPr>
          <w:rFonts w:eastAsiaTheme="minorEastAsia"/>
        </w:rPr>
        <w:t xml:space="preserve"> previous</w:t>
      </w:r>
      <w:r w:rsidRPr="00E6220E">
        <w:rPr>
          <w:rFonts w:eastAsiaTheme="minorEastAsia"/>
        </w:rPr>
        <w:t xml:space="preserve"> </w:t>
      </w:r>
      <w:r>
        <w:rPr>
          <w:rFonts w:eastAsiaTheme="minorEastAsia"/>
        </w:rPr>
        <w:t>hammer price</w:t>
      </w:r>
      <w:r w:rsidRPr="00E6220E">
        <w:rPr>
          <w:rFonts w:eastAsiaTheme="minorEastAsia"/>
        </w:rPr>
        <w:t xml:space="preserve"> of a painting at time</w:t>
      </w:r>
      <m:oMath>
        <m:r>
          <w:rPr>
            <w:rFonts w:ascii="Cambria Math" w:eastAsiaTheme="minorEastAsia" w:hAnsi="Cambria Math"/>
          </w:rPr>
          <m:t xml:space="preserve"> t-1</m:t>
        </m:r>
      </m:oMath>
      <w:r w:rsidRPr="00E6220E">
        <w:rPr>
          <w:rFonts w:eastAsiaTheme="minorEastAsia"/>
        </w:rPr>
        <w:t xml:space="preserve"> and</w:t>
      </w:r>
      <m:oMath>
        <m:r>
          <w:rPr>
            <w:rFonts w:ascii="Cambria Math" w:eastAsiaTheme="minorEastAsia" w:hAnsi="Cambria Math"/>
          </w:rPr>
          <m:t xml:space="preserve"> </m:t>
        </m:r>
        <w:commentRangeStart w:id="36"/>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E6220E">
        <w:rPr>
          <w:rFonts w:eastAsiaTheme="minorEastAsia"/>
        </w:rPr>
        <w:t xml:space="preserve"> is the</w:t>
      </w:r>
      <w:r>
        <w:rPr>
          <w:rFonts w:eastAsiaTheme="minorEastAsia"/>
        </w:rPr>
        <w:t xml:space="preserve"> currents</w:t>
      </w:r>
      <w:r w:rsidRPr="00E6220E">
        <w:rPr>
          <w:rFonts w:eastAsiaTheme="minorEastAsia"/>
        </w:rPr>
        <w:t xml:space="preserve"> sale at time</w:t>
      </w:r>
      <m:oMath>
        <m:r>
          <w:rPr>
            <w:rFonts w:ascii="Cambria Math" w:eastAsiaTheme="minorEastAsia" w:hAnsi="Cambria Math"/>
          </w:rPr>
          <m:t xml:space="preserve"> t</m:t>
        </m:r>
      </m:oMath>
      <w:r w:rsidRPr="00E6220E">
        <w:rPr>
          <w:rFonts w:eastAsiaTheme="minorEastAsia"/>
        </w:rPr>
        <w:t xml:space="preserve">. </w:t>
      </w:r>
      <w:commentRangeEnd w:id="36"/>
      <w:r w:rsidR="007B18C3">
        <w:rPr>
          <w:rStyle w:val="CommentReference"/>
        </w:rPr>
        <w:commentReference w:id="36"/>
      </w:r>
      <w:proofErr w:type="spellStart"/>
      <w:r w:rsidRPr="00E6220E">
        <w:rPr>
          <w:rFonts w:eastAsiaTheme="minorEastAsia"/>
        </w:rPr>
        <w:t>Beggs</w:t>
      </w:r>
      <w:proofErr w:type="spellEnd"/>
      <w:r w:rsidRPr="00E6220E">
        <w:rPr>
          <w:rFonts w:eastAsiaTheme="minorEastAsia"/>
        </w:rPr>
        <w:t xml:space="preserve"> and Graddy fit several regressions where the response</w:t>
      </w:r>
      <m:oMath>
        <m:r>
          <w:rPr>
            <w:rFonts w:ascii="Cambria Math" w:eastAsiaTheme="minorEastAsia" w:hAnsi="Cambria Math"/>
          </w:rPr>
          <m:t xml:space="preserve"> ω</m:t>
        </m:r>
      </m:oMath>
      <w:r w:rsidRPr="00E6220E">
        <w:rPr>
          <w:rFonts w:eastAsiaTheme="minorEastAsia"/>
        </w:rPr>
        <w:t xml:space="preserve"> represents either the </w:t>
      </w:r>
      <w:r>
        <w:rPr>
          <w:rFonts w:eastAsiaTheme="minorEastAsia"/>
        </w:rPr>
        <w:t>hammer</w:t>
      </w:r>
      <w:r w:rsidRPr="00E6220E">
        <w:rPr>
          <w:rFonts w:eastAsiaTheme="minorEastAsia"/>
        </w:rPr>
        <w:t xml:space="preserve"> price, an indicator for whether the item sells</w:t>
      </w:r>
      <w:r>
        <w:rPr>
          <w:rFonts w:eastAsiaTheme="minorEastAsia"/>
        </w:rPr>
        <w:t xml:space="preserve"> (which involves a </w:t>
      </w:r>
      <w:proofErr w:type="spellStart"/>
      <w:r>
        <w:rPr>
          <w:rFonts w:eastAsiaTheme="minorEastAsia"/>
        </w:rPr>
        <w:t>probit</w:t>
      </w:r>
      <w:proofErr w:type="spellEnd"/>
      <w:r>
        <w:rPr>
          <w:rFonts w:eastAsiaTheme="minorEastAsia"/>
        </w:rPr>
        <w:t xml:space="preserve"> transformation)</w:t>
      </w:r>
      <w:r w:rsidRPr="00E6220E">
        <w:rPr>
          <w:rFonts w:eastAsiaTheme="minorEastAsia"/>
        </w:rPr>
        <w:t xml:space="preserve">, or the presale estimate. </w:t>
      </w:r>
    </w:p>
    <w:p w:rsidR="007A68DC" w:rsidRDefault="007A68DC" w:rsidP="00BB504B">
      <w:pPr>
        <w:spacing w:line="480" w:lineRule="auto"/>
        <w:jc w:val="both"/>
        <w:rPr>
          <w:rFonts w:eastAsiaTheme="minorEastAsia"/>
        </w:rPr>
        <w:pPrChange w:id="37" w:author="Student" w:date="2016-04-10T17:20:00Z">
          <w:pPr>
            <w:spacing w:line="480" w:lineRule="auto"/>
            <w:ind w:firstLine="0"/>
            <w:jc w:val="both"/>
          </w:pPr>
        </w:pPrChange>
      </w:pPr>
      <w:r w:rsidRPr="00E6220E">
        <w:rPr>
          <w:rFonts w:eastAsiaTheme="minorEastAsia"/>
        </w:rPr>
        <w:t>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E6220E">
        <w:rPr>
          <w:rFonts w:eastAsiaTheme="minorEastAsia"/>
        </w:rPr>
        <w:t xml:space="preserve">, which specifies how </w:t>
      </w:r>
      <w:r>
        <w:rPr>
          <w:rFonts w:eastAsiaTheme="minorEastAsia"/>
        </w:rPr>
        <w:t xml:space="preserve">information from the </w:t>
      </w:r>
      <w:r w:rsidRPr="00E6220E">
        <w:rPr>
          <w:rFonts w:eastAsiaTheme="minorEastAsia"/>
        </w:rPr>
        <w:t>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w:t>
      </w:r>
      <w:r>
        <w:rPr>
          <w:rFonts w:eastAsiaTheme="minorEastAsia"/>
        </w:rPr>
        <w:t>differs</w:t>
      </w:r>
      <w:r w:rsidRPr="00E6220E">
        <w:rPr>
          <w:rFonts w:eastAsiaTheme="minorEastAsia"/>
        </w:rPr>
        <w:t xml:space="preserve"> the </w:t>
      </w:r>
      <w:r>
        <w:rPr>
          <w:rFonts w:eastAsiaTheme="minorEastAsia"/>
        </w:rPr>
        <w:t>later</w:t>
      </w:r>
      <w:r w:rsidRPr="00E6220E">
        <w:rPr>
          <w:rFonts w:eastAsiaTheme="minorEastAsia"/>
        </w:rPr>
        <w:t xml:space="preserve">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and thus the dependent variable</w:t>
      </w:r>
      <m:oMath>
        <m:r>
          <w:rPr>
            <w:rFonts w:ascii="Cambria Math" w:eastAsiaTheme="minorEastAsia" w:hAnsi="Cambria Math"/>
          </w:rPr>
          <m:t xml:space="preserve"> ω</m:t>
        </m:r>
      </m:oMath>
      <w:r w:rsidRPr="00E6220E">
        <w:rPr>
          <w:rFonts w:eastAsiaTheme="minorEastAsia"/>
        </w:rPr>
        <w:t>.</w:t>
      </w:r>
      <w:r>
        <w:rPr>
          <w:rFonts w:eastAsiaTheme="minorEastAsia"/>
        </w:rPr>
        <w:t xml:space="preserve"> </w:t>
      </w:r>
      <w:r w:rsidRPr="00E6220E">
        <w:rPr>
          <w:rFonts w:eastAsiaTheme="minorEastAsia"/>
        </w:rPr>
        <w:t>The last term</w:t>
      </w:r>
      <w:ins w:id="38" w:author="Student" w:date="2016-04-10T17:14:00Z">
        <m:oMath>
          <m:r>
            <w:rPr>
              <w:rFonts w:ascii="Cambria Math" w:eastAsiaTheme="minorEastAsia" w:hAnsi="Cambria Math"/>
            </w:rPr>
            <m:t>,</m:t>
          </m:r>
        </m:oMath>
      </w:ins>
      <m:oMath>
        <m:r>
          <w:rPr>
            <w:rFonts w:ascii="Cambria Math" w:eastAsiaTheme="minorEastAsia" w:hAnsi="Cambria Math"/>
          </w:rPr>
          <m:t xml:space="preserve"> </m:t>
        </m:r>
        <m:sSub>
          <m:sSubPr>
            <m:ctrlPr>
              <w:rPr>
                <w:rFonts w:ascii="Cambria Math" w:eastAsiaTheme="minorEastAsia" w:hAnsi="Cambria Math"/>
                <w:i/>
              </w:rPr>
            </m:ctrlPr>
          </m:sSubPr>
          <m:e>
            <w:ins w:id="39" w:author="Student" w:date="2016-04-10T17:16:00Z">
              <m:r>
                <w:rPr>
                  <w:rFonts w:ascii="Cambria Math" w:eastAsiaTheme="minorEastAsia" w:hAnsi="Cambria Math"/>
                </w:rPr>
                <m:t>(</m:t>
              </m:r>
            </w:ins>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w:ins w:id="40" w:author="Student" w:date="2016-04-10T17:16:00Z">
          <m:r>
            <w:rPr>
              <w:rFonts w:ascii="Cambria Math" w:eastAsiaTheme="minorEastAsia" w:hAnsi="Cambria Math"/>
            </w:rPr>
            <m:t>)</m:t>
          </m:r>
        </w:ins>
      </m:oMath>
      <w:ins w:id="41" w:author="Student" w:date="2016-04-10T17:14:00Z">
        <w:r w:rsidR="007B18C3">
          <w:rPr>
            <w:rFonts w:eastAsiaTheme="minorEastAsia"/>
          </w:rPr>
          <w:t>,</w:t>
        </w:r>
      </w:ins>
      <w:r w:rsidRPr="00E6220E">
        <w:rPr>
          <w:rFonts w:eastAsiaTheme="minorEastAsia"/>
        </w:rPr>
        <w:t xml:space="preserve"> controls for </w:t>
      </w:r>
      <w:commentRangeStart w:id="42"/>
      <w:r w:rsidRPr="00E6220E">
        <w:rPr>
          <w:rFonts w:eastAsiaTheme="minorEastAsia"/>
        </w:rPr>
        <w:t xml:space="preserve">unobservable </w:t>
      </w:r>
      <w:commentRangeEnd w:id="42"/>
      <w:r w:rsidR="00D97980">
        <w:rPr>
          <w:rStyle w:val="CommentReference"/>
        </w:rPr>
        <w:commentReference w:id="42"/>
      </w:r>
      <w:r w:rsidRPr="00E6220E">
        <w:rPr>
          <w:rFonts w:eastAsiaTheme="minorEastAsia"/>
        </w:rPr>
        <w:t xml:space="preserve">non-hedonic effects on price. For example, if the past price was not only a function of the painting’s hedonic characteristics, but was also a function of bidding activity at the time, this will be </w:t>
      </w:r>
      <w:r>
        <w:rPr>
          <w:rFonts w:eastAsiaTheme="minorEastAsia"/>
        </w:rPr>
        <w:t>controlled for</w:t>
      </w:r>
      <w:r w:rsidRPr="00E6220E">
        <w:rPr>
          <w:rFonts w:eastAsiaTheme="minorEastAsia"/>
        </w:rPr>
        <w:t xml:space="preserv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term. </w:t>
      </w:r>
      <w:del w:id="43" w:author="Student" w:date="2016-04-10T17:18:00Z">
        <w:r w:rsidRPr="00E6220E" w:rsidDel="00BB504B">
          <w:rPr>
            <w:rFonts w:eastAsiaTheme="minorEastAsia"/>
          </w:rPr>
          <w:delText>Otherwise</w:delText>
        </w:r>
      </w:del>
      <w:ins w:id="44" w:author="Student" w:date="2016-04-10T17:18:00Z">
        <w:r w:rsidR="00BB504B">
          <w:rPr>
            <w:rFonts w:eastAsiaTheme="minorEastAsia"/>
          </w:rPr>
          <w:t>If we do not include this term</w:t>
        </w:r>
      </w:ins>
      <w:r w:rsidRPr="00E6220E">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w:t>
      </w:r>
      <w:del w:id="45" w:author="Student" w:date="2016-04-10T17:25:00Z">
        <w:r w:rsidRPr="00E6220E" w:rsidDel="00BB504B">
          <w:rPr>
            <w:rFonts w:eastAsiaTheme="minorEastAsia"/>
          </w:rPr>
          <w:delText xml:space="preserve">not only </w:delText>
        </w:r>
      </w:del>
      <w:r w:rsidRPr="00E6220E">
        <w:rPr>
          <w:rFonts w:eastAsiaTheme="minorEastAsia"/>
        </w:rPr>
        <w:t>reflect</w:t>
      </w:r>
      <w:r>
        <w:rPr>
          <w:rFonts w:eastAsiaTheme="minorEastAsia"/>
        </w:rPr>
        <w:t>s</w:t>
      </w:r>
      <w:r w:rsidRPr="00E6220E">
        <w:rPr>
          <w:rFonts w:eastAsiaTheme="minorEastAsia"/>
        </w:rPr>
        <w:t xml:space="preserve"> </w:t>
      </w:r>
      <w:ins w:id="46" w:author="Student" w:date="2016-04-10T17:25:00Z">
        <w:r w:rsidR="00BB504B" w:rsidRPr="00E6220E">
          <w:rPr>
            <w:rFonts w:eastAsiaTheme="minorEastAsia"/>
          </w:rPr>
          <w:t xml:space="preserve">not only </w:t>
        </w:r>
      </w:ins>
      <w:r w:rsidRPr="00E6220E">
        <w:rPr>
          <w:rFonts w:eastAsiaTheme="minorEastAsia"/>
        </w:rPr>
        <w:t xml:space="preserve">the impact </w:t>
      </w:r>
      <w:del w:id="47" w:author="Student" w:date="2016-04-10T17:16:00Z">
        <w:r w:rsidRPr="00E6220E" w:rsidDel="00BB504B">
          <w:rPr>
            <w:rFonts w:eastAsiaTheme="minorEastAsia"/>
          </w:rPr>
          <w:delText xml:space="preserve">by </w:delText>
        </w:r>
      </w:del>
      <w:ins w:id="48" w:author="Student" w:date="2016-04-10T17:16:00Z">
        <w:r w:rsidR="00BB504B">
          <w:rPr>
            <w:rFonts w:eastAsiaTheme="minorEastAsia"/>
          </w:rPr>
          <w:t>of</w:t>
        </w:r>
        <w:r w:rsidR="00BB504B" w:rsidRPr="00E6220E">
          <w:rPr>
            <w:rFonts w:eastAsiaTheme="minorEastAsia"/>
          </w:rPr>
          <w:t xml:space="preserve"> </w:t>
        </w:r>
      </w:ins>
      <w:r w:rsidRPr="00E6220E">
        <w:rPr>
          <w:rFonts w:eastAsiaTheme="minorEastAsia"/>
        </w:rPr>
        <w:t>past price on</w:t>
      </w:r>
      <w:r>
        <w:rPr>
          <w:rFonts w:eastAsiaTheme="minorEastAsia"/>
        </w:rPr>
        <w:t xml:space="preserve"> the later</w:t>
      </w:r>
      <w:r w:rsidRPr="00E6220E">
        <w:rPr>
          <w:rFonts w:eastAsiaTheme="minorEastAsia"/>
        </w:rPr>
        <w:t xml:space="preserve"> hedonic prediction, but also </w:t>
      </w:r>
      <w:ins w:id="49" w:author="Student" w:date="2016-04-10T17:18:00Z">
        <w:r w:rsidR="00BB504B">
          <w:rPr>
            <w:rFonts w:eastAsiaTheme="minorEastAsia"/>
          </w:rPr>
          <w:t xml:space="preserve">the impact of </w:t>
        </w:r>
      </w:ins>
      <w:r w:rsidRPr="00E6220E">
        <w:rPr>
          <w:rFonts w:eastAsiaTheme="minorEastAsia"/>
        </w:rPr>
        <w:t xml:space="preserve">past bidding activity and other non-hedonic </w:t>
      </w:r>
      <w:r>
        <w:rPr>
          <w:rFonts w:eastAsiaTheme="minorEastAsia"/>
        </w:rPr>
        <w:t>factors inputted</w:t>
      </w:r>
      <w:r w:rsidRPr="00E6220E">
        <w:rPr>
          <w:rFonts w:eastAsiaTheme="minorEastAsia"/>
        </w:rPr>
        <w:t xml:space="preserve">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w:t>
      </w:r>
      <w:r>
        <w:rPr>
          <w:rFonts w:eastAsiaTheme="minorEastAsia"/>
        </w:rPr>
        <w:t xml:space="preserve">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w:t>
      </w:r>
      <w:ins w:id="50" w:author="Student" w:date="2016-04-10T17:31:00Z">
        <w:r w:rsidR="00D97980">
          <w:rPr>
            <w:rFonts w:eastAsiaTheme="minorEastAsia"/>
          </w:rPr>
          <w:t xml:space="preserve">i.e., </w:t>
        </w:r>
      </w:ins>
      <w:del w:id="51" w:author="Student" w:date="2016-04-10T17:30:00Z">
        <w:r w:rsidDel="00D97980">
          <w:rPr>
            <w:rFonts w:eastAsiaTheme="minorEastAsia"/>
          </w:rPr>
          <w:delText>for a regression for</w:delText>
        </w:r>
      </w:del>
      <w:ins w:id="52" w:author="Student" w:date="2016-04-10T17:30:00Z">
        <w:r w:rsidR="00D97980">
          <w:rPr>
            <w:rFonts w:eastAsiaTheme="minorEastAsia"/>
          </w:rPr>
          <w:t xml:space="preserve">when </w:t>
        </w:r>
        <m:oMath>
          <m:r>
            <w:rPr>
              <w:rFonts w:ascii="Cambria Math" w:eastAsiaTheme="minorEastAsia" w:hAnsi="Cambria Math"/>
            </w:rPr>
            <m:t>ω</m:t>
          </m:r>
        </m:oMath>
      </w:ins>
      <w:r>
        <w:rPr>
          <w:rFonts w:eastAsiaTheme="minorEastAsia"/>
        </w:rPr>
        <w:t xml:space="preserve"> </w:t>
      </w:r>
      <w:ins w:id="53" w:author="Student" w:date="2016-04-10T17:30:00Z">
        <w:r w:rsidR="00D97980">
          <w:rPr>
            <w:rFonts w:eastAsiaTheme="minorEastAsia"/>
          </w:rPr>
          <w:t xml:space="preserve">is </w:t>
        </w:r>
      </w:ins>
      <w:r>
        <w:rPr>
          <w:rFonts w:eastAsiaTheme="minorEastAsia"/>
        </w:rPr>
        <w:t>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xml:space="preserve">. Additionally, the </w:t>
      </w:r>
      <w:r>
        <w:rPr>
          <w:rFonts w:eastAsiaTheme="minorEastAsia"/>
        </w:rPr>
        <w:lastRenderedPageBreak/>
        <w:t>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represents the value of</w:t>
      </w:r>
      <m:oMath>
        <m:r>
          <w:rPr>
            <w:rFonts w:ascii="Cambria Math" w:eastAsiaTheme="minorEastAsia" w:hAnsi="Cambria Math"/>
          </w:rPr>
          <m:t xml:space="preserve"> ω</m:t>
        </m:r>
      </m:oMath>
      <w:r>
        <w:rPr>
          <w:rFonts w:eastAsiaTheme="minorEastAsia"/>
        </w:rPr>
        <w:t xml:space="preserve"> in the absence of other predictors. For example, if</w:t>
      </w:r>
      <m:oMath>
        <m:r>
          <w:rPr>
            <w:rFonts w:ascii="Cambria Math" w:eastAsiaTheme="minorEastAsia" w:hAnsi="Cambria Math"/>
          </w:rPr>
          <m:t xml:space="preserve"> ω</m:t>
        </m:r>
      </m:oMath>
      <w:r>
        <w:rPr>
          <w:rFonts w:eastAsiaTheme="minorEastAsia"/>
        </w:rPr>
        <w:t xml:space="preserve"> represents hammer (sale) price, then a high intercept could suggest a high average price for paintings across the given market.</w:t>
      </w:r>
    </w:p>
    <w:p w:rsidR="007A68DC" w:rsidRPr="00C31093" w:rsidRDefault="007A68DC" w:rsidP="007A68DC">
      <w:pPr>
        <w:spacing w:line="480" w:lineRule="auto"/>
        <w:ind w:firstLine="0"/>
        <w:jc w:val="both"/>
        <w:rPr>
          <w:rFonts w:eastAsiaTheme="minorEastAsia"/>
        </w:rPr>
      </w:pPr>
    </w:p>
    <w:p w:rsidR="007A68DC" w:rsidRDefault="00CD580D" w:rsidP="007A68DC">
      <w:pPr>
        <w:spacing w:line="480" w:lineRule="auto"/>
        <w:ind w:firstLine="0"/>
        <w:rPr>
          <w:rFonts w:eastAsiaTheme="minorEastAsia"/>
          <w:b/>
        </w:rPr>
      </w:pPr>
      <w:commentRangeStart w:id="54"/>
      <w:r>
        <w:rPr>
          <w:rFonts w:eastAsiaTheme="minorEastAsia"/>
          <w:b/>
        </w:rPr>
        <w:t>ON</w:t>
      </w:r>
      <w:r w:rsidR="00E14D4C">
        <w:rPr>
          <w:rFonts w:eastAsiaTheme="minorEastAsia"/>
          <w:b/>
        </w:rPr>
        <w:t xml:space="preserve"> </w:t>
      </w:r>
      <w:r w:rsidR="00515126">
        <w:rPr>
          <w:rFonts w:eastAsiaTheme="minorEastAsia"/>
          <w:b/>
        </w:rPr>
        <w:t>IDENTIFYING SUBSTITUTES</w:t>
      </w:r>
      <w:commentRangeEnd w:id="54"/>
      <w:r w:rsidR="00D97980">
        <w:rPr>
          <w:rStyle w:val="CommentReference"/>
        </w:rPr>
        <w:commentReference w:id="54"/>
      </w:r>
    </w:p>
    <w:p w:rsidR="007A68DC" w:rsidRDefault="007A68DC" w:rsidP="007A68DC">
      <w:pPr>
        <w:spacing w:line="480" w:lineRule="auto"/>
        <w:ind w:firstLine="0"/>
        <w:jc w:val="both"/>
        <w:rPr>
          <w:rFonts w:eastAsiaTheme="minorEastAsia"/>
        </w:rPr>
      </w:pPr>
      <w:r>
        <w:rPr>
          <w:rFonts w:eastAsiaTheme="minorEastAsia"/>
        </w:rPr>
        <w:t xml:space="preserve">As we discussed earlier and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note, it is extremely difficult to track down multiple sales of the same item</w:t>
      </w:r>
      <w:r w:rsidR="00F6421E">
        <w:rPr>
          <w:rFonts w:eastAsiaTheme="minorEastAsia"/>
        </w:rPr>
        <w:t>.</w:t>
      </w:r>
      <w:r>
        <w:rPr>
          <w:rFonts w:eastAsiaTheme="minorEastAsia"/>
        </w:rPr>
        <w:t xml:space="preserve"> The same art piece can become a drastically different hedonic object within its lifetime. </w:t>
      </w:r>
      <w:del w:id="55" w:author="Student" w:date="2016-04-10T17:32:00Z">
        <w:r w:rsidDel="00D97980">
          <w:rPr>
            <w:rFonts w:eastAsiaTheme="minorEastAsia"/>
          </w:rPr>
          <w:delText>And</w:delText>
        </w:r>
      </w:del>
      <w:ins w:id="56" w:author="Student" w:date="2016-04-10T17:32:00Z">
        <w:r w:rsidR="00D97980">
          <w:rPr>
            <w:rFonts w:eastAsiaTheme="minorEastAsia"/>
          </w:rPr>
          <w:t>Also</w:t>
        </w:r>
      </w:ins>
      <w:r>
        <w:rPr>
          <w:rFonts w:eastAsiaTheme="minorEastAsia"/>
        </w:rPr>
        <w:t xml:space="preserve">, many years or decades may elapse between sales of the same art piece – far too long to reliably measure anchoring biases. </w:t>
      </w:r>
    </w:p>
    <w:p w:rsidR="0039245A" w:rsidRDefault="007A68DC" w:rsidP="007A68DC">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w:t>
      </w:r>
      <w:ins w:id="57" w:author="Student" w:date="2016-04-10T17:33:00Z">
        <w:r w:rsidR="00D97980">
          <w:rPr>
            <w:rFonts w:eastAsiaTheme="minorEastAsia"/>
          </w:rPr>
          <w:t xml:space="preserve">, </w:t>
        </w:r>
      </w:ins>
      <w:del w:id="58" w:author="Student" w:date="2016-04-10T17:33:00Z">
        <w:r w:rsidDel="00D97980">
          <w:rPr>
            <w:rFonts w:eastAsiaTheme="minorEastAsia"/>
          </w:rPr>
          <w:delText xml:space="preserve"> – given that</w:delText>
        </w:r>
      </w:del>
      <w:ins w:id="59" w:author="Student" w:date="2016-04-10T17:33:00Z">
        <w:r w:rsidR="00D97980">
          <w:rPr>
            <w:rFonts w:eastAsiaTheme="minorEastAsia"/>
          </w:rPr>
          <w:t>as long as</w:t>
        </w:r>
      </w:ins>
      <w:r>
        <w:rPr>
          <w:rFonts w:eastAsiaTheme="minorEastAsia"/>
        </w:rPr>
        <w:t xml:space="preserve"> we control adequately for hedonic differences.</w:t>
      </w:r>
      <w:r w:rsidR="00C17468">
        <w:rPr>
          <w:rFonts w:eastAsiaTheme="minorEastAsia"/>
        </w:rPr>
        <w:t xml:space="preserve"> </w:t>
      </w:r>
      <w:r w:rsidR="00D813F6">
        <w:rPr>
          <w:rFonts w:eastAsiaTheme="minorEastAsia"/>
        </w:rPr>
        <w:t xml:space="preserve">Before </w:t>
      </w:r>
      <w:r w:rsidR="001C226C">
        <w:rPr>
          <w:rFonts w:eastAsiaTheme="minorEastAsia"/>
        </w:rPr>
        <w:t>measuring similarity,</w:t>
      </w:r>
      <w:r w:rsidR="004254CF">
        <w:rPr>
          <w:rFonts w:eastAsiaTheme="minorEastAsia"/>
        </w:rPr>
        <w:t xml:space="preserve"> however, we must </w:t>
      </w:r>
      <w:r w:rsidR="00896309">
        <w:rPr>
          <w:rFonts w:eastAsiaTheme="minorEastAsia"/>
        </w:rPr>
        <w:t>identify</w:t>
      </w:r>
      <w:r w:rsidR="00F939BB">
        <w:rPr>
          <w:rFonts w:eastAsiaTheme="minorEastAsia"/>
        </w:rPr>
        <w:t xml:space="preserve"> related pieces</w:t>
      </w:r>
      <w:r w:rsidR="00EE78EF">
        <w:rPr>
          <w:rFonts w:eastAsiaTheme="minorEastAsia"/>
        </w:rPr>
        <w:t xml:space="preserve"> for the current good, since </w:t>
      </w:r>
      <w:r w:rsidR="0039245A">
        <w:rPr>
          <w:rFonts w:eastAsiaTheme="minorEastAsia"/>
        </w:rPr>
        <w:t xml:space="preserve">many </w:t>
      </w:r>
      <w:r w:rsidR="00EE78EF">
        <w:rPr>
          <w:rFonts w:eastAsiaTheme="minorEastAsia"/>
        </w:rPr>
        <w:t xml:space="preserve">other pieces </w:t>
      </w:r>
      <w:r w:rsidR="0039245A">
        <w:rPr>
          <w:rFonts w:eastAsiaTheme="minorEastAsia"/>
        </w:rPr>
        <w:t xml:space="preserve">may be entirely irrelevant. Thus, to </w:t>
      </w:r>
      <w:r w:rsidR="009A444E">
        <w:rPr>
          <w:rFonts w:eastAsiaTheme="minorEastAsia"/>
        </w:rPr>
        <w:t>identify</w:t>
      </w:r>
      <w:r w:rsidR="0039245A">
        <w:rPr>
          <w:rFonts w:eastAsiaTheme="minorEastAsia"/>
        </w:rPr>
        <w:t xml:space="preserve"> substitutes for the sale of a current art piece, we search through our data for past sales of other pieces with the same artist, medium, and signs of authenticity. I also omit observations where no substitutes were found. </w:t>
      </w:r>
      <w:r w:rsidR="00CF2F4D">
        <w:rPr>
          <w:rFonts w:eastAsiaTheme="minorEastAsia"/>
        </w:rPr>
        <w:t>This gives us a list of related art sales to consider for the current good</w:t>
      </w:r>
      <w:r w:rsidR="00C47EE5">
        <w:rPr>
          <w:rFonts w:eastAsiaTheme="minorEastAsia"/>
        </w:rPr>
        <w:t>.</w:t>
      </w:r>
      <w:r w:rsidR="0042297B">
        <w:rPr>
          <w:rFonts w:eastAsiaTheme="minorEastAsia"/>
        </w:rPr>
        <w:t xml:space="preserve"> Only then may we </w:t>
      </w:r>
      <w:r w:rsidR="003C6FE2">
        <w:rPr>
          <w:rFonts w:eastAsiaTheme="minorEastAsia"/>
        </w:rPr>
        <w:t>proceed</w:t>
      </w:r>
      <w:r w:rsidR="00A11380">
        <w:rPr>
          <w:rFonts w:eastAsiaTheme="minorEastAsia"/>
        </w:rPr>
        <w:t xml:space="preserve"> to </w:t>
      </w:r>
      <w:r w:rsidR="0042297B">
        <w:rPr>
          <w:rFonts w:eastAsiaTheme="minorEastAsia"/>
        </w:rPr>
        <w:t>measure similarity and test for anchoring cross-effects, as described below.</w:t>
      </w:r>
      <w:r w:rsidR="005D7FC3">
        <w:rPr>
          <w:rFonts w:eastAsiaTheme="minorEastAsia"/>
        </w:rPr>
        <w:t xml:space="preserve"> </w:t>
      </w:r>
    </w:p>
    <w:p w:rsidR="009D1F18" w:rsidRDefault="009D1F18" w:rsidP="007A68DC">
      <w:pPr>
        <w:spacing w:line="480" w:lineRule="auto"/>
        <w:ind w:firstLine="0"/>
        <w:jc w:val="both"/>
        <w:rPr>
          <w:rFonts w:eastAsiaTheme="minorEastAsia"/>
        </w:rPr>
      </w:pPr>
    </w:p>
    <w:p w:rsidR="009D1F18" w:rsidRPr="009D1F18" w:rsidRDefault="009D1F18" w:rsidP="007A68DC">
      <w:pPr>
        <w:spacing w:line="480" w:lineRule="auto"/>
        <w:ind w:firstLine="0"/>
        <w:jc w:val="both"/>
        <w:rPr>
          <w:rFonts w:eastAsiaTheme="minorEastAsia"/>
          <w:b/>
        </w:rPr>
      </w:pPr>
      <w:r>
        <w:rPr>
          <w:rFonts w:eastAsiaTheme="minorEastAsia"/>
          <w:b/>
        </w:rPr>
        <w:t>ANCHORING AND SUBSTITUTION</w:t>
      </w:r>
    </w:p>
    <w:p w:rsidR="007A68DC" w:rsidRDefault="007A68DC" w:rsidP="00A657C9">
      <w:pPr>
        <w:spacing w:line="480" w:lineRule="auto"/>
        <w:ind w:firstLine="0"/>
        <w:jc w:val="both"/>
        <w:rPr>
          <w:rFonts w:eastAsiaTheme="minorEastAsia"/>
        </w:rPr>
      </w:pPr>
      <w:r>
        <w:rPr>
          <w:rFonts w:eastAsiaTheme="minorEastAsia"/>
        </w:rPr>
        <w:t>Here, we build on the two-stage regression model presented earlier.</w:t>
      </w:r>
    </w:p>
    <w:p w:rsidR="007A68DC" w:rsidRDefault="007A68DC" w:rsidP="007A68DC">
      <w:pPr>
        <w:spacing w:line="480" w:lineRule="auto"/>
        <w:ind w:firstLine="0"/>
        <w:jc w:val="both"/>
        <w:rPr>
          <w:rFonts w:eastAsiaTheme="minorEastAsia"/>
        </w:rPr>
      </w:pPr>
      <w:r>
        <w:rPr>
          <w:rFonts w:eastAsiaTheme="minorEastAsia"/>
        </w:rPr>
        <w:tab/>
        <w:t xml:space="preserve">Suppose, as before, we have </w:t>
      </w:r>
      <w:del w:id="60" w:author="Student" w:date="2016-04-10T17:37:00Z">
        <w:r w:rsidDel="00CD0B4A">
          <w:rPr>
            <w:rFonts w:eastAsiaTheme="minorEastAsia"/>
          </w:rPr>
          <w:delText xml:space="preserve">our same </w:delText>
        </w:r>
      </w:del>
      <w:r>
        <w:rPr>
          <w:rFonts w:eastAsiaTheme="minorEastAsia"/>
        </w:rPr>
        <w:t>design matrix</w:t>
      </w:r>
      <m:oMath>
        <m:r>
          <m:rPr>
            <m:sty m:val="bi"/>
          </m:rPr>
          <w:rPr>
            <w:rFonts w:ascii="Cambria Math" w:eastAsiaTheme="minorEastAsia" w:hAnsi="Cambria Math"/>
          </w:rPr>
          <m:t xml:space="preserve"> </m:t>
        </m:r>
        <w:commentRangeStart w:id="61"/>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m:t>
                </m:r>
                <w:proofErr w:type="gramStart"/>
                <m:r>
                  <w:rPr>
                    <w:rFonts w:ascii="Cambria Math" w:eastAsiaTheme="minorEastAsia" w:hAnsi="Cambria Math"/>
                  </w:rPr>
                  <m:t>,k</m:t>
                </m:r>
                <w:proofErr w:type="gramEnd"/>
                <m:r>
                  <w:rPr>
                    <w:rFonts w:ascii="Cambria Math" w:eastAsiaTheme="minorEastAsia" w:hAnsi="Cambria Math"/>
                  </w:rPr>
                  <m:t>+1</m:t>
                </m:r>
              </m:e>
            </m:d>
          </m:sup>
        </m:sSup>
        <w:commentRangeEnd w:id="61"/>
        <m:r>
          <m:rPr>
            <m:sty m:val="p"/>
          </m:rPr>
          <w:rPr>
            <w:rStyle w:val="CommentReference"/>
          </w:rPr>
          <w:commentReference w:id="61"/>
        </m:r>
      </m:oMath>
      <w:r>
        <w:rPr>
          <w:rFonts w:eastAsiaTheme="minorEastAsia"/>
        </w:rPr>
        <w:t xml:space="preserve"> and </w:t>
      </w:r>
      <w:del w:id="62" w:author="Student" w:date="2016-04-10T17:38:00Z">
        <w:r w:rsidDel="00CD0B4A">
          <w:rPr>
            <w:rFonts w:eastAsiaTheme="minorEastAsia"/>
          </w:rPr>
          <w:delText xml:space="preserve">our </w:delText>
        </w:r>
      </w:del>
      <w:r>
        <w:rPr>
          <w:rFonts w:eastAsiaTheme="minorEastAsia"/>
        </w:rPr>
        <w:t>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We run the first hedonic regression as before, except that we are not concerned specifically with resale and simply </w:t>
      </w:r>
      <w:commentRangeStart w:id="63"/>
      <w:r>
        <w:rPr>
          <w:rFonts w:eastAsiaTheme="minorEastAsia"/>
        </w:rPr>
        <w:t>treat auction date as another explanatory variable</w:t>
      </w:r>
      <w:commentRangeEnd w:id="63"/>
      <w:r w:rsidR="00CD0B4A">
        <w:rPr>
          <w:rStyle w:val="CommentReference"/>
        </w:rPr>
        <w:commentReference w:id="63"/>
      </w:r>
      <w:r>
        <w:rPr>
          <w:rFonts w:eastAsiaTheme="minorEastAsia"/>
        </w:rPr>
        <w:t>.</w:t>
      </w:r>
    </w:p>
    <w:p w:rsidR="007A68DC" w:rsidRPr="00C65795" w:rsidRDefault="007A68DC" w:rsidP="007A68DC">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7A68DC" w:rsidRPr="00663A2E" w:rsidRDefault="007A68DC" w:rsidP="007A68DC">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w:commentRangeStart w:id="64"/>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w:commentRangeEnd w:id="64"/>
        <m:r>
          <m:rPr>
            <m:sty m:val="p"/>
          </m:rPr>
          <w:rPr>
            <w:rStyle w:val="CommentReference"/>
          </w:rPr>
          <w:commentReference w:id="64"/>
        </m:r>
      </m:oMath>
      <w:r w:rsidRPr="00663A2E">
        <w:rPr>
          <w:rFonts w:eastAsiaTheme="minorEastAsia"/>
        </w:rPr>
        <w:t xml:space="preserve"> and </w:t>
      </w:r>
      <w:r>
        <w:rPr>
          <w:rFonts w:eastAsiaTheme="minorEastAsia"/>
        </w:rPr>
        <w:t xml:space="preserve">the </w:t>
      </w:r>
      <w:ins w:id="65" w:author="Student" w:date="2016-04-10T17:44:00Z">
        <w:r w:rsidR="00CD0B4A">
          <w:rPr>
            <w:rFonts w:eastAsiaTheme="minorEastAsia"/>
          </w:rPr>
          <w:t xml:space="preserve">sale </w:t>
        </w:r>
      </w:ins>
      <w:r>
        <w:rPr>
          <w:rFonts w:eastAsiaTheme="minorEastAsia"/>
        </w:rPr>
        <w:t>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5"/>
      </w:r>
      <w:r w:rsidRPr="00663A2E">
        <w:rPr>
          <w:rFonts w:eastAsiaTheme="minorEastAsia"/>
        </w:rPr>
        <w:t>. Then our second regression is:</w:t>
      </w:r>
    </w:p>
    <w:commentRangeStart w:id="66"/>
    <w:p w:rsidR="007A68DC" w:rsidRPr="00663A2E" w:rsidRDefault="00502C27" w:rsidP="007A68DC">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w:commentRangeEnd w:id="66"/>
          <m:r>
            <m:rPr>
              <m:sty m:val="p"/>
            </m:rPr>
            <w:rPr>
              <w:rStyle w:val="CommentReference"/>
            </w:rPr>
            <w:commentReference w:id="66"/>
          </m:r>
        </m:oMath>
      </m:oMathPara>
    </w:p>
    <w:p w:rsidR="007A68DC" w:rsidRPr="00EC7820" w:rsidRDefault="007A68DC" w:rsidP="007A68DC">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framework, we assume that characteristics </w:t>
      </w:r>
      <w:del w:id="67" w:author="Student" w:date="2016-04-10T17:50:00Z">
        <w:r w:rsidDel="000E526A">
          <w:rPr>
            <w:rFonts w:eastAsiaTheme="minorEastAsia"/>
          </w:rPr>
          <w:delText xml:space="preserve">do </w:delText>
        </w:r>
      </w:del>
      <w:r>
        <w:rPr>
          <w:rFonts w:eastAsiaTheme="minorEastAsia"/>
        </w:rPr>
        <w:t>differ across goods, that is</w:t>
      </w:r>
      <m:oMath>
        <m:r>
          <w:rPr>
            <w:rFonts w:ascii="Cambria Math" w:eastAsiaTheme="minorEastAsia" w:hAnsi="Cambria Math"/>
          </w:rPr>
          <m:t xml:space="preserve"> </m:t>
        </m:r>
        <w:commentRangeStart w:id="68"/>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w:commentRangeEnd w:id="68"/>
        <m:r>
          <m:rPr>
            <m:sty m:val="p"/>
          </m:rPr>
          <w:rPr>
            <w:rStyle w:val="CommentReference"/>
          </w:rPr>
          <w:commentReference w:id="68"/>
        </m:r>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w:t>
      </w:r>
      <w:r>
        <w:rPr>
          <w:rFonts w:eastAsiaTheme="minorEastAsia"/>
        </w:rPr>
        <w:lastRenderedPageBreak/>
        <w:t>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w:t>
      </w:r>
      <w:ins w:id="69" w:author="Student" w:date="2016-04-10T17:54:00Z">
        <w:r w:rsidR="000E526A">
          <w:rPr>
            <w:rFonts w:eastAsiaTheme="minorEastAsia"/>
          </w:rPr>
          <w:t xml:space="preserve"> to</w:t>
        </w:r>
      </w:ins>
      <w:r>
        <w:rPr>
          <w:rFonts w:eastAsiaTheme="minorEastAsia"/>
        </w:rPr>
        <w:t xml:space="preserve">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7A68DC" w:rsidRPr="00EC7820" w:rsidRDefault="007A68DC" w:rsidP="007A68DC">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7A68DC" w:rsidRPr="001444CC" w:rsidRDefault="00502C27"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A68DC" w:rsidRPr="00993EBB" w:rsidRDefault="00502C27"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7A68DC" w:rsidRDefault="007A68DC" w:rsidP="007A68DC">
      <w:pPr>
        <w:spacing w:line="480" w:lineRule="auto"/>
        <w:ind w:firstLine="0"/>
        <w:jc w:val="both"/>
        <w:rPr>
          <w:rFonts w:eastAsiaTheme="minorEastAsia"/>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which is why for our regression model it is necessary to aggregate them via </w:t>
      </w:r>
      <w:ins w:id="70" w:author="Student" w:date="2016-04-10T17:57:00Z">
        <w:r w:rsidR="00BF126D">
          <w:rPr>
            <w:rFonts w:eastAsiaTheme="minorEastAsia"/>
          </w:rPr>
          <w:t>an</w:t>
        </w:r>
      </w:ins>
      <w:ins w:id="71" w:author="Student" w:date="2016-04-10T17:58:00Z">
        <w:r w:rsidR="00BF126D">
          <w:rPr>
            <w:rFonts w:eastAsiaTheme="minorEastAsia"/>
          </w:rPr>
          <w:t xml:space="preserve"> aggregate</w:t>
        </w:r>
      </w:ins>
      <w:del w:id="72" w:author="Student" w:date="2016-04-10T17:57:00Z">
        <w:r w:rsidDel="00BF126D">
          <w:rPr>
            <w:rFonts w:eastAsiaTheme="minorEastAsia"/>
          </w:rPr>
          <w:delText>a</w:delText>
        </w:r>
      </w:del>
      <w:r>
        <w:rPr>
          <w:rFonts w:eastAsiaTheme="minorEastAsia"/>
        </w:rPr>
        <w:t xml:space="preserve"> function such as the mean or maximum (I use the former)</w:t>
      </w:r>
      <w:r w:rsidRPr="00EC7820">
        <w:rPr>
          <w:rFonts w:eastAsiaTheme="minorEastAsia"/>
        </w:rPr>
        <w:t xml:space="preserve">. </w:t>
      </w:r>
      <w:r>
        <w:rPr>
          <w:rFonts w:eastAsiaTheme="minorEastAsia"/>
        </w:rPr>
        <w:t xml:space="preserve">Hence, this multivariate regression tests whether there exists anchoring effects for the sale of the current good with </w:t>
      </w:r>
      <w:del w:id="73" w:author="Student" w:date="2016-04-10T17:58:00Z">
        <w:r w:rsidDel="00BF126D">
          <w:rPr>
            <w:rFonts w:eastAsiaTheme="minorEastAsia"/>
          </w:rPr>
          <w:delText xml:space="preserve">respective </w:delText>
        </w:r>
      </w:del>
      <w:ins w:id="74" w:author="Student" w:date="2016-04-10T17:58:00Z">
        <w:r w:rsidR="00BF126D">
          <w:rPr>
            <w:rFonts w:eastAsiaTheme="minorEastAsia"/>
          </w:rPr>
          <w:t xml:space="preserve">respect </w:t>
        </w:r>
      </w:ins>
      <w:r>
        <w:rPr>
          <w:rFonts w:eastAsiaTheme="minorEastAsia"/>
        </w:rPr>
        <w:t>to the “average” substitutive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xml:space="preserve">, then, represents how strongly the dependent variable (such as price) is affected by our quality of substitution. </w:t>
      </w:r>
      <w:commentRangeStart w:id="75"/>
      <w:r>
        <w:rPr>
          <w:rFonts w:eastAsiaTheme="minorEastAsia"/>
        </w:rPr>
        <w:t>As before</w:t>
      </w:r>
      <w:commentRangeEnd w:id="75"/>
      <w:r w:rsidR="0064600E">
        <w:rPr>
          <w:rStyle w:val="CommentReference"/>
        </w:rPr>
        <w:commentReference w:id="75"/>
      </w:r>
      <w:r>
        <w:rPr>
          <w:rFonts w:eastAsiaTheme="minorEastAsia"/>
        </w:rPr>
        <w:t>,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xml:space="preserve">. </w:t>
      </w:r>
    </w:p>
    <w:p w:rsidR="007A68DC" w:rsidRDefault="007A68DC" w:rsidP="007A68DC">
      <w:pPr>
        <w:spacing w:line="480" w:lineRule="auto"/>
        <w:ind w:firstLine="0"/>
        <w:rPr>
          <w:rFonts w:eastAsiaTheme="minorEastAsia"/>
          <w:b/>
        </w:rPr>
      </w:pPr>
    </w:p>
    <w:p w:rsidR="007A68DC" w:rsidRDefault="007A68DC" w:rsidP="007A68DC">
      <w:pPr>
        <w:spacing w:line="480" w:lineRule="auto"/>
        <w:ind w:firstLine="0"/>
        <w:rPr>
          <w:rFonts w:eastAsiaTheme="minorEastAsia"/>
        </w:rPr>
      </w:pPr>
      <w:r>
        <w:rPr>
          <w:rFonts w:eastAsiaTheme="minorEastAsia"/>
          <w:b/>
        </w:rPr>
        <w:t>MEASURING SUBSTITUTION (SIMILARITY) ACROSS ART PIECES</w:t>
      </w:r>
    </w:p>
    <w:p w:rsidR="007A68DC" w:rsidRDefault="007A68DC" w:rsidP="007A68DC">
      <w:pPr>
        <w:spacing w:line="480" w:lineRule="auto"/>
        <w:ind w:firstLine="0"/>
        <w:jc w:val="both"/>
        <w:rPr>
          <w:rFonts w:eastAsiaTheme="minorEastAsia"/>
        </w:rPr>
      </w:pPr>
      <w:r>
        <w:rPr>
          <w:rFonts w:eastAsiaTheme="minorEastAsia"/>
        </w:rPr>
        <w:t xml:space="preserve">In this </w:t>
      </w:r>
      <w:del w:id="76" w:author="Student" w:date="2016-04-10T23:04:00Z">
        <w:r w:rsidDel="0064600E">
          <w:rPr>
            <w:rFonts w:eastAsiaTheme="minorEastAsia"/>
          </w:rPr>
          <w:delText>research</w:delText>
        </w:r>
      </w:del>
      <w:ins w:id="77" w:author="Student" w:date="2016-04-10T23:04:00Z">
        <w:r w:rsidR="0064600E">
          <w:rPr>
            <w:rFonts w:eastAsiaTheme="minorEastAsia"/>
          </w:rPr>
          <w:t>paper</w:t>
        </w:r>
      </w:ins>
      <w:r>
        <w:rPr>
          <w:rFonts w:eastAsiaTheme="minorEastAsia"/>
        </w:rPr>
        <w:t>, we experiment with two simple measures of substitution</w:t>
      </w:r>
      <m:oMath>
        <m:r>
          <w:rPr>
            <w:rFonts w:ascii="Cambria Math" w:eastAsiaTheme="minorEastAsia" w:hAnsi="Cambria Math"/>
          </w:rPr>
          <m:t xml:space="preserve"> </m:t>
        </m:r>
        <m:sSub>
          <m:sSubPr>
            <m:ctrlPr>
              <w:del w:id="78" w:author="Student" w:date="2016-04-10T23:04:00Z">
                <w:rPr>
                  <w:rFonts w:ascii="Cambria Math" w:eastAsiaTheme="minorEastAsia" w:hAnsi="Cambria Math"/>
                  <w:i/>
                </w:rPr>
              </w:del>
            </m:ctrlPr>
          </m:sSubPr>
          <m:e>
            <w:del w:id="79" w:author="Student" w:date="2016-04-10T23:04:00Z">
              <m:r>
                <w:rPr>
                  <w:rFonts w:ascii="Cambria Math" w:eastAsiaTheme="minorEastAsia" w:hAnsi="Cambria Math"/>
                </w:rPr>
                <m:t>Q</m:t>
              </m:r>
            </w:del>
          </m:e>
          <m:sub>
            <w:del w:id="80" w:author="Student" w:date="2016-04-10T23:04:00Z">
              <m:r>
                <w:rPr>
                  <w:rFonts w:ascii="Cambria Math" w:eastAsiaTheme="minorEastAsia" w:hAnsi="Cambria Math"/>
                </w:rPr>
                <m:t>1</m:t>
              </m:r>
            </w:del>
          </m:sub>
        </m:sSub>
        <w:del w:id="81" w:author="Student" w:date="2016-04-10T23:04:00Z">
          <m:r>
            <w:rPr>
              <w:rFonts w:ascii="Cambria Math" w:eastAsiaTheme="minorEastAsia" w:hAnsi="Cambria Math"/>
            </w:rPr>
            <m:t xml:space="preserve">, </m:t>
          </m:r>
        </w:del>
        <m:sSub>
          <m:sSubPr>
            <m:ctrlPr>
              <w:del w:id="82" w:author="Student" w:date="2016-04-10T23:04:00Z">
                <w:rPr>
                  <w:rFonts w:ascii="Cambria Math" w:eastAsiaTheme="minorEastAsia" w:hAnsi="Cambria Math"/>
                  <w:i/>
                </w:rPr>
              </w:del>
            </m:ctrlPr>
          </m:sSubPr>
          <m:e>
            <w:del w:id="83" w:author="Student" w:date="2016-04-10T23:04:00Z">
              <m:r>
                <w:rPr>
                  <w:rFonts w:ascii="Cambria Math" w:eastAsiaTheme="minorEastAsia" w:hAnsi="Cambria Math"/>
                </w:rPr>
                <m:t>Q</m:t>
              </m:r>
            </w:del>
          </m:e>
          <m:sub>
            <w:del w:id="84" w:author="Student" w:date="2016-04-10T23:04:00Z">
              <m:r>
                <w:rPr>
                  <w:rFonts w:ascii="Cambria Math" w:eastAsiaTheme="minorEastAsia" w:hAnsi="Cambria Math"/>
                </w:rPr>
                <m:t>2</m:t>
              </m:r>
            </w:del>
          </m:sub>
        </m:sSub>
      </m:oMath>
      <w:del w:id="85" w:author="Student" w:date="2016-04-10T23:04:00Z">
        <w:r w:rsidDel="0064600E">
          <w:rPr>
            <w:rFonts w:eastAsiaTheme="minorEastAsia"/>
          </w:rPr>
          <w:delText xml:space="preserve"> </w:delText>
        </w:r>
      </w:del>
      <w:r>
        <w:rPr>
          <w:rFonts w:eastAsiaTheme="minorEastAsia"/>
        </w:rPr>
        <w:t>between art pieces</w:t>
      </w:r>
      <w:ins w:id="86" w:author="Student" w:date="2016-04-10T23:05:00Z">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4600E">
          <w:rPr>
            <w:rFonts w:eastAsiaTheme="minorEastAsia"/>
          </w:rPr>
          <w:t xml:space="preserve"> and</w:t>
        </w:r>
      </w:ins>
      <w:ins w:id="87" w:author="Student" w:date="2016-04-10T23:04:00Z">
        <w:r w:rsidR="0064600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ins>
      <w:r>
        <w:rPr>
          <w:rFonts w:eastAsiaTheme="minorEastAsia"/>
        </w:rPr>
        <w:t xml:space="preserve">. The first is derived from the hedonic predictions, and represents </w:t>
      </w:r>
      <w:r>
        <w:rPr>
          <w:rFonts w:eastAsiaTheme="minorEastAsia"/>
        </w:rPr>
        <w:lastRenderedPageBreak/>
        <w:t xml:space="preserve">unobserved quality differences. The second is formulated from our interviews with art experts and specialists. These </w:t>
      </w:r>
      <w:ins w:id="88" w:author="Student" w:date="2016-04-10T23:06:00Z">
        <w:r w:rsidR="0064600E">
          <w:rPr>
            <w:rFonts w:eastAsiaTheme="minorEastAsia"/>
          </w:rPr>
          <w:t xml:space="preserve">measures </w:t>
        </w:r>
      </w:ins>
      <w:r>
        <w:rPr>
          <w:rFonts w:eastAsiaTheme="minorEastAsia"/>
        </w:rPr>
        <w:t xml:space="preserve">do not and cannot perfectly capture differences between artworks, but </w:t>
      </w:r>
      <w:ins w:id="89" w:author="Student" w:date="2016-04-10T23:06:00Z">
        <w:r w:rsidR="0064600E">
          <w:rPr>
            <w:rFonts w:eastAsiaTheme="minorEastAsia"/>
          </w:rPr>
          <w:t xml:space="preserve">they </w:t>
        </w:r>
      </w:ins>
      <w:r>
        <w:rPr>
          <w:rFonts w:eastAsiaTheme="minorEastAsia"/>
        </w:rPr>
        <w:t>do provide a starting point for quantitatively measuring art similarity.</w:t>
      </w:r>
    </w:p>
    <w:p w:rsidR="007A68DC" w:rsidRDefault="007A68DC" w:rsidP="007A68DC">
      <w:pPr>
        <w:spacing w:line="480" w:lineRule="auto"/>
        <w:ind w:firstLine="0"/>
        <w:rPr>
          <w:rFonts w:eastAsiaTheme="minorEastAsia"/>
        </w:rPr>
      </w:pPr>
    </w:p>
    <w:p w:rsidR="007A68DC" w:rsidRPr="006B3084" w:rsidRDefault="007A68DC" w:rsidP="007A68DC">
      <w:pPr>
        <w:spacing w:line="480" w:lineRule="auto"/>
        <w:ind w:firstLine="0"/>
        <w:rPr>
          <w:rFonts w:eastAsiaTheme="minorEastAsia"/>
          <w:b/>
        </w:rPr>
      </w:pPr>
      <w:r>
        <w:rPr>
          <w:rFonts w:eastAsiaTheme="minorEastAsia"/>
          <w:b/>
        </w:rPr>
        <w:t>MEASURE #1: SECOND MOMENT OF HEDONIC PRICE DIFFERENCES</w:t>
      </w:r>
    </w:p>
    <w:p w:rsidR="007A68DC" w:rsidRDefault="007A68DC" w:rsidP="007A68DC">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xml:space="preserve">, which are aggregated into an “average substitute,” one way we can measure substitution is by examining differences between the hedonic price predictions. These correspond to unobserved quality differences. </w:t>
      </w:r>
      <w:commentRangeStart w:id="90"/>
      <w:r>
        <w:rPr>
          <w:rFonts w:eastAsiaTheme="minorEastAsia"/>
        </w:rPr>
        <w:t>We use the following measure, which is essentially a second moment estimator about the current good’s hedonic prediction</w:t>
      </w:r>
      <w:commentRangeEnd w:id="90"/>
      <w:r w:rsidR="00401A72">
        <w:rPr>
          <w:rStyle w:val="CommentReference"/>
        </w:rPr>
        <w:commentReference w:id="90"/>
      </w:r>
      <w:r>
        <w:rPr>
          <w:rStyle w:val="FootnoteReference"/>
          <w:rFonts w:eastAsiaTheme="minorEastAsia"/>
        </w:rPr>
        <w:footnoteReference w:id="6"/>
      </w:r>
      <w:r>
        <w:rPr>
          <w:rFonts w:eastAsiaTheme="minorEastAsia"/>
        </w:rPr>
        <w:t>:</w:t>
      </w:r>
    </w:p>
    <w:commentRangeStart w:id="91"/>
    <w:p w:rsidR="007A68DC" w:rsidRPr="00394F5F" w:rsidRDefault="00502C27"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w:commentRangeEnd w:id="91"/>
          <m:r>
            <m:rPr>
              <m:sty m:val="p"/>
            </m:rPr>
            <w:rPr>
              <w:rStyle w:val="CommentReference"/>
            </w:rPr>
            <w:commentReference w:id="91"/>
          </m:r>
        </m:oMath>
      </m:oMathPara>
    </w:p>
    <w:p w:rsidR="007A68DC" w:rsidRDefault="007A68DC" w:rsidP="006E2D5C">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w:t>
      </w:r>
      <w:commentRangeStart w:id="92"/>
      <w:r>
        <w:rPr>
          <w:rFonts w:eastAsiaTheme="minorEastAsia"/>
        </w:rPr>
        <w:t>variability of hedonic differences</w:t>
      </w:r>
      <w:r w:rsidR="00EC64F4">
        <w:rPr>
          <w:rFonts w:eastAsiaTheme="minorEastAsia"/>
        </w:rPr>
        <w:t xml:space="preserve">, </w:t>
      </w:r>
      <w:commentRangeEnd w:id="92"/>
      <w:r w:rsidR="003C3C93">
        <w:rPr>
          <w:rStyle w:val="CommentReference"/>
        </w:rPr>
        <w:commentReference w:id="92"/>
      </w:r>
      <w:r w:rsidR="00EC64F4">
        <w:rPr>
          <w:rFonts w:eastAsiaTheme="minorEastAsia"/>
        </w:rPr>
        <w:t>which corresponds to lower substitu</w:t>
      </w:r>
      <w:r w:rsidR="00693162">
        <w:rPr>
          <w:rFonts w:eastAsiaTheme="minorEastAsia"/>
        </w:rPr>
        <w:t>tability</w:t>
      </w:r>
      <w:r>
        <w:rPr>
          <w:rFonts w:eastAsiaTheme="minorEastAsia"/>
        </w:rPr>
        <w:t>. This is important because substitutability may differ drastically across goods</w:t>
      </w:r>
      <w:r w:rsidR="003827FE">
        <w:rPr>
          <w:rFonts w:eastAsiaTheme="minorEastAsia"/>
        </w:rPr>
        <w:t xml:space="preserve">: it is preferable to </w:t>
      </w:r>
      <w:r w:rsidR="003827FE">
        <w:rPr>
          <w:rFonts w:eastAsiaTheme="minorEastAsia"/>
        </w:rPr>
        <w:lastRenderedPageBreak/>
        <w:t xml:space="preserve">have uniformly substitutable goods rather than a </w:t>
      </w:r>
      <w:r w:rsidR="006E2D5C">
        <w:rPr>
          <w:rFonts w:eastAsiaTheme="minorEastAsia"/>
        </w:rPr>
        <w:t>polarized</w:t>
      </w:r>
      <w:r w:rsidR="003827FE">
        <w:rPr>
          <w:rFonts w:eastAsiaTheme="minorEastAsia"/>
        </w:rPr>
        <w:t xml:space="preserve"> mix of good</w:t>
      </w:r>
      <w:ins w:id="93" w:author="Student" w:date="2016-04-10T23:10:00Z">
        <w:r w:rsidR="003C3C93">
          <w:rPr>
            <w:rFonts w:eastAsiaTheme="minorEastAsia"/>
          </w:rPr>
          <w:t xml:space="preserve"> substitutes</w:t>
        </w:r>
      </w:ins>
      <w:r w:rsidR="003827FE">
        <w:rPr>
          <w:rFonts w:eastAsiaTheme="minorEastAsia"/>
        </w:rPr>
        <w:t xml:space="preserve"> and bad </w:t>
      </w:r>
      <w:del w:id="94" w:author="Student" w:date="2016-04-10T23:10:00Z">
        <w:r w:rsidR="003827FE" w:rsidDel="003C3C93">
          <w:rPr>
            <w:rFonts w:eastAsiaTheme="minorEastAsia"/>
          </w:rPr>
          <w:delText>ones</w:delText>
        </w:r>
      </w:del>
      <w:ins w:id="95" w:author="Student" w:date="2016-04-10T23:10:00Z">
        <w:r w:rsidR="003C3C93">
          <w:rPr>
            <w:rFonts w:eastAsiaTheme="minorEastAsia"/>
          </w:rPr>
          <w:t>substitutes</w:t>
        </w:r>
      </w:ins>
      <w:r w:rsidR="003827FE">
        <w:rPr>
          <w:rFonts w:eastAsiaTheme="minorEastAsia"/>
        </w:rPr>
        <w:t>.</w:t>
      </w:r>
      <w:r w:rsidR="00497A7F">
        <w:rPr>
          <w:rFonts w:eastAsiaTheme="minorEastAsia"/>
        </w:rPr>
        <w:t xml:space="preserve"> </w:t>
      </w:r>
    </w:p>
    <w:p w:rsidR="007A68DC" w:rsidRDefault="007A68DC" w:rsidP="007A68DC">
      <w:pPr>
        <w:spacing w:line="480" w:lineRule="auto"/>
        <w:ind w:firstLine="0"/>
        <w:rPr>
          <w:rFonts w:eastAsiaTheme="minorEastAsia"/>
        </w:rPr>
      </w:pPr>
    </w:p>
    <w:p w:rsidR="007A68DC" w:rsidRPr="004B7106" w:rsidRDefault="007A68DC" w:rsidP="007A68DC">
      <w:pPr>
        <w:spacing w:line="480" w:lineRule="auto"/>
        <w:ind w:firstLine="0"/>
        <w:rPr>
          <w:rFonts w:eastAsiaTheme="minorEastAsia"/>
          <w:b/>
        </w:rPr>
      </w:pPr>
      <w:r>
        <w:rPr>
          <w:rFonts w:eastAsiaTheme="minorEastAsia"/>
          <w:b/>
        </w:rPr>
        <w:t>MEASURE #2: DOMAIN KNOWLEDGE</w:t>
      </w:r>
    </w:p>
    <w:p w:rsidR="007A68DC" w:rsidRDefault="007A68DC" w:rsidP="007A68DC">
      <w:pPr>
        <w:spacing w:line="480" w:lineRule="auto"/>
        <w:ind w:firstLine="0"/>
        <w:jc w:val="both"/>
        <w:rPr>
          <w:rFonts w:eastAsiaTheme="minorEastAsia"/>
        </w:rPr>
      </w:pPr>
      <w:r>
        <w:rPr>
          <w:rFonts w:eastAsiaTheme="minorEastAsia"/>
        </w:rPr>
        <w:t xml:space="preserve">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w:t>
      </w:r>
      <w:ins w:id="96" w:author="Student" w:date="2016-04-10T23:13:00Z">
        <w:r w:rsidR="003C3C93">
          <w:rPr>
            <w:rFonts w:eastAsiaTheme="minorEastAsia"/>
          </w:rPr>
          <w:t>did not value them highly</w:t>
        </w:r>
      </w:ins>
      <w:del w:id="97" w:author="Student" w:date="2016-04-10T23:13:00Z">
        <w:r w:rsidDel="003C3C93">
          <w:rPr>
            <w:rFonts w:eastAsiaTheme="minorEastAsia"/>
          </w:rPr>
          <w:delText>looked more to the factors above</w:delText>
        </w:r>
      </w:del>
      <w:ins w:id="98" w:author="Student" w:date="2016-04-10T23:13:00Z">
        <w:r w:rsidR="003C3C93">
          <w:rPr>
            <w:rFonts w:eastAsiaTheme="minorEastAsia"/>
          </w:rPr>
          <w:t>.</w:t>
        </w:r>
      </w:ins>
      <w:r>
        <w:rPr>
          <w:rStyle w:val="FootnoteReference"/>
          <w:rFonts w:ascii="Georgia" w:eastAsiaTheme="minorEastAsia" w:hAnsi="Georgia"/>
        </w:rPr>
        <w:footnoteReference w:id="7"/>
      </w:r>
      <w:del w:id="99" w:author="Student" w:date="2016-04-10T23:13:00Z">
        <w:r w:rsidDel="003C3C93">
          <w:rPr>
            <w:rFonts w:eastAsiaTheme="minorEastAsia"/>
          </w:rPr>
          <w:delText>.</w:delText>
        </w:r>
      </w:del>
      <w:r>
        <w:rPr>
          <w:rFonts w:eastAsiaTheme="minorEastAsia"/>
        </w:rPr>
        <w:t xml:space="preserve">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7A68DC" w:rsidRDefault="007A68DC" w:rsidP="007A68DC">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here formulated as two sale observations at different points in time. This measure of </w:t>
      </w:r>
      <w:r>
        <w:rPr>
          <w:rFonts w:eastAsiaTheme="minorEastAsia"/>
        </w:rPr>
        <w:lastRenderedPageBreak/>
        <w:t>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commentRangeStart w:id="100"/>
    <w:commentRangeStart w:id="101"/>
    <w:p w:rsidR="007A68DC" w:rsidRDefault="00502C27"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w:commentRangeEnd w:id="100"/>
          <m:r>
            <m:rPr>
              <m:sty m:val="p"/>
            </m:rPr>
            <w:rPr>
              <w:rStyle w:val="CommentReference"/>
            </w:rPr>
            <w:commentReference w:id="100"/>
          </m:r>
          <w:commentRangeEnd w:id="101"/>
          <m:r>
            <m:rPr>
              <m:sty m:val="p"/>
            </m:rPr>
            <w:rPr>
              <w:rStyle w:val="CommentReference"/>
            </w:rPr>
            <w:commentReference w:id="101"/>
          </m:r>
        </m:oMath>
      </m:oMathPara>
    </w:p>
    <w:p w:rsidR="007A68DC" w:rsidRDefault="007A68DC" w:rsidP="007A68DC">
      <w:pPr>
        <w:spacing w:line="480" w:lineRule="auto"/>
        <w:ind w:firstLine="0"/>
        <w:jc w:val="both"/>
        <w:rPr>
          <w:rFonts w:eastAsiaTheme="minorEastAsia"/>
        </w:rPr>
      </w:pPr>
      <w:r>
        <w:rPr>
          <w:rFonts w:eastAsiaTheme="minorEastAsia"/>
        </w:rPr>
        <w:t xml:space="preserve">Greater differences in size between the two goods correspond to decreased similarity and thus </w:t>
      </w:r>
      <w:ins w:id="102" w:author="Student" w:date="2016-04-10T23:16:00Z">
        <w:r w:rsidR="003C3C93">
          <w:rPr>
            <w:rFonts w:eastAsiaTheme="minorEastAsia"/>
          </w:rPr>
          <w:t xml:space="preserve">decreased </w:t>
        </w:r>
      </w:ins>
      <w:r>
        <w:rPr>
          <w:rFonts w:eastAsiaTheme="minorEastAsia"/>
        </w:rPr>
        <w:t>substitutability</w:t>
      </w:r>
      <w:r>
        <w:rPr>
          <w:rStyle w:val="FootnoteReference"/>
          <w:rFonts w:eastAsiaTheme="minorEastAsia"/>
        </w:rPr>
        <w:footnoteReference w:id="8"/>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w:ins w:id="103" w:author="Student" w:date="2016-04-10T23:22:00Z">
        <w:r w:rsidR="00401A72">
          <w:rPr>
            <w:rFonts w:eastAsiaTheme="minorEastAsia"/>
          </w:rPr>
          <w:t xml:space="preserve"> </w:t>
        </w:r>
      </w:ins>
      <w:del w:id="104" w:author="Student" w:date="2016-04-10T23:23:00Z">
        <m:oMath>
          <m:r>
            <w:rPr>
              <w:rFonts w:ascii="Cambria Math" w:eastAsiaTheme="minorEastAsia" w:hAnsi="Cambria Math"/>
            </w:rPr>
            <m:t xml:space="preserve"> </m:t>
          </m:r>
        </m:oMath>
      </w:del>
      <m:oMath>
        <m:sSub>
          <m:sSubPr>
            <m:ctrlPr>
              <w:rPr>
                <w:rFonts w:ascii="Cambria Math" w:eastAsiaTheme="minorEastAsia" w:hAnsi="Cambria Math"/>
                <w:i/>
              </w:rPr>
            </m:ctrlPr>
          </m:sSubPr>
          <m:e>
            <m:r>
              <w:rPr>
                <w:rFonts w:ascii="Cambria Math" w:eastAsiaTheme="minorEastAsia" w:hAnsi="Cambria Math"/>
              </w:rPr>
              <m:t>P</m:t>
            </m:r>
          </m:e>
          <m:sub>
            <w:ins w:id="105" w:author="Student" w:date="2016-04-10T23:23:00Z">
              <m:r>
                <w:rPr>
                  <w:rFonts w:ascii="Cambria Math" w:eastAsiaTheme="minorEastAsia" w:hAnsi="Cambria Math"/>
                </w:rPr>
                <m:t>i</m:t>
              </m:r>
            </w:ins>
            <w:del w:id="106" w:author="Student" w:date="2016-04-10T23:22:00Z">
              <m:r>
                <w:rPr>
                  <w:rFonts w:ascii="Cambria Math" w:eastAsiaTheme="minorEastAsia" w:hAnsi="Cambria Math"/>
                </w:rPr>
                <m:t>c</m:t>
              </m:r>
            </w:del>
          </m:sub>
        </m:sSub>
        <w:del w:id="107" w:author="Student" w:date="2016-04-10T23:22:00Z">
          <m:r>
            <w:rPr>
              <w:rFonts w:ascii="Cambria Math" w:eastAsiaTheme="minorEastAsia" w:hAnsi="Cambria Math"/>
            </w:rPr>
            <m:t>,</m:t>
          </m:r>
        </w:del>
        <m:sSub>
          <m:sSubPr>
            <m:ctrlPr>
              <w:del w:id="108" w:author="Student" w:date="2016-04-10T23:22:00Z">
                <w:rPr>
                  <w:rFonts w:ascii="Cambria Math" w:eastAsiaTheme="minorEastAsia" w:hAnsi="Cambria Math"/>
                  <w:i/>
                </w:rPr>
              </w:del>
            </m:ctrlPr>
          </m:sSubPr>
          <m:e>
            <w:del w:id="109" w:author="Student" w:date="2016-04-10T23:22:00Z">
              <m:r>
                <w:rPr>
                  <w:rFonts w:ascii="Cambria Math" w:eastAsiaTheme="minorEastAsia" w:hAnsi="Cambria Math"/>
                </w:rPr>
                <m:t>P</m:t>
              </m:r>
            </w:del>
          </m:e>
          <m:sub>
            <w:del w:id="110" w:author="Student" w:date="2016-04-10T23:22:00Z">
              <m:r>
                <w:rPr>
                  <w:rFonts w:ascii="Cambria Math" w:eastAsiaTheme="minorEastAsia" w:hAnsi="Cambria Math"/>
                </w:rPr>
                <m:t>s</m:t>
              </m:r>
            </w:del>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w:ins w:id="111" w:author="Student" w:date="2016-04-10T23:23:00Z">
              <m:r>
                <w:rPr>
                  <w:rFonts w:ascii="Cambria Math" w:eastAsiaTheme="minorEastAsia" w:hAnsi="Cambria Math"/>
                </w:rPr>
                <m:t>i</m:t>
              </m:r>
            </w:ins>
            <w:del w:id="112" w:author="Student" w:date="2016-04-10T23:23:00Z">
              <m:r>
                <w:rPr>
                  <w:rFonts w:ascii="Cambria Math" w:eastAsiaTheme="minorEastAsia" w:hAnsi="Cambria Math"/>
                </w:rPr>
                <m:t>s</m:t>
              </m:r>
            </w:del>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E558A5" w:rsidRPr="00380A7D" w:rsidRDefault="00C27A5C" w:rsidP="00380A7D">
      <w:pPr>
        <w:spacing w:line="480" w:lineRule="auto"/>
        <w:ind w:firstLine="0"/>
        <w:jc w:val="both"/>
        <w:rPr>
          <w:rFonts w:eastAsiaTheme="minorEastAsia"/>
        </w:rPr>
      </w:pPr>
      <w:r>
        <w:rPr>
          <w:rFonts w:eastAsiaTheme="minorEastAsia"/>
        </w:rPr>
        <w:tab/>
        <w:t xml:space="preserve">Although </w:t>
      </w:r>
      <w:r w:rsidR="008D0D75">
        <w:rPr>
          <w:rFonts w:eastAsiaTheme="minorEastAsia"/>
        </w:rPr>
        <w:t xml:space="preserve">hedonic </w:t>
      </w:r>
      <w:r w:rsidR="009D70BC">
        <w:rPr>
          <w:rFonts w:eastAsiaTheme="minorEastAsia"/>
        </w:rPr>
        <w:t>features</w:t>
      </w:r>
      <w:r w:rsidR="008D0D75">
        <w:rPr>
          <w:rFonts w:eastAsiaTheme="minorEastAsia"/>
        </w:rPr>
        <w:t xml:space="preserve">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A68DC">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8D0D75">
        <w:rPr>
          <w:rFonts w:eastAsiaTheme="minorEastAsia"/>
        </w:rPr>
        <w:t xml:space="preserve">, the two measures </w:t>
      </w:r>
      <w:r w:rsidR="00EC477A">
        <w:rPr>
          <w:rFonts w:eastAsiaTheme="minorEastAsia"/>
        </w:rPr>
        <w:t xml:space="preserve">are </w:t>
      </w:r>
      <w:r w:rsidR="000F7A6F">
        <w:rPr>
          <w:rFonts w:eastAsiaTheme="minorEastAsia"/>
        </w:rPr>
        <w:t>considerably</w:t>
      </w:r>
      <w:r w:rsidR="00C07958">
        <w:rPr>
          <w:rFonts w:eastAsiaTheme="minorEastAsia"/>
        </w:rPr>
        <w:t xml:space="preserve"> </w:t>
      </w:r>
      <w:r w:rsidR="009A572D">
        <w:rPr>
          <w:rFonts w:eastAsiaTheme="minorEastAsia"/>
        </w:rPr>
        <w:t>different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A68DC">
        <w:rPr>
          <w:rFonts w:eastAsiaTheme="minorEastAsia"/>
        </w:rPr>
        <w:t xml:space="preserve"> includes temporal effects (which do not enter into the hedonic regressions), and </w:t>
      </w:r>
      <w:r w:rsidR="00F71FBD">
        <w:rPr>
          <w:rFonts w:eastAsiaTheme="minorEastAsia"/>
        </w:rPr>
        <w:t>focuses</w:t>
      </w:r>
      <w:r w:rsidR="007A68DC">
        <w:rPr>
          <w:rFonts w:eastAsiaTheme="minorEastAsia"/>
        </w:rPr>
        <w:t xml:space="preserve"> </w:t>
      </w:r>
      <w:ins w:id="113" w:author="Student" w:date="2016-04-10T23:24:00Z">
        <w:r w:rsidR="00401A72">
          <w:rPr>
            <w:rFonts w:eastAsiaTheme="minorEastAsia"/>
          </w:rPr>
          <w:t>on</w:t>
        </w:r>
      </w:ins>
      <w:del w:id="114" w:author="Student" w:date="2016-04-10T23:24:00Z">
        <w:r w:rsidR="007A68DC" w:rsidDel="00401A72">
          <w:rPr>
            <w:rFonts w:eastAsiaTheme="minorEastAsia"/>
          </w:rPr>
          <w:delText>for</w:delText>
        </w:r>
      </w:del>
      <w:r w:rsidR="007A68DC">
        <w:rPr>
          <w:rFonts w:eastAsiaTheme="minorEastAsia"/>
        </w:rPr>
        <w:t xml:space="preserve"> the relative differences in size between works, which are not captured in the individual</w:t>
      </w:r>
      <m:oMath>
        <m:r>
          <w:rPr>
            <w:rFonts w:ascii="Cambria Math" w:eastAsiaTheme="minorEastAsia" w:hAnsi="Cambria Math"/>
          </w:rPr>
          <m:t xml:space="preserve"> π</m:t>
        </m:r>
      </m:oMath>
      <w:r w:rsidR="007A68DC">
        <w:rPr>
          <w:rFonts w:eastAsiaTheme="minorEastAsia"/>
        </w:rPr>
        <w:t xml:space="preserve"> terms.</w:t>
      </w:r>
      <w:r w:rsidR="00F55F99">
        <w:rPr>
          <w:rFonts w:eastAsiaTheme="minorEastAsia"/>
        </w:rPr>
        <w:t xml:space="preserve"> It is surprisi</w:t>
      </w:r>
      <w:bookmarkStart w:id="115" w:name="_GoBack"/>
      <w:bookmarkEnd w:id="115"/>
      <w:r w:rsidR="00F55F99">
        <w:rPr>
          <w:rFonts w:eastAsiaTheme="minorEastAsia"/>
        </w:rPr>
        <w:t>ng</w:t>
      </w:r>
      <w:r w:rsidR="00330BEA">
        <w:rPr>
          <w:rFonts w:eastAsiaTheme="minorEastAsia"/>
        </w:rPr>
        <w:t>, then,</w:t>
      </w:r>
      <w:r w:rsidR="00DA1F68">
        <w:rPr>
          <w:rFonts w:eastAsiaTheme="minorEastAsia"/>
        </w:rPr>
        <w:t xml:space="preserve"> </w:t>
      </w:r>
      <w:r w:rsidR="00D2081B">
        <w:rPr>
          <w:rFonts w:eastAsiaTheme="minorEastAsia"/>
        </w:rPr>
        <w:t xml:space="preserve">that </w:t>
      </w:r>
      <w:r w:rsidR="008B12AA">
        <w:rPr>
          <w:rFonts w:eastAsiaTheme="minorEastAsia"/>
        </w:rPr>
        <w:t>t</w:t>
      </w:r>
      <w:r w:rsidR="006434DA">
        <w:rPr>
          <w:rFonts w:eastAsiaTheme="minorEastAsia"/>
        </w:rPr>
        <w:t>hese</w:t>
      </w:r>
      <w:r w:rsidR="009D70BC">
        <w:rPr>
          <w:rFonts w:eastAsiaTheme="minorEastAsia"/>
        </w:rPr>
        <w:t xml:space="preserve"> two </w:t>
      </w:r>
      <w:r w:rsidR="008B12AA">
        <w:rPr>
          <w:rFonts w:eastAsiaTheme="minorEastAsia"/>
        </w:rPr>
        <w:lastRenderedPageBreak/>
        <w:t xml:space="preserve">diverse </w:t>
      </w:r>
      <w:r w:rsidR="009D70BC">
        <w:rPr>
          <w:rFonts w:eastAsiaTheme="minorEastAsia"/>
        </w:rPr>
        <w:t xml:space="preserve">measures </w:t>
      </w:r>
      <w:r w:rsidR="00782C93">
        <w:rPr>
          <w:rFonts w:eastAsiaTheme="minorEastAsia"/>
        </w:rPr>
        <w:t>yield relatively similar</w:t>
      </w:r>
      <w:r w:rsidR="00760FCF">
        <w:rPr>
          <w:rFonts w:eastAsiaTheme="minorEastAsia"/>
        </w:rPr>
        <w:t xml:space="preserve"> </w:t>
      </w:r>
      <w:r w:rsidR="008601F2">
        <w:rPr>
          <w:rFonts w:eastAsiaTheme="minorEastAsia"/>
        </w:rPr>
        <w:t xml:space="preserve">evidence </w:t>
      </w:r>
      <w:r w:rsidR="0051253E">
        <w:rPr>
          <w:rFonts w:eastAsiaTheme="minorEastAsia"/>
        </w:rPr>
        <w:t xml:space="preserve">of anchoring effects. We show this </w:t>
      </w:r>
      <w:r w:rsidR="00C36C75">
        <w:rPr>
          <w:rFonts w:eastAsiaTheme="minorEastAsia"/>
        </w:rPr>
        <w:t>in the next section.</w:t>
      </w:r>
    </w:p>
    <w:sectPr w:rsidR="00E558A5" w:rsidRPr="00380A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tudent" w:date="2016-04-10T13:12:00Z" w:initials="S">
    <w:p w:rsidR="003C3C93" w:rsidRDefault="003C3C93">
      <w:pPr>
        <w:pStyle w:val="CommentText"/>
      </w:pPr>
      <w:r>
        <w:rPr>
          <w:rStyle w:val="CommentReference"/>
        </w:rPr>
        <w:annotationRef/>
      </w:r>
      <w:r>
        <w:t>I think you mean something other than “unobserved”?</w:t>
      </w:r>
    </w:p>
  </w:comment>
  <w:comment w:id="4" w:author="Student" w:date="2016-04-10T13:11:00Z" w:initials="S">
    <w:p w:rsidR="003C3C93" w:rsidRDefault="003C3C93">
      <w:pPr>
        <w:pStyle w:val="CommentText"/>
      </w:pPr>
      <w:r>
        <w:rPr>
          <w:rStyle w:val="CommentReference"/>
        </w:rPr>
        <w:annotationRef/>
      </w:r>
      <w:r>
        <w:t>Still not personally comfortable with the “inputs” language but I’m going to stop changing it because it seems like you’re doing it intentionally.</w:t>
      </w:r>
    </w:p>
  </w:comment>
  <w:comment w:id="23" w:author="Student" w:date="2016-04-10T16:45:00Z" w:initials="S">
    <w:p w:rsidR="003C3C93" w:rsidRDefault="003C3C93">
      <w:pPr>
        <w:pStyle w:val="CommentText"/>
      </w:pPr>
      <w:r>
        <w:rPr>
          <w:rStyle w:val="CommentReference"/>
        </w:rPr>
        <w:annotationRef/>
      </w:r>
      <w:r>
        <w:t>Wait, so you’re using dates as fixed effects but also as a continuous independent variable in your regression?</w:t>
      </w:r>
    </w:p>
  </w:comment>
  <w:comment w:id="31" w:author="Student" w:date="2016-04-10T17:24:00Z" w:initials="S">
    <w:p w:rsidR="003C3C93" w:rsidRDefault="003C3C93">
      <w:pPr>
        <w:pStyle w:val="CommentText"/>
      </w:pPr>
      <w:r>
        <w:rPr>
          <w:rStyle w:val="CommentReference"/>
        </w:rPr>
        <w:annotationRef/>
      </w:r>
      <w:r>
        <w:t xml:space="preserve">I’m confused about what basket of goods this is a price index for. Below, it seems like </w:t>
      </w:r>
      <w:proofErr w:type="spellStart"/>
      <w:r>
        <w:t>P_t</w:t>
      </w:r>
      <w:proofErr w:type="spellEnd"/>
      <w:r>
        <w:t xml:space="preserve"> is just the hammer price for a single artwork, but here it seems like it’s the price index for all art?</w:t>
      </w:r>
    </w:p>
  </w:comment>
  <w:comment w:id="36" w:author="Student" w:date="2016-04-10T17:12:00Z" w:initials="S">
    <w:p w:rsidR="003C3C93" w:rsidRDefault="003C3C93">
      <w:pPr>
        <w:pStyle w:val="CommentText"/>
      </w:pPr>
      <w:r>
        <w:rPr>
          <w:rStyle w:val="CommentReference"/>
        </w:rPr>
        <w:annotationRef/>
      </w:r>
      <w:r>
        <w:t xml:space="preserve">No </w:t>
      </w:r>
      <w:proofErr w:type="spellStart"/>
      <w:r>
        <w:t>P_t</w:t>
      </w:r>
      <w:proofErr w:type="spellEnd"/>
      <w:r>
        <w:t xml:space="preserve"> in the above. It’s confusing, so I’d just get rid of this part.</w:t>
      </w:r>
    </w:p>
  </w:comment>
  <w:comment w:id="42" w:author="Student" w:date="2016-04-10T17:27:00Z" w:initials="S">
    <w:p w:rsidR="003C3C93" w:rsidRDefault="003C3C93">
      <w:pPr>
        <w:pStyle w:val="CommentText"/>
      </w:pPr>
      <w:r>
        <w:rPr>
          <w:rStyle w:val="CommentReference"/>
        </w:rPr>
        <w:annotationRef/>
      </w:r>
      <w:r>
        <w:t>Okay, I see what you mean when you use the word “unobserved.” If you could clarify that sooner, I think it’d be helpful.</w:t>
      </w:r>
    </w:p>
  </w:comment>
  <w:comment w:id="54" w:author="Student" w:date="2016-04-10T17:36:00Z" w:initials="S">
    <w:p w:rsidR="003C3C93" w:rsidRDefault="003C3C93">
      <w:pPr>
        <w:pStyle w:val="CommentText"/>
      </w:pPr>
      <w:r>
        <w:rPr>
          <w:rStyle w:val="CommentReference"/>
        </w:rPr>
        <w:annotationRef/>
      </w:r>
      <w:r>
        <w:t>It’s a bit confusing that you describe both models before running either. I’d suggest breaking sections up so that you have (description of methodology, analysis/results; description of methodology, analysis/results) if that’s something your advisor would be okay with you changing.</w:t>
      </w:r>
    </w:p>
  </w:comment>
  <w:comment w:id="61" w:author="Student" w:date="2016-04-10T17:38:00Z" w:initials="S">
    <w:p w:rsidR="003C3C93" w:rsidRDefault="003C3C93">
      <w:pPr>
        <w:pStyle w:val="CommentText"/>
      </w:pPr>
      <w:r>
        <w:rPr>
          <w:rStyle w:val="CommentReference"/>
        </w:rPr>
        <w:annotationRef/>
      </w:r>
      <w:r>
        <w:t>See comment 3.</w:t>
      </w:r>
    </w:p>
  </w:comment>
  <w:comment w:id="63" w:author="Student" w:date="2016-04-10T17:40:00Z" w:initials="S">
    <w:p w:rsidR="003C3C93" w:rsidRDefault="003C3C93">
      <w:pPr>
        <w:pStyle w:val="CommentText"/>
      </w:pPr>
      <w:r>
        <w:rPr>
          <w:rStyle w:val="CommentReference"/>
        </w:rPr>
        <w:annotationRef/>
      </w:r>
      <w:r>
        <w:t>I’m not clear on how this is different from the earlier model?</w:t>
      </w:r>
    </w:p>
  </w:comment>
  <w:comment w:id="64" w:author="Student" w:date="2016-04-10T17:46:00Z" w:initials="S">
    <w:p w:rsidR="003C3C93" w:rsidRDefault="003C3C93">
      <w:pPr>
        <w:pStyle w:val="CommentText"/>
      </w:pPr>
      <w:r>
        <w:rPr>
          <w:rStyle w:val="CommentReference"/>
        </w:rPr>
        <w:annotationRef/>
      </w:r>
      <w:proofErr w:type="spellStart"/>
      <w:proofErr w:type="gramStart"/>
      <w:r>
        <w:t>x</w:t>
      </w:r>
      <w:proofErr w:type="gramEnd"/>
      <w:r>
        <w:t>_c</w:t>
      </w:r>
      <w:proofErr w:type="spellEnd"/>
      <w:r>
        <w:t xml:space="preserve"> and </w:t>
      </w:r>
      <w:proofErr w:type="spellStart"/>
      <w:r>
        <w:t>x_s</w:t>
      </w:r>
      <w:proofErr w:type="spellEnd"/>
      <w:r>
        <w:t xml:space="preserve"> are vectors, aren’t they? You could make them bold to clarify.</w:t>
      </w:r>
    </w:p>
  </w:comment>
  <w:comment w:id="66" w:author="Student" w:date="2016-04-10T17:46:00Z" w:initials="S">
    <w:p w:rsidR="003C3C93" w:rsidRDefault="003C3C93">
      <w:pPr>
        <w:pStyle w:val="CommentText"/>
      </w:pPr>
      <w:r>
        <w:rPr>
          <w:rStyle w:val="CommentReference"/>
        </w:rPr>
        <w:annotationRef/>
      </w:r>
      <w:r>
        <w:t>Are you missing your intercept?</w:t>
      </w:r>
    </w:p>
  </w:comment>
  <w:comment w:id="68" w:author="Student" w:date="2016-04-10T17:49:00Z" w:initials="S">
    <w:p w:rsidR="003C3C93" w:rsidRDefault="003C3C93">
      <w:pPr>
        <w:pStyle w:val="CommentText"/>
      </w:pPr>
      <w:r>
        <w:rPr>
          <w:rStyle w:val="CommentReference"/>
        </w:rPr>
        <w:annotationRef/>
      </w:r>
      <w:r>
        <w:t xml:space="preserve">This doesn’t directly engage with the </w:t>
      </w:r>
      <w:proofErr w:type="spellStart"/>
      <w:r>
        <w:t>Graddy</w:t>
      </w:r>
      <w:proofErr w:type="spellEnd"/>
      <w:r>
        <w:t xml:space="preserve"> assumption b/c it’s about the quality of substitutes, vs. the </w:t>
      </w:r>
      <w:proofErr w:type="spellStart"/>
      <w:r>
        <w:t>Graddy</w:t>
      </w:r>
      <w:proofErr w:type="spellEnd"/>
      <w:r>
        <w:t xml:space="preserve"> assumption, which is about quality across time.</w:t>
      </w:r>
    </w:p>
  </w:comment>
  <w:comment w:id="75" w:author="Student" w:date="2016-04-10T23:04:00Z" w:initials="S">
    <w:p w:rsidR="003C3C93" w:rsidRDefault="003C3C93">
      <w:pPr>
        <w:pStyle w:val="CommentText"/>
      </w:pPr>
      <w:r>
        <w:rPr>
          <w:rStyle w:val="CommentReference"/>
        </w:rPr>
        <w:annotationRef/>
      </w:r>
      <w:r>
        <w:t>Not sure what this “before” is referring to?</w:t>
      </w:r>
    </w:p>
  </w:comment>
  <w:comment w:id="90" w:author="Student" w:date="2016-04-10T23:20:00Z" w:initials="S">
    <w:p w:rsidR="00401A72" w:rsidRDefault="00401A72">
      <w:pPr>
        <w:pStyle w:val="CommentText"/>
      </w:pPr>
      <w:r>
        <w:rPr>
          <w:rStyle w:val="CommentReference"/>
        </w:rPr>
        <w:annotationRef/>
      </w:r>
      <w:r>
        <w:t>Maybe describe why this is an appropriate measure?</w:t>
      </w:r>
    </w:p>
  </w:comment>
  <w:comment w:id="91" w:author="Student" w:date="2016-04-10T23:17:00Z" w:initials="S">
    <w:p w:rsidR="003C3C93" w:rsidRDefault="003C3C93">
      <w:pPr>
        <w:pStyle w:val="CommentText"/>
      </w:pPr>
      <w:r>
        <w:rPr>
          <w:rStyle w:val="CommentReference"/>
        </w:rPr>
        <w:annotationRef/>
      </w:r>
      <w:r>
        <w:t>What is n? Is it supposed to be d?</w:t>
      </w:r>
    </w:p>
  </w:comment>
  <w:comment w:id="92" w:author="Student" w:date="2016-04-10T23:12:00Z" w:initials="S">
    <w:p w:rsidR="003C3C93" w:rsidRDefault="003C3C93">
      <w:pPr>
        <w:pStyle w:val="CommentText"/>
      </w:pPr>
      <w:r>
        <w:rPr>
          <w:rStyle w:val="CommentReference"/>
        </w:rPr>
        <w:annotationRef/>
      </w:r>
      <w:r>
        <w:t>Maybe comment on how sensitive this is to the group of goods specified as substitutes? Also mention whether you test the sensitivity of different specifications?</w:t>
      </w:r>
    </w:p>
  </w:comment>
  <w:comment w:id="100" w:author="Student" w:date="2016-04-10T23:17:00Z" w:initials="S">
    <w:p w:rsidR="003C3C93" w:rsidRDefault="003C3C93">
      <w:pPr>
        <w:pStyle w:val="CommentText"/>
      </w:pPr>
      <w:r>
        <w:rPr>
          <w:rStyle w:val="CommentReference"/>
        </w:rPr>
        <w:annotationRef/>
      </w:r>
      <w:r>
        <w:t>You still haven’t specified what n is.</w:t>
      </w:r>
    </w:p>
  </w:comment>
  <w:comment w:id="101" w:author="Student" w:date="2016-04-10T23:21:00Z" w:initials="S">
    <w:p w:rsidR="00401A72" w:rsidRDefault="00401A72">
      <w:pPr>
        <w:pStyle w:val="CommentText"/>
      </w:pPr>
      <w:r>
        <w:rPr>
          <w:rStyle w:val="CommentReference"/>
        </w:rPr>
        <w:annotationRef/>
      </w:r>
      <w:r>
        <w:t>Also, maybe describe how this is derived?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C93" w:rsidRDefault="003C3C93" w:rsidP="007A68DC">
      <w:pPr>
        <w:spacing w:line="240" w:lineRule="auto"/>
      </w:pPr>
      <w:r>
        <w:separator/>
      </w:r>
    </w:p>
  </w:endnote>
  <w:endnote w:type="continuationSeparator" w:id="0">
    <w:p w:rsidR="003C3C93" w:rsidRDefault="003C3C93" w:rsidP="007A6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C93" w:rsidRDefault="003C3C93" w:rsidP="007A68DC">
      <w:pPr>
        <w:spacing w:line="240" w:lineRule="auto"/>
      </w:pPr>
      <w:r>
        <w:separator/>
      </w:r>
    </w:p>
  </w:footnote>
  <w:footnote w:type="continuationSeparator" w:id="0">
    <w:p w:rsidR="003C3C93" w:rsidRDefault="003C3C93" w:rsidP="007A68DC">
      <w:pPr>
        <w:spacing w:line="240" w:lineRule="auto"/>
      </w:pPr>
      <w:r>
        <w:continuationSeparator/>
      </w:r>
    </w:p>
  </w:footnote>
  <w:footnote w:id="1">
    <w:p w:rsidR="003C3C93" w:rsidRDefault="003C3C93" w:rsidP="007A68DC">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proofErr w:type="gramStart"/>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ins w:id="11" w:author="Student" w:date="2016-04-10T13:15:00Z">
        <w:r>
          <w:rPr>
            <w:rFonts w:ascii="Arial" w:hAnsi="Arial" w:cs="Arial"/>
            <w:color w:val="222222"/>
            <w:shd w:val="clear" w:color="auto" w:fill="FFFFFF"/>
          </w:rPr>
          <w:t xml:space="preserve">; </w:t>
        </w:r>
      </w:ins>
      <w:moveToRangeStart w:id="12" w:author="Student" w:date="2016-04-10T13:15:00Z" w:name="move321913452"/>
      <w:proofErr w:type="spellStart"/>
      <w:moveTo w:id="13" w:author="Student" w:date="2016-04-10T13:15:00Z">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 "Segmenting the wine market based on price: hedonic regression when different prices mean different products."</w:t>
        </w:r>
        <w:r>
          <w:rPr>
            <w:rStyle w:val="apple-converted-space"/>
            <w:rFonts w:ascii="Arial" w:hAnsi="Arial" w:cs="Arial"/>
            <w:color w:val="222222"/>
            <w:shd w:val="clear" w:color="auto" w:fill="FFFFFF"/>
          </w:rPr>
          <w:t> </w:t>
        </w:r>
        <w:proofErr w:type="gramStart"/>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moveTo>
      <w:moveToRangeEnd w:id="12"/>
      <w:proofErr w:type="gramEnd"/>
      <w:del w:id="14" w:author="Student" w:date="2016-04-10T13:15:00Z">
        <w:r w:rsidDel="00502C27">
          <w:rPr>
            <w:rFonts w:ascii="Arial" w:hAnsi="Arial" w:cs="Arial"/>
            <w:color w:val="222222"/>
            <w:shd w:val="clear" w:color="auto" w:fill="FFFFFF"/>
          </w:rPr>
          <w:delText>.</w:delText>
        </w:r>
      </w:del>
    </w:p>
  </w:footnote>
  <w:footnote w:id="2">
    <w:p w:rsidR="003C3C93" w:rsidDel="00502C27" w:rsidRDefault="003C3C93" w:rsidP="007A68DC">
      <w:pPr>
        <w:pStyle w:val="FootnoteText"/>
        <w:ind w:firstLine="0"/>
        <w:rPr>
          <w:del w:id="16" w:author="Student" w:date="2016-04-10T13:15:00Z"/>
        </w:rPr>
      </w:pPr>
      <w:del w:id="17" w:author="Student" w:date="2016-04-10T13:15:00Z">
        <w:r w:rsidDel="00502C27">
          <w:rPr>
            <w:rStyle w:val="FootnoteReference"/>
          </w:rPr>
          <w:footnoteRef/>
        </w:r>
        <w:r w:rsidDel="00502C27">
          <w:delText xml:space="preserve"> </w:delText>
        </w:r>
      </w:del>
      <w:moveFromRangeStart w:id="18" w:author="Student" w:date="2016-04-10T13:15:00Z" w:name="move321913452"/>
      <w:moveFrom w:id="19" w:author="Student" w:date="2016-04-10T13:15:00Z">
        <w:del w:id="20" w:author="Student" w:date="2016-04-10T13:15:00Z">
          <w:r w:rsidDel="00502C27">
            <w:rPr>
              <w:rFonts w:ascii="Arial" w:hAnsi="Arial" w:cs="Arial"/>
              <w:color w:val="222222"/>
              <w:shd w:val="clear" w:color="auto" w:fill="FFFFFF"/>
            </w:rPr>
            <w:delText>Costanigro, Marco, Jill J. McCluskey, and Ron C. Mittelhammer. "Segmenting the wine market based on price: hedonic regression when different prices mean different products."</w:delText>
          </w:r>
          <w:r w:rsidDel="00502C27">
            <w:rPr>
              <w:rStyle w:val="apple-converted-space"/>
              <w:rFonts w:ascii="Arial" w:hAnsi="Arial" w:cs="Arial"/>
              <w:color w:val="222222"/>
              <w:shd w:val="clear" w:color="auto" w:fill="FFFFFF"/>
            </w:rPr>
            <w:delText> </w:delText>
          </w:r>
          <w:r w:rsidDel="00502C27">
            <w:rPr>
              <w:rFonts w:ascii="Arial" w:hAnsi="Arial" w:cs="Arial"/>
              <w:i/>
              <w:iCs/>
              <w:color w:val="222222"/>
              <w:shd w:val="clear" w:color="auto" w:fill="FFFFFF"/>
            </w:rPr>
            <w:delText>Journal of agricultural Economics</w:delText>
          </w:r>
          <w:r w:rsidDel="00502C27">
            <w:rPr>
              <w:rFonts w:ascii="Arial" w:hAnsi="Arial" w:cs="Arial"/>
              <w:color w:val="222222"/>
              <w:shd w:val="clear" w:color="auto" w:fill="FFFFFF"/>
            </w:rPr>
            <w:delText>58.3 (2007): 454-466.</w:delText>
          </w:r>
        </w:del>
      </w:moveFrom>
      <w:moveFromRangeEnd w:id="18"/>
    </w:p>
  </w:footnote>
  <w:footnote w:id="3">
    <w:p w:rsidR="003C3C93" w:rsidRDefault="003C3C93" w:rsidP="007A68DC">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4">
    <w:p w:rsidR="003C3C93" w:rsidRDefault="003C3C93" w:rsidP="007A68DC">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
    <w:p w:rsidR="003C3C93" w:rsidRDefault="003C3C93" w:rsidP="007A68DC">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6">
    <w:p w:rsidR="003C3C93" w:rsidRDefault="003C3C93" w:rsidP="007A68DC">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spread and mean.</w:t>
      </w:r>
    </w:p>
  </w:footnote>
  <w:footnote w:id="7">
    <w:p w:rsidR="003C3C93" w:rsidRDefault="003C3C93" w:rsidP="007A68DC">
      <w:pPr>
        <w:pStyle w:val="FootnoteText"/>
      </w:pPr>
      <w:r>
        <w:rPr>
          <w:rStyle w:val="FootnoteReference"/>
        </w:rPr>
        <w:footnoteRef/>
      </w:r>
      <w:r>
        <w:t xml:space="preserve"> For further discussion: </w:t>
      </w:r>
      <w:r w:rsidRPr="00CA2BC0">
        <w:t>http://www.jstor.org/stable/pdf/20715780.pdf?acceptTC=true</w:t>
      </w:r>
    </w:p>
  </w:footnote>
  <w:footnote w:id="8">
    <w:p w:rsidR="003C3C93" w:rsidRDefault="003C3C93" w:rsidP="007A68DC">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8DC"/>
    <w:rsid w:val="0003267F"/>
    <w:rsid w:val="00052CFA"/>
    <w:rsid w:val="000554E3"/>
    <w:rsid w:val="000662D6"/>
    <w:rsid w:val="00074AB0"/>
    <w:rsid w:val="000839F9"/>
    <w:rsid w:val="000B143C"/>
    <w:rsid w:val="000B6A66"/>
    <w:rsid w:val="000E526A"/>
    <w:rsid w:val="000F7A6F"/>
    <w:rsid w:val="001217AA"/>
    <w:rsid w:val="00151D68"/>
    <w:rsid w:val="00180DE3"/>
    <w:rsid w:val="00194EBA"/>
    <w:rsid w:val="001C226C"/>
    <w:rsid w:val="001F1EB9"/>
    <w:rsid w:val="001F68FC"/>
    <w:rsid w:val="00206A8D"/>
    <w:rsid w:val="00225C5F"/>
    <w:rsid w:val="00240F81"/>
    <w:rsid w:val="00242860"/>
    <w:rsid w:val="00253F6B"/>
    <w:rsid w:val="00287869"/>
    <w:rsid w:val="002C3BA2"/>
    <w:rsid w:val="002F26ED"/>
    <w:rsid w:val="00330BEA"/>
    <w:rsid w:val="00333C7A"/>
    <w:rsid w:val="00380A7D"/>
    <w:rsid w:val="003827FE"/>
    <w:rsid w:val="0039245A"/>
    <w:rsid w:val="003C3C93"/>
    <w:rsid w:val="003C6FE2"/>
    <w:rsid w:val="003F5640"/>
    <w:rsid w:val="003F5D70"/>
    <w:rsid w:val="00401A72"/>
    <w:rsid w:val="0042297B"/>
    <w:rsid w:val="004254CF"/>
    <w:rsid w:val="00447EAF"/>
    <w:rsid w:val="00497A7F"/>
    <w:rsid w:val="004B3F23"/>
    <w:rsid w:val="004E15AC"/>
    <w:rsid w:val="004F4E6F"/>
    <w:rsid w:val="00502C27"/>
    <w:rsid w:val="0051253E"/>
    <w:rsid w:val="00515126"/>
    <w:rsid w:val="00565F8D"/>
    <w:rsid w:val="00586DF2"/>
    <w:rsid w:val="005970A6"/>
    <w:rsid w:val="005D7FC3"/>
    <w:rsid w:val="005E2335"/>
    <w:rsid w:val="005F084E"/>
    <w:rsid w:val="00624F06"/>
    <w:rsid w:val="00626640"/>
    <w:rsid w:val="006434DA"/>
    <w:rsid w:val="0064600E"/>
    <w:rsid w:val="00660C34"/>
    <w:rsid w:val="00684B36"/>
    <w:rsid w:val="00693162"/>
    <w:rsid w:val="006B3FB3"/>
    <w:rsid w:val="006C430A"/>
    <w:rsid w:val="006E2D5C"/>
    <w:rsid w:val="0070223E"/>
    <w:rsid w:val="0072781F"/>
    <w:rsid w:val="0073518F"/>
    <w:rsid w:val="00745EA9"/>
    <w:rsid w:val="00750B06"/>
    <w:rsid w:val="00760FCF"/>
    <w:rsid w:val="00782C93"/>
    <w:rsid w:val="007A51CA"/>
    <w:rsid w:val="007A68DC"/>
    <w:rsid w:val="007B18C3"/>
    <w:rsid w:val="007E63D8"/>
    <w:rsid w:val="00805C3B"/>
    <w:rsid w:val="00820327"/>
    <w:rsid w:val="00821F04"/>
    <w:rsid w:val="00834947"/>
    <w:rsid w:val="00843309"/>
    <w:rsid w:val="008508BE"/>
    <w:rsid w:val="0085602C"/>
    <w:rsid w:val="008601F2"/>
    <w:rsid w:val="00896309"/>
    <w:rsid w:val="008A214C"/>
    <w:rsid w:val="008A6B1A"/>
    <w:rsid w:val="008B12AA"/>
    <w:rsid w:val="008D0D75"/>
    <w:rsid w:val="008D35CF"/>
    <w:rsid w:val="008D6EDB"/>
    <w:rsid w:val="00906170"/>
    <w:rsid w:val="00921F40"/>
    <w:rsid w:val="0096326A"/>
    <w:rsid w:val="0096791D"/>
    <w:rsid w:val="0097340C"/>
    <w:rsid w:val="009943DE"/>
    <w:rsid w:val="00996E09"/>
    <w:rsid w:val="009A444E"/>
    <w:rsid w:val="009A572D"/>
    <w:rsid w:val="009B262C"/>
    <w:rsid w:val="009D1F18"/>
    <w:rsid w:val="009D70BC"/>
    <w:rsid w:val="009F5641"/>
    <w:rsid w:val="00A11380"/>
    <w:rsid w:val="00A1389E"/>
    <w:rsid w:val="00A4267C"/>
    <w:rsid w:val="00A43B50"/>
    <w:rsid w:val="00A4660F"/>
    <w:rsid w:val="00A657C9"/>
    <w:rsid w:val="00BB504B"/>
    <w:rsid w:val="00BC1AD4"/>
    <w:rsid w:val="00BC2B6B"/>
    <w:rsid w:val="00BF126D"/>
    <w:rsid w:val="00C07958"/>
    <w:rsid w:val="00C16C3A"/>
    <w:rsid w:val="00C17468"/>
    <w:rsid w:val="00C27A5C"/>
    <w:rsid w:val="00C36C75"/>
    <w:rsid w:val="00C47EE5"/>
    <w:rsid w:val="00C85D1F"/>
    <w:rsid w:val="00C93F72"/>
    <w:rsid w:val="00CB4130"/>
    <w:rsid w:val="00CC56C3"/>
    <w:rsid w:val="00CD0B4A"/>
    <w:rsid w:val="00CD2EF3"/>
    <w:rsid w:val="00CD580D"/>
    <w:rsid w:val="00CF2F4D"/>
    <w:rsid w:val="00D06EA4"/>
    <w:rsid w:val="00D2081B"/>
    <w:rsid w:val="00D21E06"/>
    <w:rsid w:val="00D43F01"/>
    <w:rsid w:val="00D813F6"/>
    <w:rsid w:val="00D97980"/>
    <w:rsid w:val="00DA1F68"/>
    <w:rsid w:val="00DB4B6D"/>
    <w:rsid w:val="00E14D4C"/>
    <w:rsid w:val="00E558A5"/>
    <w:rsid w:val="00E75A6A"/>
    <w:rsid w:val="00E83B88"/>
    <w:rsid w:val="00EC477A"/>
    <w:rsid w:val="00EC64F4"/>
    <w:rsid w:val="00EE78EF"/>
    <w:rsid w:val="00EF4915"/>
    <w:rsid w:val="00F30F2E"/>
    <w:rsid w:val="00F3687F"/>
    <w:rsid w:val="00F55F99"/>
    <w:rsid w:val="00F6421E"/>
    <w:rsid w:val="00F71FBD"/>
    <w:rsid w:val="00F939BB"/>
    <w:rsid w:val="00FA49B3"/>
    <w:rsid w:val="00FB5C1C"/>
    <w:rsid w:val="00FD0A97"/>
    <w:rsid w:val="00FD1D5F"/>
    <w:rsid w:val="00FF7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 w:type="character" w:styleId="PlaceholderText">
    <w:name w:val="Placeholder Text"/>
    <w:basedOn w:val="DefaultParagraphFont"/>
    <w:uiPriority w:val="99"/>
    <w:semiHidden/>
    <w:rsid w:val="009A572D"/>
    <w:rPr>
      <w:color w:val="808080"/>
    </w:rPr>
  </w:style>
  <w:style w:type="paragraph" w:styleId="BalloonText">
    <w:name w:val="Balloon Text"/>
    <w:basedOn w:val="Normal"/>
    <w:link w:val="BalloonTextChar"/>
    <w:uiPriority w:val="99"/>
    <w:semiHidden/>
    <w:unhideWhenUsed/>
    <w:rsid w:val="00502C2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C27"/>
    <w:rPr>
      <w:rFonts w:ascii="Lucida Grande" w:hAnsi="Lucida Grande" w:cs="Lucida Grande"/>
      <w:sz w:val="18"/>
      <w:szCs w:val="18"/>
    </w:rPr>
  </w:style>
  <w:style w:type="character" w:styleId="CommentReference">
    <w:name w:val="annotation reference"/>
    <w:basedOn w:val="DefaultParagraphFont"/>
    <w:uiPriority w:val="99"/>
    <w:semiHidden/>
    <w:unhideWhenUsed/>
    <w:rsid w:val="00502C27"/>
    <w:rPr>
      <w:sz w:val="18"/>
      <w:szCs w:val="18"/>
    </w:rPr>
  </w:style>
  <w:style w:type="paragraph" w:styleId="CommentText">
    <w:name w:val="annotation text"/>
    <w:basedOn w:val="Normal"/>
    <w:link w:val="CommentTextChar"/>
    <w:uiPriority w:val="99"/>
    <w:semiHidden/>
    <w:unhideWhenUsed/>
    <w:rsid w:val="00502C27"/>
    <w:pPr>
      <w:spacing w:line="240" w:lineRule="auto"/>
    </w:pPr>
  </w:style>
  <w:style w:type="character" w:customStyle="1" w:styleId="CommentTextChar">
    <w:name w:val="Comment Text Char"/>
    <w:basedOn w:val="DefaultParagraphFont"/>
    <w:link w:val="CommentText"/>
    <w:uiPriority w:val="99"/>
    <w:semiHidden/>
    <w:rsid w:val="00502C27"/>
  </w:style>
  <w:style w:type="paragraph" w:styleId="CommentSubject">
    <w:name w:val="annotation subject"/>
    <w:basedOn w:val="CommentText"/>
    <w:next w:val="CommentText"/>
    <w:link w:val="CommentSubjectChar"/>
    <w:uiPriority w:val="99"/>
    <w:semiHidden/>
    <w:unhideWhenUsed/>
    <w:rsid w:val="00502C27"/>
    <w:rPr>
      <w:b/>
      <w:bCs/>
      <w:sz w:val="20"/>
      <w:szCs w:val="20"/>
    </w:rPr>
  </w:style>
  <w:style w:type="character" w:customStyle="1" w:styleId="CommentSubjectChar">
    <w:name w:val="Comment Subject Char"/>
    <w:basedOn w:val="CommentTextChar"/>
    <w:link w:val="CommentSubject"/>
    <w:uiPriority w:val="99"/>
    <w:semiHidden/>
    <w:rsid w:val="00502C2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 w:type="character" w:styleId="PlaceholderText">
    <w:name w:val="Placeholder Text"/>
    <w:basedOn w:val="DefaultParagraphFont"/>
    <w:uiPriority w:val="99"/>
    <w:semiHidden/>
    <w:rsid w:val="009A572D"/>
    <w:rPr>
      <w:color w:val="808080"/>
    </w:rPr>
  </w:style>
  <w:style w:type="paragraph" w:styleId="BalloonText">
    <w:name w:val="Balloon Text"/>
    <w:basedOn w:val="Normal"/>
    <w:link w:val="BalloonTextChar"/>
    <w:uiPriority w:val="99"/>
    <w:semiHidden/>
    <w:unhideWhenUsed/>
    <w:rsid w:val="00502C2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C27"/>
    <w:rPr>
      <w:rFonts w:ascii="Lucida Grande" w:hAnsi="Lucida Grande" w:cs="Lucida Grande"/>
      <w:sz w:val="18"/>
      <w:szCs w:val="18"/>
    </w:rPr>
  </w:style>
  <w:style w:type="character" w:styleId="CommentReference">
    <w:name w:val="annotation reference"/>
    <w:basedOn w:val="DefaultParagraphFont"/>
    <w:uiPriority w:val="99"/>
    <w:semiHidden/>
    <w:unhideWhenUsed/>
    <w:rsid w:val="00502C27"/>
    <w:rPr>
      <w:sz w:val="18"/>
      <w:szCs w:val="18"/>
    </w:rPr>
  </w:style>
  <w:style w:type="paragraph" w:styleId="CommentText">
    <w:name w:val="annotation text"/>
    <w:basedOn w:val="Normal"/>
    <w:link w:val="CommentTextChar"/>
    <w:uiPriority w:val="99"/>
    <w:semiHidden/>
    <w:unhideWhenUsed/>
    <w:rsid w:val="00502C27"/>
    <w:pPr>
      <w:spacing w:line="240" w:lineRule="auto"/>
    </w:pPr>
  </w:style>
  <w:style w:type="character" w:customStyle="1" w:styleId="CommentTextChar">
    <w:name w:val="Comment Text Char"/>
    <w:basedOn w:val="DefaultParagraphFont"/>
    <w:link w:val="CommentText"/>
    <w:uiPriority w:val="99"/>
    <w:semiHidden/>
    <w:rsid w:val="00502C27"/>
  </w:style>
  <w:style w:type="paragraph" w:styleId="CommentSubject">
    <w:name w:val="annotation subject"/>
    <w:basedOn w:val="CommentText"/>
    <w:next w:val="CommentText"/>
    <w:link w:val="CommentSubjectChar"/>
    <w:uiPriority w:val="99"/>
    <w:semiHidden/>
    <w:unhideWhenUsed/>
    <w:rsid w:val="00502C27"/>
    <w:rPr>
      <w:b/>
      <w:bCs/>
      <w:sz w:val="20"/>
      <w:szCs w:val="20"/>
    </w:rPr>
  </w:style>
  <w:style w:type="character" w:customStyle="1" w:styleId="CommentSubjectChar">
    <w:name w:val="Comment Subject Char"/>
    <w:basedOn w:val="CommentTextChar"/>
    <w:link w:val="CommentSubject"/>
    <w:uiPriority w:val="99"/>
    <w:semiHidden/>
    <w:rsid w:val="00502C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1967</Words>
  <Characters>11216</Characters>
  <Application>Microsoft Macintosh Word</Application>
  <DocSecurity>0</DocSecurity>
  <Lines>93</Lines>
  <Paragraphs>26</Paragraphs>
  <ScaleCrop>false</ScaleCrop>
  <Company/>
  <LinksUpToDate>false</LinksUpToDate>
  <CharactersWithSpaces>13157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Student</cp:lastModifiedBy>
  <cp:revision>2</cp:revision>
  <dcterms:created xsi:type="dcterms:W3CDTF">2016-04-11T03:25:00Z</dcterms:created>
  <dcterms:modified xsi:type="dcterms:W3CDTF">2016-04-11T03:25:00Z</dcterms:modified>
</cp:coreProperties>
</file>