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BA2" w:rsidRPr="00447E6C" w:rsidRDefault="00D15BA2" w:rsidP="00D15BA2">
      <w:pPr>
        <w:spacing w:line="480" w:lineRule="auto"/>
        <w:ind w:firstLine="0"/>
        <w:jc w:val="center"/>
        <w:rPr>
          <w:b/>
          <w:sz w:val="32"/>
          <w:u w:val="single"/>
        </w:rPr>
      </w:pPr>
      <w:bookmarkStart w:id="0" w:name="_GoBack"/>
      <w:bookmarkEnd w:id="0"/>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B2596F" w:rsidP="00D15BA2">
      <w:pPr>
        <w:spacing w:line="480" w:lineRule="auto"/>
        <w:ind w:firstLine="0"/>
        <w:jc w:val="both"/>
      </w:pPr>
      <w:ins w:id="1" w:author="Student" w:date="2016-04-10T09:03:00Z">
        <w:r>
          <w:t xml:space="preserve">Anchoring is a cognitive bias that has been studied in </w:t>
        </w:r>
        <w:commentRangeStart w:id="2"/>
        <w:r>
          <w:t>psychology and behavioral economics</w:t>
        </w:r>
      </w:ins>
      <w:commentRangeEnd w:id="2"/>
      <w:ins w:id="3" w:author="Student" w:date="2016-04-10T09:04:00Z">
        <w:r>
          <w:rPr>
            <w:rStyle w:val="CommentReference"/>
          </w:rPr>
          <w:commentReference w:id="2"/>
        </w:r>
      </w:ins>
      <w:ins w:id="5" w:author="Student" w:date="2016-04-10T09:03:00Z">
        <w:r>
          <w:t xml:space="preserve"> for over 40 years</w:t>
        </w:r>
      </w:ins>
      <w:ins w:id="6" w:author="Student" w:date="2016-04-10T09:21:00Z">
        <w:r w:rsidR="00A57A3E">
          <w:t>.</w:t>
        </w:r>
      </w:ins>
      <w:del w:id="7" w:author="Student" w:date="2016-04-10T09:04:00Z">
        <w:r w:rsidR="00D15BA2" w:rsidRPr="00F00FB2" w:rsidDel="00B2596F">
          <w:delText xml:space="preserve">Anchoring is a well-studied bias </w:delText>
        </w:r>
        <w:r w:rsidR="00D15BA2" w:rsidDel="00B2596F">
          <w:delText xml:space="preserve">with over 40 years of research </w:delText>
        </w:r>
        <w:r w:rsidR="00D15BA2" w:rsidRPr="00F00FB2" w:rsidDel="00B2596F">
          <w:delText xml:space="preserve">in </w:delText>
        </w:r>
        <w:r w:rsidR="00D15BA2" w:rsidDel="00B2596F">
          <w:delText>psychological</w:delText>
        </w:r>
        <w:r w:rsidR="00D15BA2" w:rsidRPr="00F00FB2" w:rsidDel="00B2596F">
          <w:delText xml:space="preserve"> and behavioral </w:delText>
        </w:r>
        <w:r w:rsidR="00D15BA2" w:rsidDel="00B2596F">
          <w:delText>fields</w:delText>
        </w:r>
      </w:del>
      <w:r w:rsidR="00D15BA2">
        <w:rPr>
          <w:rStyle w:val="FootnoteReference"/>
        </w:rPr>
        <w:footnoteReference w:id="1"/>
      </w:r>
      <w:del w:id="8" w:author="Student" w:date="2016-04-10T09:21:00Z">
        <w:r w:rsidR="00D15BA2" w:rsidRPr="00F00FB2" w:rsidDel="00A57A3E">
          <w:delText>.</w:delText>
        </w:r>
      </w:del>
      <w:r w:rsidR="00D15BA2" w:rsidRPr="00F00FB2">
        <w:t xml:space="preserve"> The seminal work on anchoring was first </w:t>
      </w:r>
      <w:del w:id="9" w:author="Student" w:date="2016-04-10T09:07:00Z">
        <w:r w:rsidR="00D15BA2" w:rsidRPr="00F00FB2" w:rsidDel="00B2596F">
          <w:delText>conducte</w:delText>
        </w:r>
        <w:r w:rsidR="00D15BA2" w:rsidDel="00B2596F">
          <w:delText xml:space="preserve">d </w:delText>
        </w:r>
      </w:del>
      <w:ins w:id="10" w:author="Student" w:date="2016-04-10T09:07:00Z">
        <w:r>
          <w:t xml:space="preserve">authored </w:t>
        </w:r>
      </w:ins>
      <w:r w:rsidR="00D15BA2">
        <w:t xml:space="preserve">by </w:t>
      </w:r>
      <w:proofErr w:type="spellStart"/>
      <w:r w:rsidR="00D15BA2">
        <w:t>Tversky</w:t>
      </w:r>
      <w:proofErr w:type="spellEnd"/>
      <w:r w:rsidR="00D15BA2">
        <w:t xml:space="preserve"> &amp; </w:t>
      </w:r>
      <w:proofErr w:type="spellStart"/>
      <w:r w:rsidR="00D15BA2">
        <w:t>Kahneman</w:t>
      </w:r>
      <w:proofErr w:type="spellEnd"/>
      <w:r w:rsidR="00D15BA2">
        <w:t xml:space="preserve"> (1974</w:t>
      </w:r>
      <w:r w:rsidR="00D15BA2" w:rsidRPr="00F00FB2">
        <w:t xml:space="preserve">), who conducted the experiment </w:t>
      </w:r>
      <w:commentRangeStart w:id="11"/>
      <w:r w:rsidR="00D15BA2" w:rsidRPr="00F00FB2">
        <w:t xml:space="preserve">described </w:t>
      </w:r>
      <w:r w:rsidR="00D15BA2">
        <w:t>in the introduction</w:t>
      </w:r>
      <w:commentRangeEnd w:id="11"/>
      <w:r>
        <w:rPr>
          <w:rStyle w:val="CommentReference"/>
        </w:rPr>
        <w:commentReference w:id="11"/>
      </w:r>
      <w:ins w:id="12" w:author="Student" w:date="2016-04-10T09:21:00Z">
        <w:r w:rsidR="00A57A3E">
          <w:t>.</w:t>
        </w:r>
      </w:ins>
      <w:r w:rsidR="00D15BA2" w:rsidRPr="00F00FB2">
        <w:rPr>
          <w:rStyle w:val="FootnoteReference"/>
        </w:rPr>
        <w:footnoteReference w:id="2"/>
      </w:r>
      <w:del w:id="13" w:author="Student" w:date="2016-04-10T09:21:00Z">
        <w:r w:rsidR="00D15BA2" w:rsidDel="00A57A3E">
          <w:delText>.</w:delText>
        </w:r>
      </w:del>
      <w:r w:rsidR="00D15BA2">
        <w:t xml:space="preserve"> The anchoring effect is extremely complex, and many studies have attempted to understand its nature and implications. </w:t>
      </w:r>
      <w:commentRangeStart w:id="14"/>
      <w:r w:rsidR="00D15BA2">
        <w:t>For instance, s</w:t>
      </w:r>
      <w:r w:rsidR="00D15BA2" w:rsidRPr="00F00FB2">
        <w:t>ome studies show that people formulate estimates more quickly when provided with numbers to anchor on</w:t>
      </w:r>
      <w:ins w:id="15" w:author="Student" w:date="2016-04-10T09:21:00Z">
        <w:r w:rsidR="00A57A3E">
          <w:t>,</w:t>
        </w:r>
      </w:ins>
      <w:r w:rsidR="00D15BA2" w:rsidRPr="00F00FB2">
        <w:rPr>
          <w:rStyle w:val="FootnoteReference"/>
        </w:rPr>
        <w:footnoteReference w:id="3"/>
      </w:r>
      <w:del w:id="16" w:author="Student" w:date="2016-04-10T09:21:00Z">
        <w:r w:rsidR="00D15BA2" w:rsidRPr="00F00FB2" w:rsidDel="00A57A3E">
          <w:delText>,</w:delText>
        </w:r>
      </w:del>
      <w:r w:rsidR="00D15BA2" w:rsidRPr="00F00FB2">
        <w:t xml:space="preserve"> while others </w:t>
      </w:r>
      <w:r w:rsidR="00D15BA2">
        <w:t xml:space="preserve">show that anchoring decreases, but does not altogether vanish, </w:t>
      </w:r>
      <w:r w:rsidR="00D15BA2" w:rsidRPr="00F00FB2">
        <w:t>with increased cognitive ability</w:t>
      </w:r>
      <w:commentRangeEnd w:id="14"/>
      <w:r>
        <w:rPr>
          <w:rStyle w:val="CommentReference"/>
        </w:rPr>
        <w:commentReference w:id="14"/>
      </w:r>
      <w:ins w:id="17" w:author="Student" w:date="2016-04-10T09:21:00Z">
        <w:r w:rsidR="00A57A3E">
          <w:t>.</w:t>
        </w:r>
      </w:ins>
      <w:r w:rsidR="00D15BA2" w:rsidRPr="00F00FB2">
        <w:rPr>
          <w:rStyle w:val="FootnoteReference"/>
        </w:rPr>
        <w:footnoteReference w:id="4"/>
      </w:r>
      <w:del w:id="18" w:author="Student" w:date="2016-04-10T09:21:00Z">
        <w:r w:rsidR="00D15BA2" w:rsidRPr="00F00FB2" w:rsidDel="00A57A3E">
          <w:delText>.</w:delText>
        </w:r>
      </w:del>
      <w:r w:rsidR="00D15BA2" w:rsidRPr="00F00FB2">
        <w:t xml:space="preserve"> </w:t>
      </w:r>
      <w:commentRangeStart w:id="19"/>
      <w:r w:rsidR="00D15BA2" w:rsidRPr="00F00FB2">
        <w:t xml:space="preserve">Other </w:t>
      </w:r>
      <w:r w:rsidR="00D15BA2">
        <w:t>work</w:t>
      </w:r>
      <w:r w:rsidR="00D15BA2" w:rsidRPr="00F00FB2">
        <w:t xml:space="preserve"> demonstrate</w:t>
      </w:r>
      <w:r w:rsidR="00D15BA2">
        <w:t>s</w:t>
      </w:r>
      <w:r w:rsidR="00D15BA2" w:rsidRPr="00F00FB2">
        <w:t xml:space="preserve"> that anchoring is extremely difficult to avoid, even if the anchors are obviously incorrect.</w:t>
      </w:r>
      <w:commentRangeEnd w:id="19"/>
      <w:r>
        <w:rPr>
          <w:rStyle w:val="CommentReference"/>
        </w:rPr>
        <w:commentReference w:id="19"/>
      </w:r>
      <w:r w:rsidR="00D15BA2" w:rsidRPr="00F00FB2">
        <w:rPr>
          <w:rStyle w:val="FootnoteReference"/>
        </w:rPr>
        <w:footnoteReference w:id="5"/>
      </w:r>
      <w:r w:rsidR="00D15BA2" w:rsidRPr="00F00FB2">
        <w:t xml:space="preserve"> </w:t>
      </w:r>
      <w:r w:rsidR="00D15BA2">
        <w:t xml:space="preserve">A myriad of studies exist </w:t>
      </w:r>
      <w:r w:rsidR="00D15BA2">
        <w:lastRenderedPageBreak/>
        <w:t xml:space="preserve">on anchoring: </w:t>
      </w:r>
      <w:commentRangeStart w:id="20"/>
      <w:r w:rsidR="00D15BA2">
        <w:t xml:space="preserve">for a comprehensive survey of the anchoring literature, see </w:t>
      </w:r>
      <w:proofErr w:type="spellStart"/>
      <w:r w:rsidR="00D15BA2">
        <w:t>Furnham</w:t>
      </w:r>
      <w:proofErr w:type="spellEnd"/>
      <w:r w:rsidR="00D15BA2">
        <w:t xml:space="preserve"> &amp; Boo (2011)</w:t>
      </w:r>
      <w:ins w:id="21" w:author="Student" w:date="2016-04-10T09:20:00Z">
        <w:r w:rsidR="00A57A3E">
          <w:t>.</w:t>
        </w:r>
      </w:ins>
      <w:r w:rsidR="00D15BA2">
        <w:rPr>
          <w:rStyle w:val="FootnoteReference"/>
        </w:rPr>
        <w:footnoteReference w:id="6"/>
      </w:r>
      <w:del w:id="22" w:author="Student" w:date="2016-04-10T09:20:00Z">
        <w:r w:rsidR="00D15BA2" w:rsidDel="00A57A3E">
          <w:delText>.</w:delText>
        </w:r>
      </w:del>
      <w:r w:rsidR="00D15BA2">
        <w:t xml:space="preserve"> </w:t>
      </w:r>
      <w:commentRangeEnd w:id="20"/>
      <w:r>
        <w:rPr>
          <w:rStyle w:val="CommentReference"/>
        </w:rPr>
        <w:commentReference w:id="20"/>
      </w:r>
    </w:p>
    <w:p w:rsidR="001949FD" w:rsidRDefault="00D15BA2" w:rsidP="00D15BA2">
      <w:pPr>
        <w:spacing w:line="480" w:lineRule="auto"/>
        <w:jc w:val="both"/>
        <w:rPr>
          <w:ins w:id="23" w:author="Student" w:date="2016-04-10T09:27:00Z"/>
        </w:rPr>
      </w:pPr>
      <w:commentRangeStart w:id="24"/>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commentRangeEnd w:id="24"/>
      <w:r w:rsidR="00A57A3E">
        <w:rPr>
          <w:rStyle w:val="CommentReference"/>
        </w:rPr>
        <w:commentReference w:id="24"/>
      </w:r>
      <w:ins w:id="25" w:author="Student" w:date="2016-04-10T09:20:00Z">
        <w:r w:rsidR="00A57A3E">
          <w:t>.</w:t>
        </w:r>
      </w:ins>
      <w:r w:rsidRPr="00F00FB2">
        <w:rPr>
          <w:rStyle w:val="FootnoteReference"/>
        </w:rPr>
        <w:footnoteReference w:id="7"/>
      </w:r>
      <w:del w:id="28" w:author="Student" w:date="2016-04-10T09:14:00Z">
        <w:r w:rsidRPr="00F00FB2" w:rsidDel="00B2596F">
          <w:delText xml:space="preserve"> </w:delText>
        </w:r>
        <w:r w:rsidRPr="00F00FB2" w:rsidDel="00B2596F">
          <w:rPr>
            <w:rStyle w:val="FootnoteReference"/>
          </w:rPr>
          <w:footnoteReference w:id="8"/>
        </w:r>
      </w:del>
      <w:del w:id="31" w:author="Student" w:date="2016-04-10T09:20:00Z">
        <w:r w:rsidDel="00A57A3E">
          <w:delText>.</w:delText>
        </w:r>
      </w:del>
      <w:r>
        <w:t xml:space="preserve"> Much of the anchoring research in economics uses experiments, surveys, or </w:t>
      </w:r>
      <w:commentRangeStart w:id="32"/>
      <w:r>
        <w:t xml:space="preserve">multiple-choice tests </w:t>
      </w:r>
      <w:commentRangeEnd w:id="32"/>
      <w:r w:rsidR="00A57A3E">
        <w:rPr>
          <w:rStyle w:val="CommentReference"/>
        </w:rPr>
        <w:commentReference w:id="32"/>
      </w:r>
      <w:r>
        <w:t xml:space="preserve">to </w:t>
      </w:r>
      <w:del w:id="33" w:author="Student" w:date="2016-04-10T09:23:00Z">
        <w:r w:rsidDel="00A57A3E">
          <w:delText>understand questions about</w:delText>
        </w:r>
      </w:del>
      <w:ins w:id="34" w:author="Student" w:date="2016-04-10T09:23:00Z">
        <w:r w:rsidR="00A57A3E">
          <w:t>determine</w:t>
        </w:r>
      </w:ins>
      <w:r>
        <w:t xml:space="preserve"> how individuals form estimates and judgments in the presence of an anchor</w:t>
      </w:r>
      <w:ins w:id="35" w:author="Student" w:date="2016-04-10T09:20:00Z">
        <w:r w:rsidR="00A57A3E">
          <w:t>.</w:t>
        </w:r>
      </w:ins>
      <w:r>
        <w:rPr>
          <w:rStyle w:val="FootnoteReference"/>
        </w:rPr>
        <w:footnoteReference w:id="9"/>
      </w:r>
      <w:del w:id="38" w:author="Student" w:date="2016-04-10T09:19:00Z">
        <w:r w:rsidDel="00A57A3E">
          <w:delText xml:space="preserve"> </w:delText>
        </w:r>
        <w:r w:rsidDel="00A57A3E">
          <w:rPr>
            <w:rStyle w:val="FootnoteReference"/>
          </w:rPr>
          <w:footnoteReference w:id="10"/>
        </w:r>
        <w:r w:rsidDel="00A57A3E">
          <w:delText xml:space="preserve"> </w:delText>
        </w:r>
        <w:r w:rsidDel="00A57A3E">
          <w:rPr>
            <w:rStyle w:val="FootnoteReference"/>
          </w:rPr>
          <w:footnoteReference w:id="11"/>
        </w:r>
      </w:del>
      <w:del w:id="43" w:author="Student" w:date="2016-04-10T09:20:00Z">
        <w:r w:rsidDel="00A57A3E">
          <w:delText>.</w:delText>
        </w:r>
      </w:del>
      <w:r>
        <w:t xml:space="preserve"> </w:t>
      </w:r>
      <w:del w:id="44" w:author="Student" w:date="2016-04-10T09:23:00Z">
        <w:r w:rsidDel="00A57A3E">
          <w:delText>The bias</w:delText>
        </w:r>
      </w:del>
      <w:ins w:id="45" w:author="Student" w:date="2016-04-10T09:23:00Z">
        <w:r w:rsidR="00A57A3E">
          <w:t>Anchoring</w:t>
        </w:r>
      </w:ins>
      <w:r>
        <w:t xml:space="preserve"> has been studied in many socioeconomic contexts such as </w:t>
      </w:r>
      <w:r w:rsidRPr="00F00FB2">
        <w:t>accounting</w:t>
      </w:r>
      <w:ins w:id="46" w:author="Student" w:date="2016-04-10T09:20:00Z">
        <w:r w:rsidR="00A57A3E">
          <w:t>,</w:t>
        </w:r>
      </w:ins>
      <w:r w:rsidRPr="00F00FB2">
        <w:rPr>
          <w:rStyle w:val="FootnoteReference"/>
        </w:rPr>
        <w:footnoteReference w:id="12"/>
      </w:r>
      <w:del w:id="47" w:author="Student" w:date="2016-04-10T09:20:00Z">
        <w:r w:rsidDel="00A57A3E">
          <w:delText>,</w:delText>
        </w:r>
      </w:del>
      <w:r>
        <w:t xml:space="preserve"> real estate</w:t>
      </w:r>
      <w:ins w:id="48" w:author="Student" w:date="2016-04-10T09:20:00Z">
        <w:r w:rsidR="00A57A3E">
          <w:t>,</w:t>
        </w:r>
      </w:ins>
      <w:r>
        <w:rPr>
          <w:rStyle w:val="FootnoteReference"/>
        </w:rPr>
        <w:footnoteReference w:id="13"/>
      </w:r>
      <w:del w:id="49" w:author="Student" w:date="2016-04-10T09:20:00Z">
        <w:r w:rsidDel="00A57A3E">
          <w:delText>,</w:delText>
        </w:r>
      </w:del>
      <w:r>
        <w:t xml:space="preserve"> the courtroom</w:t>
      </w:r>
      <w:ins w:id="50" w:author="Student" w:date="2016-04-10T09:20:00Z">
        <w:r w:rsidR="00A57A3E">
          <w:t>,</w:t>
        </w:r>
      </w:ins>
      <w:r>
        <w:rPr>
          <w:rStyle w:val="FootnoteReference"/>
        </w:rPr>
        <w:footnoteReference w:id="14"/>
      </w:r>
      <w:del w:id="51" w:author="Student" w:date="2016-04-10T09:20:00Z">
        <w:r w:rsidDel="00A57A3E">
          <w:delText>,</w:delText>
        </w:r>
      </w:del>
      <w:r>
        <w:t xml:space="preserve"> public goods</w:t>
      </w:r>
      <w:ins w:id="52" w:author="Student" w:date="2016-04-10T09:20:00Z">
        <w:r w:rsidR="00A57A3E">
          <w:t>,</w:t>
        </w:r>
      </w:ins>
      <w:r>
        <w:rPr>
          <w:rStyle w:val="FootnoteReference"/>
        </w:rPr>
        <w:footnoteReference w:id="15"/>
      </w:r>
      <w:del w:id="53" w:author="Student" w:date="2016-04-10T09:20:00Z">
        <w:r w:rsidDel="00A57A3E">
          <w:delText>,</w:delText>
        </w:r>
      </w:del>
      <w:r>
        <w:t xml:space="preserve"> and international finance</w:t>
      </w:r>
      <w:ins w:id="54" w:author="Student" w:date="2016-04-10T09:20:00Z">
        <w:r w:rsidR="00A57A3E">
          <w:t>.</w:t>
        </w:r>
      </w:ins>
      <w:r>
        <w:rPr>
          <w:rStyle w:val="FootnoteReference"/>
        </w:rPr>
        <w:footnoteReference w:id="16"/>
      </w:r>
      <w:del w:id="55" w:author="Student" w:date="2016-04-10T09:20:00Z">
        <w:r w:rsidDel="00A57A3E">
          <w:delText>.</w:delText>
        </w:r>
      </w:del>
      <w:r>
        <w:t xml:space="preserve"> </w:t>
      </w:r>
    </w:p>
    <w:p w:rsidR="00D15BA2" w:rsidRDefault="00D15BA2" w:rsidP="00D15BA2">
      <w:pPr>
        <w:spacing w:line="480" w:lineRule="auto"/>
        <w:jc w:val="both"/>
      </w:pPr>
      <w:del w:id="56" w:author="Student" w:date="2016-04-10T09:24:00Z">
        <w:r w:rsidDel="00A57A3E">
          <w:delText>Of course,</w:delText>
        </w:r>
      </w:del>
      <w:ins w:id="57" w:author="Student" w:date="2016-04-10T09:24:00Z">
        <w:r w:rsidR="00A57A3E">
          <w:t>In addition,</w:t>
        </w:r>
      </w:ins>
      <w:r>
        <w:t xml:space="preserve"> anchoring has been researched in the context of auctions</w:t>
      </w:r>
      <w:del w:id="58" w:author="Student" w:date="2016-04-10T09:24:00Z">
        <w:r w:rsidDel="00A57A3E">
          <w:delText xml:space="preserve"> as well</w:delText>
        </w:r>
      </w:del>
      <w:ins w:id="59" w:author="Student" w:date="2016-04-10T09:22:00Z">
        <w:r w:rsidR="00A57A3E">
          <w:t>.</w:t>
        </w:r>
      </w:ins>
      <w:r>
        <w:rPr>
          <w:rStyle w:val="FootnoteReference"/>
        </w:rPr>
        <w:footnoteReference w:id="17"/>
      </w:r>
      <w:del w:id="64" w:author="Student" w:date="2016-04-10T09:22:00Z">
        <w:r w:rsidDel="00A57A3E">
          <w:delText xml:space="preserve"> </w:delText>
        </w:r>
        <w:r w:rsidDel="00A57A3E">
          <w:rPr>
            <w:rStyle w:val="FootnoteReference"/>
          </w:rPr>
          <w:footnoteReference w:id="18"/>
        </w:r>
      </w:del>
      <w:del w:id="70" w:author="Student" w:date="2016-04-10T09:21:00Z">
        <w:r w:rsidDel="00A57A3E">
          <w:delText>.</w:delText>
        </w:r>
      </w:del>
      <w:r>
        <w:t xml:space="preserve"> For example, one bizarre experiment </w:t>
      </w:r>
      <w:del w:id="71" w:author="Student" w:date="2016-04-10T09:25:00Z">
        <w:r w:rsidDel="00A57A3E">
          <w:delText xml:space="preserve">was conducted by Prelec and Ariely (2006), who first </w:delText>
        </w:r>
      </w:del>
      <w:r>
        <w:t>asked students to write down the last two digits of their Social Security number</w:t>
      </w:r>
      <w:ins w:id="72" w:author="Student" w:date="2016-04-10T09:25:00Z">
        <w:r w:rsidR="00A57A3E">
          <w:t xml:space="preserve"> and</w:t>
        </w:r>
      </w:ins>
      <w:del w:id="73" w:author="Student" w:date="2016-04-10T09:25:00Z">
        <w:r w:rsidDel="00A57A3E">
          <w:delText>,</w:delText>
        </w:r>
      </w:del>
      <w:r>
        <w:t xml:space="preserve"> then bid for various items such as chocolate, computer equipment, or a textbook</w:t>
      </w:r>
      <w:ins w:id="74" w:author="Student" w:date="2016-04-10T09:26:00Z">
        <w:r w:rsidR="00A57A3E">
          <w:t>.</w:t>
        </w:r>
      </w:ins>
      <w:r>
        <w:rPr>
          <w:rStyle w:val="FootnoteReference"/>
        </w:rPr>
        <w:footnoteReference w:id="19"/>
      </w:r>
      <w:del w:id="75" w:author="Student" w:date="2016-04-10T09:26:00Z">
        <w:r w:rsidDel="00A57A3E">
          <w:delText>.</w:delText>
        </w:r>
      </w:del>
      <w:r>
        <w:t xml:space="preserve"> </w:t>
      </w:r>
      <w:commentRangeStart w:id="76"/>
      <w:r>
        <w:t>The students who had higher digits submitted significantly higher bids, even when explicitly reminded that Social Security numbers are random quantities that carry no inherent meaning.</w:t>
      </w:r>
      <w:del w:id="77" w:author="Student" w:date="2016-04-10T09:27:00Z">
        <w:r w:rsidDel="001949FD">
          <w:delText xml:space="preserve"> In the case of a ’98 Cotes du Rhone wine, the high-digit students submitted bids that were, on average, over three times what the low-digit students had submitted.</w:delText>
        </w:r>
      </w:del>
      <w:r>
        <w:t xml:space="preserve"> </w:t>
      </w:r>
      <w:ins w:id="78" w:author="Student" w:date="2016-04-10T09:29:00Z">
        <w:r w:rsidR="001949FD">
          <w:t xml:space="preserve">On the other hand, </w:t>
        </w:r>
      </w:ins>
      <w:proofErr w:type="spellStart"/>
      <w:r>
        <w:t>Wolk</w:t>
      </w:r>
      <w:proofErr w:type="spellEnd"/>
      <w:r>
        <w:t xml:space="preserve"> and Spann (2008)</w:t>
      </w:r>
      <w:proofErr w:type="gramStart"/>
      <w:ins w:id="79" w:author="Student" w:date="2016-04-10T09:30:00Z">
        <w:r w:rsidR="001949FD">
          <w:t>,</w:t>
        </w:r>
      </w:ins>
      <w:r>
        <w:t xml:space="preserve"> </w:t>
      </w:r>
      <w:ins w:id="80" w:author="Student" w:date="2016-04-10T09:30:00Z">
        <w:r w:rsidR="001949FD">
          <w:t xml:space="preserve"> studying</w:t>
        </w:r>
      </w:ins>
      <w:proofErr w:type="gramEnd"/>
      <w:del w:id="81" w:author="Student" w:date="2016-04-10T09:30:00Z">
        <w:r w:rsidDel="001949FD">
          <w:delText>study</w:delText>
        </w:r>
      </w:del>
      <w:r>
        <w:t xml:space="preserve"> bidding in online auctions</w:t>
      </w:r>
      <w:ins w:id="82" w:author="Student" w:date="2016-04-10T09:30:00Z">
        <w:r w:rsidR="001949FD">
          <w:t>,</w:t>
        </w:r>
      </w:ins>
      <w:del w:id="83" w:author="Student" w:date="2016-04-10T09:30:00Z">
        <w:r w:rsidDel="001949FD">
          <w:delText xml:space="preserve"> in the presence of an anchor</w:delText>
        </w:r>
      </w:del>
      <w:r>
        <w:rPr>
          <w:rStyle w:val="FootnoteReference"/>
        </w:rPr>
        <w:footnoteReference w:id="20"/>
      </w:r>
      <w:del w:id="84" w:author="Student" w:date="2016-04-10T09:28:00Z">
        <w:r w:rsidDel="001949FD">
          <w:delText>.</w:delText>
        </w:r>
      </w:del>
      <w:del w:id="85" w:author="Student" w:date="2016-04-10T09:31:00Z">
        <w:r w:rsidDel="001949FD">
          <w:delText xml:space="preserve"> They</w:delText>
        </w:r>
      </w:del>
      <w:r>
        <w:t xml:space="preserve"> </w:t>
      </w:r>
      <w:ins w:id="86" w:author="Student" w:date="2016-04-10T09:31:00Z">
        <w:r w:rsidR="001949FD">
          <w:t>found</w:t>
        </w:r>
      </w:ins>
      <w:del w:id="87" w:author="Student" w:date="2016-04-10T09:31:00Z">
        <w:r w:rsidDel="001949FD">
          <w:delText>find</w:delText>
        </w:r>
      </w:del>
      <w:r>
        <w:t xml:space="preserve"> that bidders tend to respond strongly to internalized anchors such as knowledge of past prices for a good, while they respond to external anchors (such as advertiser-suggested bids) just moderately, and only when those numbers are not implausibly high.</w:t>
      </w:r>
      <w:commentRangeEnd w:id="76"/>
      <w:r w:rsidR="001949FD">
        <w:rPr>
          <w:rStyle w:val="CommentReference"/>
        </w:rPr>
        <w:commentReference w:id="76"/>
      </w: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del w:id="88" w:author="Student" w:date="2016-04-10T09:38:00Z">
        <w:r w:rsidDel="003D0DA5">
          <w:delText>The art auction market is no exception to anchoring</w:delText>
        </w:r>
      </w:del>
      <w:ins w:id="89" w:author="Student" w:date="2016-04-10T09:38:00Z">
        <w:r w:rsidR="003D0DA5">
          <w:t>Anchoring is also present in the art market.</w:t>
        </w:r>
      </w:ins>
      <w:del w:id="90" w:author="Student" w:date="2016-04-10T09:38:00Z">
        <w:r w:rsidDel="003D0DA5">
          <w:delText>,</w:delText>
        </w:r>
      </w:del>
      <w:r>
        <w:t xml:space="preserve"> </w:t>
      </w:r>
      <w:del w:id="91" w:author="Student" w:date="2016-04-10T09:38:00Z">
        <w:r w:rsidDel="003D0DA5">
          <w:delText>and the</w:delText>
        </w:r>
      </w:del>
      <w:ins w:id="92" w:author="Student" w:date="2016-04-10T09:38:00Z">
        <w:r w:rsidR="003D0DA5">
          <w:t>The</w:t>
        </w:r>
      </w:ins>
      <w:r>
        <w:t xml:space="preserve"> literature shows that first numerical impressions</w:t>
      </w:r>
      <w:ins w:id="93" w:author="Student" w:date="2016-04-10T09:38:00Z">
        <w:r w:rsidR="003D0DA5">
          <w:t xml:space="preserve"> </w:t>
        </w:r>
      </w:ins>
      <w:del w:id="94" w:author="Student" w:date="2016-04-10T09:38:00Z">
        <w:r w:rsidDel="003D0DA5">
          <w:delText xml:space="preserve"> do seem to </w:delText>
        </w:r>
      </w:del>
      <w:r>
        <w:t>significantly impact prices, auctioneer estimates, and sale volume. Here, we provide an overview of research that studies anchoring in the art market, which is still a highly nascent topic.</w:t>
      </w:r>
      <w:r w:rsidR="00B8412B">
        <w:t xml:space="preserve"> </w:t>
      </w:r>
    </w:p>
    <w:p w:rsidR="00D15BA2" w:rsidRDefault="00D15BA2" w:rsidP="00D15BA2">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w:t>
      </w:r>
      <w:ins w:id="95" w:author="Student" w:date="2016-04-10T09:40:00Z">
        <w:r w:rsidR="003D0DA5">
          <w:t>,</w:t>
        </w:r>
      </w:ins>
      <w:r>
        <w:t xml:space="preserve"> “reference dependence”) as well as loss aversion</w:t>
      </w:r>
      <w:r>
        <w:rPr>
          <w:rStyle w:val="FootnoteReference"/>
        </w:rPr>
        <w:footnoteReference w:id="21"/>
      </w:r>
      <w:r>
        <w:t xml:space="preserve"> in the art auction market. To identify anchoring – </w:t>
      </w:r>
      <w:commentRangeStart w:id="96"/>
      <w:del w:id="97" w:author="Student" w:date="2016-04-10T09:41:00Z">
        <w:r w:rsidDel="003D0DA5">
          <w:delText>specifically,</w:delText>
        </w:r>
      </w:del>
      <w:ins w:id="98" w:author="Student" w:date="2016-04-10T09:41:00Z">
        <w:r w:rsidR="003D0DA5">
          <w:t>which they define as</w:t>
        </w:r>
      </w:ins>
      <w:r>
        <w:t xml:space="preserve"> the marginal impact of past price on current price</w:t>
      </w:r>
      <w:del w:id="99" w:author="Student" w:date="2016-04-10T09:41:00Z">
        <w:r w:rsidDel="003D0DA5">
          <w:delText xml:space="preserve"> </w:delText>
        </w:r>
      </w:del>
      <w:ins w:id="100" w:author="Student" w:date="2016-04-10T09:41:00Z">
        <w:r w:rsidR="003D0DA5">
          <w:t xml:space="preserve"> </w:t>
        </w:r>
        <w:commentRangeEnd w:id="96"/>
        <w:r w:rsidR="003D0DA5">
          <w:rPr>
            <w:rStyle w:val="CommentReference"/>
          </w:rPr>
          <w:commentReference w:id="96"/>
        </w:r>
      </w:ins>
      <w:del w:id="102" w:author="Student" w:date="2016-04-10T09:41:00Z">
        <w:r w:rsidDel="003D0DA5">
          <w:delText xml:space="preserve">(which is our definition) </w:delText>
        </w:r>
      </w:del>
      <w:r>
        <w:t xml:space="preserve">– they first use two datasets of repeat auction sales of Impressionist and Contemporary paintings, including not only </w:t>
      </w:r>
      <w:commentRangeStart w:id="103"/>
      <w:r>
        <w:t xml:space="preserve">hammer price </w:t>
      </w:r>
      <w:commentRangeEnd w:id="103"/>
      <w:r w:rsidR="003D0DA5">
        <w:rPr>
          <w:rStyle w:val="CommentReference"/>
        </w:rPr>
        <w:commentReference w:id="103"/>
      </w:r>
      <w:r>
        <w:t xml:space="preserve">but also hedonic characteristics such as artist and medium. </w:t>
      </w:r>
      <w:proofErr w:type="gramStart"/>
      <w:r>
        <w:t xml:space="preserve">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w:t>
      </w:r>
      <w:proofErr w:type="gramEnd"/>
      <w:r>
        <w:t xml:space="preserve"> in 1992, while the Contemporary dataset was constructed by Kathryn </w:t>
      </w:r>
      <w:proofErr w:type="spellStart"/>
      <w:r>
        <w:t>Graddy</w:t>
      </w:r>
      <w:proofErr w:type="spellEnd"/>
      <w:r>
        <w:t xml:space="preserve"> from the archives of Christie’s; we use both datasets in our research</w:t>
      </w:r>
      <w:r>
        <w:rPr>
          <w:rStyle w:val="FootnoteReference"/>
        </w:rPr>
        <w:footnoteReference w:id="22"/>
      </w:r>
      <w:r>
        <w:t xml:space="preserve"> </w:t>
      </w:r>
      <w:r>
        <w:rPr>
          <w:rStyle w:val="FootnoteReference"/>
        </w:rPr>
        <w:footnoteReference w:id="23"/>
      </w:r>
      <w:r>
        <w:t xml:space="preserve">. The regression model of </w:t>
      </w:r>
      <w:proofErr w:type="spellStart"/>
      <w:r>
        <w:t>Beggs</w:t>
      </w:r>
      <w:proofErr w:type="spellEnd"/>
      <w:r>
        <w:t xml:space="preserve"> &amp; </w:t>
      </w:r>
      <w:proofErr w:type="spellStart"/>
      <w:r>
        <w:t>Graddy</w:t>
      </w:r>
      <w:proofErr w:type="spellEnd"/>
      <w:r>
        <w:t xml:space="preserve"> (2005) </w:t>
      </w:r>
      <w:del w:id="104" w:author="Student" w:date="2016-04-10T09:44:00Z">
        <w:r w:rsidDel="003D0DA5">
          <w:delText xml:space="preserve">isolates </w:delText>
        </w:r>
      </w:del>
      <w:ins w:id="105" w:author="Student" w:date="2016-04-10T09:44:00Z">
        <w:r w:rsidR="00A5352E">
          <w:t>measure</w:t>
        </w:r>
        <w:r w:rsidR="003D0DA5">
          <w:t xml:space="preserve"> the effect of anchoring </w:t>
        </w:r>
      </w:ins>
      <w:del w:id="106" w:author="Student" w:date="2016-04-10T09:44:00Z">
        <w:r w:rsidDel="003D0DA5">
          <w:delText xml:space="preserve">anchoring effects </w:delText>
        </w:r>
      </w:del>
      <w:r>
        <w:t xml:space="preserve">on the </w:t>
      </w:r>
      <w:del w:id="107" w:author="Student" w:date="2016-04-10T09:46:00Z">
        <w:r w:rsidDel="00942A7F">
          <w:delText>price for a second sale</w:delText>
        </w:r>
      </w:del>
      <w:ins w:id="108" w:author="Student" w:date="2016-04-10T09:46:00Z">
        <w:r w:rsidR="00942A7F">
          <w:t>second sale price of an artwork</w:t>
        </w:r>
      </w:ins>
      <w:r>
        <w:t xml:space="preserve"> by controlling for hedonic characteristics as well as </w:t>
      </w:r>
      <w:commentRangeStart w:id="109"/>
      <w:r>
        <w:t xml:space="preserve">unobserved </w:t>
      </w:r>
      <w:commentRangeEnd w:id="109"/>
      <w:r w:rsidR="00942A7F">
        <w:rPr>
          <w:rStyle w:val="CommentReference"/>
        </w:rPr>
        <w:commentReference w:id="109"/>
      </w:r>
      <w:del w:id="110" w:author="Student" w:date="2016-04-10T09:49:00Z">
        <w:r w:rsidDel="00942A7F">
          <w:delText>inputs into price</w:delText>
        </w:r>
      </w:del>
      <w:ins w:id="111" w:author="Student" w:date="2016-04-10T09:49:00Z">
        <w:r w:rsidR="00942A7F">
          <w:t xml:space="preserve"> </w:t>
        </w:r>
        <w:commentRangeStart w:id="112"/>
        <w:r w:rsidR="00942A7F">
          <w:t>price inputs</w:t>
        </w:r>
      </w:ins>
      <w:ins w:id="113" w:author="Student" w:date="2016-04-10T09:45:00Z">
        <w:r w:rsidR="003D0DA5">
          <w:t>,</w:t>
        </w:r>
      </w:ins>
      <w:r>
        <w:t xml:space="preserve"> </w:t>
      </w:r>
      <w:commentRangeEnd w:id="112"/>
      <w:r w:rsidR="00942A7F">
        <w:rPr>
          <w:rStyle w:val="CommentReference"/>
        </w:rPr>
        <w:commentReference w:id="112"/>
      </w:r>
      <w:r>
        <w:t xml:space="preserve">such as bidder behavior. </w:t>
      </w:r>
      <w:proofErr w:type="spellStart"/>
      <w:r>
        <w:t>Beggs</w:t>
      </w:r>
      <w:proofErr w:type="spellEnd"/>
      <w:r>
        <w:t xml:space="preserve"> &amp; </w:t>
      </w:r>
      <w:proofErr w:type="spellStart"/>
      <w:r>
        <w:t>Graddy</w:t>
      </w:r>
      <w:proofErr w:type="spellEnd"/>
      <w:r>
        <w:t xml:space="preserve"> </w:t>
      </w:r>
      <w:del w:id="114" w:author="Student" w:date="2016-04-10T09:51:00Z">
        <w:r w:rsidDel="00942A7F">
          <w:delText xml:space="preserve">in this paper, believe </w:delText>
        </w:r>
      </w:del>
      <w:ins w:id="115" w:author="Student" w:date="2016-04-10T09:51:00Z">
        <w:r w:rsidR="00942A7F">
          <w:t xml:space="preserve">argue that the observed </w:t>
        </w:r>
      </w:ins>
      <w:r>
        <w:t xml:space="preserve">anchoring effects </w:t>
      </w:r>
      <w:del w:id="116" w:author="Student" w:date="2016-04-10T09:52:00Z">
        <w:r w:rsidDel="00942A7F">
          <w:delText>on the sale price can</w:delText>
        </w:r>
      </w:del>
      <w:ins w:id="117" w:author="Student" w:date="2016-04-10T09:52:00Z">
        <w:r w:rsidR="00942A7F">
          <w:t>are</w:t>
        </w:r>
      </w:ins>
      <w:r>
        <w:t xml:space="preserve"> primarily </w:t>
      </w:r>
      <w:del w:id="118" w:author="Student" w:date="2016-04-10T09:53:00Z">
        <w:r w:rsidDel="00942A7F">
          <w:delText>be attributed to the buyers</w:delText>
        </w:r>
      </w:del>
      <w:ins w:id="119" w:author="Student" w:date="2016-04-10T09:53:00Z">
        <w:r w:rsidR="00942A7F">
          <w:t>the result of buyers’ cognitive biases</w:t>
        </w:r>
      </w:ins>
      <w:r>
        <w:t xml:space="preserve">. The authors find strongly significant evidence for anchoring in both Impressionist and Contemporary genres, </w:t>
      </w:r>
      <w:commentRangeStart w:id="120"/>
      <w:r>
        <w:t xml:space="preserve">though no significant asymmetry between gains and losses appears for anchoring </w:t>
      </w:r>
      <w:commentRangeEnd w:id="120"/>
      <w:r w:rsidR="00942A7F">
        <w:rPr>
          <w:rStyle w:val="CommentReference"/>
        </w:rPr>
        <w:commentReference w:id="120"/>
      </w:r>
      <w:commentRangeStart w:id="121"/>
      <w:r>
        <w:t>(and loss aversion is not evident either)</w:t>
      </w:r>
      <w:r>
        <w:rPr>
          <w:rStyle w:val="FootnoteReference"/>
        </w:rPr>
        <w:footnoteReference w:id="24"/>
      </w:r>
      <w:r>
        <w:t>.</w:t>
      </w:r>
      <w:commentRangeEnd w:id="121"/>
      <w:r w:rsidR="00942A7F">
        <w:rPr>
          <w:rStyle w:val="CommentReference"/>
        </w:rPr>
        <w:commentReference w:id="121"/>
      </w:r>
    </w:p>
    <w:p w:rsidR="00D15BA2" w:rsidRDefault="00D15BA2" w:rsidP="00D15BA2">
      <w:pPr>
        <w:spacing w:line="480" w:lineRule="auto"/>
        <w:jc w:val="both"/>
      </w:pPr>
      <w:del w:id="122" w:author="Student" w:date="2016-04-10T10:14:00Z">
        <w:r w:rsidDel="00A5352E">
          <w:delText xml:space="preserve">The anchoring analysis in that discussion paper is formalized further in </w:delText>
        </w:r>
      </w:del>
      <w:proofErr w:type="spellStart"/>
      <w:r>
        <w:t>Beggs</w:t>
      </w:r>
      <w:proofErr w:type="spellEnd"/>
      <w:r>
        <w:t xml:space="preserve"> &amp; </w:t>
      </w:r>
      <w:proofErr w:type="spellStart"/>
      <w:r>
        <w:t>Graddy</w:t>
      </w:r>
      <w:proofErr w:type="spellEnd"/>
      <w:r>
        <w:t xml:space="preserve"> (2009),</w:t>
      </w:r>
      <w:ins w:id="123" w:author="Student" w:date="2016-04-10T10:15:00Z">
        <w:r w:rsidR="00A5352E">
          <w:t xml:space="preserve"> </w:t>
        </w:r>
      </w:ins>
      <w:del w:id="124" w:author="Student" w:date="2016-04-10T10:15:00Z">
        <w:r w:rsidDel="00A5352E">
          <w:delText xml:space="preserve"> which </w:delText>
        </w:r>
      </w:del>
      <w:r>
        <w:t>using the same resale approach and data, dive</w:t>
      </w:r>
      <w:del w:id="125" w:author="Student" w:date="2016-04-10T10:15:00Z">
        <w:r w:rsidDel="00A5352E">
          <w:delText>s</w:delText>
        </w:r>
      </w:del>
      <w:r>
        <w:t xml:space="preserve"> deeper into anchoring effects on price, presale estimates, and the probability of a sale</w:t>
      </w:r>
      <w:r>
        <w:rPr>
          <w:rStyle w:val="FootnoteReference"/>
        </w:rPr>
        <w:footnoteReference w:id="25"/>
      </w:r>
      <w:r>
        <w:t>. For price, they find that anchoring effects are stronger for Impressionist art pieces than for Contemporary ones, particularly for items that are resold quickly after a first sale. They also find an</w:t>
      </w:r>
      <w:commentRangeStart w:id="126"/>
      <w:r>
        <w:t xml:space="preserve"> association between presale low estimates and anchoring, </w:t>
      </w:r>
      <w:commentRangeEnd w:id="126"/>
      <w:r w:rsidR="00A5352E">
        <w:rPr>
          <w:rStyle w:val="CommentReference"/>
        </w:rPr>
        <w:commentReference w:id="126"/>
      </w:r>
      <w:r>
        <w:t xml:space="preserve">although anchoring does not seem to significantly affect the probability of sale </w:t>
      </w:r>
      <w:commentRangeStart w:id="127"/>
      <w:r>
        <w:t xml:space="preserve">(which is estimated with a </w:t>
      </w:r>
      <w:proofErr w:type="spellStart"/>
      <w:r>
        <w:t>probit</w:t>
      </w:r>
      <w:proofErr w:type="spellEnd"/>
      <w:r>
        <w:t xml:space="preserve"> model)</w:t>
      </w:r>
      <w:commentRangeEnd w:id="127"/>
      <w:r w:rsidR="00461E28">
        <w:rPr>
          <w:rStyle w:val="CommentReference"/>
        </w:rPr>
        <w:commentReference w:id="127"/>
      </w:r>
      <w:r>
        <w:t xml:space="preserve">. </w:t>
      </w:r>
      <w:proofErr w:type="spellStart"/>
      <w:ins w:id="128" w:author="Student" w:date="2016-04-10T10:32:00Z">
        <w:r w:rsidR="009D0D42">
          <w:t>Graddy</w:t>
        </w:r>
        <w:proofErr w:type="spellEnd"/>
        <w:r w:rsidR="009D0D42">
          <w:t xml:space="preserve"> et al. (2014) use a similar model and </w:t>
        </w:r>
      </w:ins>
      <w:ins w:id="129" w:author="Student" w:date="2016-04-10T10:35:00Z">
        <w:r w:rsidR="009D0D42">
          <w:t xml:space="preserve">mostly </w:t>
        </w:r>
      </w:ins>
      <w:ins w:id="130" w:author="Student" w:date="2016-04-10T10:32:00Z">
        <w:r w:rsidR="009D0D42">
          <w:t xml:space="preserve">corroborate these results, </w:t>
        </w:r>
      </w:ins>
      <w:ins w:id="131" w:author="Student" w:date="2016-04-10T10:34:00Z">
        <w:r w:rsidR="009D0D42">
          <w:t xml:space="preserve">but express more uncertainty about </w:t>
        </w:r>
      </w:ins>
      <w:ins w:id="132" w:author="Student" w:date="2016-04-10T10:35:00Z">
        <w:r w:rsidR="009D0D42">
          <w:t>whether</w:t>
        </w:r>
      </w:ins>
      <w:ins w:id="133" w:author="Student" w:date="2016-04-10T10:34:00Z">
        <w:r w:rsidR="009D0D42">
          <w:t xml:space="preserve"> anchoring effects should be attributed to buyers, sellers, or auctioneers.</w:t>
        </w:r>
      </w:ins>
      <w:ins w:id="134" w:author="Student" w:date="2016-04-10T10:32:00Z">
        <w:r w:rsidR="009D0D42">
          <w:t xml:space="preserve"> </w:t>
        </w:r>
      </w:ins>
      <w:r>
        <w:t xml:space="preserve">The anchoring models developed by </w:t>
      </w:r>
      <w:proofErr w:type="spellStart"/>
      <w:r>
        <w:t>Beggs</w:t>
      </w:r>
      <w:proofErr w:type="spellEnd"/>
      <w:r>
        <w:t xml:space="preserve"> &amp; </w:t>
      </w:r>
      <w:proofErr w:type="spellStart"/>
      <w:r>
        <w:t>Graddy</w:t>
      </w:r>
      <w:proofErr w:type="spellEnd"/>
      <w:r>
        <w:t xml:space="preserve"> (2009) </w:t>
      </w:r>
      <w:ins w:id="135" w:author="Student" w:date="2016-04-10T10:27:00Z">
        <w:r w:rsidR="00461E28">
          <w:t>have</w:t>
        </w:r>
      </w:ins>
      <w:del w:id="136" w:author="Student" w:date="2016-04-10T10:27:00Z">
        <w:r w:rsidDel="00461E28">
          <w:delText>has</w:delText>
        </w:r>
      </w:del>
      <w:r>
        <w:t xml:space="preserve"> been used in later anchoring research</w:t>
      </w:r>
      <w:ins w:id="137" w:author="Student" w:date="2016-04-10T10:19:00Z">
        <w:r w:rsidR="00461E28">
          <w:t>,</w:t>
        </w:r>
      </w:ins>
      <w:r>
        <w:t xml:space="preserve"> such as Leung </w:t>
      </w:r>
      <w:proofErr w:type="gramStart"/>
      <w:r>
        <w:t>et</w:t>
      </w:r>
      <w:proofErr w:type="gramEnd"/>
      <w:r>
        <w:t xml:space="preserve">. </w:t>
      </w:r>
      <w:proofErr w:type="gramStart"/>
      <w:r>
        <w:t>al</w:t>
      </w:r>
      <w:proofErr w:type="gramEnd"/>
      <w:r>
        <w:t xml:space="preserve"> (2013)</w:t>
      </w:r>
      <w:r>
        <w:rPr>
          <w:rStyle w:val="FootnoteReference"/>
        </w:rPr>
        <w:footnoteReference w:id="26"/>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w:t>
      </w:r>
      <w:commentRangeStart w:id="138"/>
      <w:r>
        <w:t>later section</w:t>
      </w:r>
      <w:commentRangeEnd w:id="138"/>
      <w:r w:rsidR="00461E28">
        <w:rPr>
          <w:rStyle w:val="CommentReference"/>
        </w:rPr>
        <w:commentReference w:id="138"/>
      </w:r>
      <w:r>
        <w:t>.</w:t>
      </w:r>
      <w:del w:id="139" w:author="Student" w:date="2016-04-10T10:26:00Z">
        <w:r w:rsidDel="00461E28">
          <w:delText xml:space="preserve"> </w:delText>
        </w:r>
      </w:del>
    </w:p>
    <w:p w:rsidR="00D15BA2" w:rsidDel="009D0D42" w:rsidRDefault="00D15BA2" w:rsidP="00D15BA2">
      <w:pPr>
        <w:spacing w:line="480" w:lineRule="auto"/>
        <w:jc w:val="both"/>
        <w:rPr>
          <w:del w:id="140" w:author="Student" w:date="2016-04-10T10:35:00Z"/>
        </w:rPr>
      </w:pPr>
      <w:del w:id="141" w:author="Student" w:date="2016-04-10T10:35:00Z">
        <w:r w:rsidDel="009D0D42">
          <w:delText>Graddy et al. (2014) further extends the work in Beggs &amp; Graddy (2009) and Beggs &amp; Graddy (2005) by studying anchoring</w:delText>
        </w:r>
      </w:del>
      <w:del w:id="142" w:author="Student" w:date="2016-04-10T10:23:00Z">
        <w:r w:rsidDel="00461E28">
          <w:delText xml:space="preserve"> (</w:delText>
        </w:r>
      </w:del>
      <w:del w:id="143" w:author="Student" w:date="2016-04-10T10:35:00Z">
        <w:r w:rsidDel="009D0D42">
          <w:delText>as well as loss aversion</w:delText>
        </w:r>
        <w:commentRangeStart w:id="144"/>
        <w:r w:rsidDel="009D0D42">
          <w:rPr>
            <w:rStyle w:val="FootnoteReference"/>
          </w:rPr>
          <w:footnoteReference w:id="27"/>
        </w:r>
        <w:commentRangeEnd w:id="144"/>
        <w:r w:rsidR="00461E28" w:rsidDel="009D0D42">
          <w:rPr>
            <w:rStyle w:val="CommentReference"/>
          </w:rPr>
          <w:commentReference w:id="144"/>
        </w:r>
      </w:del>
      <w:del w:id="147" w:author="Student" w:date="2016-04-10T10:23:00Z">
        <w:r w:rsidDel="00461E28">
          <w:delText>)</w:delText>
        </w:r>
      </w:del>
      <w:del w:id="148" w:author="Student" w:date="2016-04-10T10:35:00Z">
        <w:r w:rsidDel="009D0D42">
          <w:delText xml:space="preserve"> with more data</w:delText>
        </w:r>
        <w:r w:rsidDel="009D0D42">
          <w:rPr>
            <w:rStyle w:val="FootnoteReference"/>
          </w:rPr>
          <w:footnoteReference w:id="28"/>
        </w:r>
      </w:del>
      <w:del w:id="151" w:author="Student" w:date="2016-04-10T10:23:00Z">
        <w:r w:rsidDel="00461E28">
          <w:delText>.</w:delText>
        </w:r>
      </w:del>
      <w:del w:id="152" w:author="Student" w:date="2016-04-10T10:35:00Z">
        <w:r w:rsidDel="009D0D42">
          <w:delText xml:space="preserve">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delText>
        </w:r>
      </w:del>
    </w:p>
    <w:p w:rsidR="00D15BA2" w:rsidRDefault="00D15BA2" w:rsidP="00D15BA2">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29"/>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30"/>
      </w:r>
      <w:r>
        <w:t xml:space="preserve">. Second, Bruno and </w:t>
      </w:r>
      <w:proofErr w:type="spellStart"/>
      <w:r>
        <w:t>Nocera</w:t>
      </w:r>
      <w:proofErr w:type="spellEnd"/>
      <w:r>
        <w:t xml:space="preserve"> find that the existence of a past price corresponds to the presale estimate range being more closely centered on the true hammer price. Hence, 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D15BA2" w:rsidRDefault="00D15BA2" w:rsidP="00D15BA2">
      <w:pPr>
        <w:spacing w:line="480" w:lineRule="auto"/>
        <w:jc w:val="both"/>
      </w:pPr>
      <w:r>
        <w:t>Even the order in which art pieces are auctioned can beget anchoring effects, as shown in (Hong et al. 2015)</w:t>
      </w:r>
      <w:r>
        <w:rPr>
          <w:rStyle w:val="FootnoteReference"/>
        </w:rPr>
        <w:footnoteReference w:id="31"/>
      </w:r>
      <w:r>
        <w:t>. For the semiannual Auction Week, a two-week auction series held every spring and fall across New York City</w:t>
      </w:r>
      <w:r>
        <w:rPr>
          <w:rStyle w:val="FootnoteReference"/>
        </w:rPr>
        <w:footnoteReference w:id="32"/>
      </w:r>
      <w:r>
        <w:t xml:space="preserve">, Sotheby’s and Christie’s have an arrangement to alternate </w:t>
      </w:r>
      <w:proofErr w:type="gramStart"/>
      <w:r>
        <w:t>who</w:t>
      </w:r>
      <w:proofErr w:type="gramEnd"/>
      <w:r>
        <w:t xml:space="preserve"> holds their auction first – a natural experiment.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w:t>
      </w:r>
      <w:r w:rsidR="007D36FE">
        <w:t xml:space="preserve">average </w:t>
      </w:r>
      <w: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proofErr w:type="spellStart"/>
      <w:r w:rsidR="00D7658F">
        <w:t>re</w:t>
      </w:r>
      <w:r w:rsidR="002E059F">
        <w:t>sales</w:t>
      </w:r>
      <w:proofErr w:type="spellEnd"/>
      <w:r w:rsidR="002E059F">
        <w:t xml:space="preserve">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 averaged across </w:t>
      </w:r>
      <w:r w:rsidR="00F3006D">
        <w:t xml:space="preserve">many </w:t>
      </w:r>
      <w:r w:rsidR="000A0234">
        <w:t xml:space="preserve">works, </w:t>
      </w:r>
      <w:r w:rsidR="00FC03F9">
        <w:t xml:space="preserve">their </w:t>
      </w:r>
      <w:r w:rsidR="00A63DE7">
        <w:t>model cannot be applied in our context.</w:t>
      </w:r>
    </w:p>
    <w:p w:rsidR="00D15BA2" w:rsidRDefault="00D15BA2" w:rsidP="00D15BA2">
      <w:pPr>
        <w:spacing w:line="480" w:lineRule="auto"/>
        <w:jc w:val="both"/>
      </w:pPr>
      <w:r>
        <w:t xml:space="preserve">Other behavioral research on art auctions exists, though much of it is more tangential to anchoring. In the art trade, there is the belief that if an art piece is bought in 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33"/>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w:t>
      </w:r>
      <w:proofErr w:type="spellStart"/>
      <w:r>
        <w:t>Cerda</w:t>
      </w:r>
      <w:proofErr w:type="spellEnd"/>
      <w:r>
        <w:t xml:space="preserve"> (2012) </w:t>
      </w:r>
      <w:proofErr w:type="gramStart"/>
      <w:r>
        <w:t>analyze</w:t>
      </w:r>
      <w:proofErr w:type="gramEnd"/>
      <w:r>
        <w:t xml:space="preserve"> art auctions and seller reputations on eBay, and discover that negative feedback very significantly lowers sale price and the probability of sale</w:t>
      </w:r>
      <w:r>
        <w:rPr>
          <w:rStyle w:val="FootnoteReference"/>
        </w:rPr>
        <w:footnoteReference w:id="34"/>
      </w:r>
      <w:r>
        <w:t xml:space="preserve">. </w:t>
      </w:r>
      <w:proofErr w:type="spellStart"/>
      <w:r>
        <w:t>Penasse</w:t>
      </w:r>
      <w:proofErr w:type="spellEnd"/>
      <w:r>
        <w:t xml:space="preserve"> et al. (2014) collect survey data on sentiment toward selected artists in the art community, and find that strong confidence can predict art returns in the short run</w:t>
      </w:r>
      <w:r>
        <w:rPr>
          <w:rStyle w:val="FootnoteReference"/>
        </w:rPr>
        <w:footnoteReference w:id="35"/>
      </w:r>
      <w:r>
        <w:t xml:space="preserve">. Furthermore, De Silva et al. (2012) examine if weather, a proxy for mood, significantly impacts art auctions at </w:t>
      </w:r>
      <w:proofErr w:type="gramStart"/>
      <w:r>
        <w:t>Sotheby’s</w:t>
      </w:r>
      <w:proofErr w:type="gramEnd"/>
      <w:r>
        <w:t xml:space="preserve"> and Christie’s during the period 1990-2007</w:t>
      </w:r>
      <w:r>
        <w:rPr>
          <w:rStyle w:val="FootnoteReference"/>
        </w:rPr>
        <w:footnoteReference w:id="36"/>
      </w:r>
      <w:r>
        <w:t>. They find a weakly significant effect, suggesting that external emotional shocks do affect art auction activity.</w:t>
      </w:r>
    </w:p>
    <w:p w:rsidR="00D15BA2" w:rsidRDefault="00D15BA2" w:rsidP="00D15BA2">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w:t>
      </w:r>
      <w:r w:rsidR="00257FF1">
        <w:t xml:space="preserve">ast quantities bias future ones, even though </w:t>
      </w:r>
      <w:r>
        <w:t>hedonic factors should be the only determinants.</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xml:space="preserv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37"/>
      </w:r>
      <w:r>
        <w:t xml:space="preserve">. Additionally, it is difficult to show resale observations refer to the same art piece, since an artist may create multiple pieces with the same medium, dimensions, and so forth. </w:t>
      </w:r>
      <w:proofErr w:type="spellStart"/>
      <w:r>
        <w:t>Beggs</w:t>
      </w:r>
      <w:proofErr w:type="spellEnd"/>
      <w:r>
        <w:t xml:space="preserve"> &amp; </w:t>
      </w:r>
      <w:proofErr w:type="spellStart"/>
      <w:r>
        <w:t>Graddy</w:t>
      </w:r>
      <w:proofErr w:type="spellEnd"/>
      <w:r>
        <w:t xml:space="preserve"> (2009) manually </w:t>
      </w:r>
      <w:proofErr w:type="gramStart"/>
      <w:r>
        <w:t>cross-checked</w:t>
      </w:r>
      <w:proofErr w:type="gramEnd"/>
      <w:r>
        <w:t xml:space="preserve"> their resale data against presale catalogs.</w:t>
      </w:r>
    </w:p>
    <w:p w:rsidR="00D15BA2" w:rsidRDefault="00D15BA2" w:rsidP="00D15BA2">
      <w:pPr>
        <w:spacing w:line="480" w:lineRule="auto"/>
        <w:jc w:val="both"/>
      </w:pPr>
      <w:r>
        <w:t xml:space="preserve">Most importantly, a shared (flawed) assumption across much of our aforementioned anchoring literature is that hedonic quality does not change much across auction sales. Thus, </w:t>
      </w:r>
      <w:r w:rsidR="00010633">
        <w:t>in talking with Mark Best at</w:t>
      </w:r>
      <w:r>
        <w:t xml:space="preserve">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w:t>
      </w:r>
      <w:r w:rsidR="00943A49">
        <w:t>Restoration</w:t>
      </w:r>
      <w:r>
        <w:t xml:space="preserve"> (often by an unwitting owner) can also harm the value of an art piece</w:t>
      </w:r>
      <w:r w:rsidR="00AC6152">
        <w:t>:</w:t>
      </w:r>
      <w:r w:rsidR="006B6C4C">
        <w:t xml:space="preserve"> </w:t>
      </w:r>
      <w:r>
        <w:t>protective glaze</w:t>
      </w:r>
      <w:r w:rsidR="006B6C4C">
        <w:t xml:space="preserve"> must be scraped </w:t>
      </w:r>
      <w:proofErr w:type="gramStart"/>
      <w:r w:rsidR="006B6C4C">
        <w:t>off</w:t>
      </w:r>
      <w:r>
        <w:t>,</w:t>
      </w:r>
      <w:proofErr w:type="gramEnd"/>
      <w:r>
        <w:t xml:space="preserve"> retouched paintings</w:t>
      </w:r>
      <w:r w:rsidR="006B6C4C">
        <w:t xml:space="preserve"> must be</w:t>
      </w:r>
      <w:r>
        <w:t xml:space="preserve"> </w:t>
      </w:r>
      <w:r w:rsidR="00D47295">
        <w:t>scrutin</w:t>
      </w:r>
      <w:r w:rsidR="00A447EC">
        <w:t>i</w:t>
      </w:r>
      <w:r w:rsidR="00D47295">
        <w:t>zed</w:t>
      </w:r>
      <w:r>
        <w:t xml:space="preserve">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38"/>
      </w:r>
      <w:r>
        <w:t>, and are thus probably far better maintained. This preserves their hedonic quality and better allows past sales to anchor future ones.</w:t>
      </w:r>
    </w:p>
    <w:p w:rsidR="00E558A5" w:rsidRDefault="00D15BA2" w:rsidP="000A4D7E">
      <w:pPr>
        <w:spacing w:line="480" w:lineRule="auto"/>
        <w:jc w:val="both"/>
      </w:pPr>
      <w:r>
        <w:t xml:space="preserve">If an art piece can change over time, how can we test for anchoring? The key is to control for quality differences between an anchor and the current good. In all existing 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w:t>
      </w:r>
      <w:proofErr w:type="spellStart"/>
      <w:r>
        <w:t>Beggs</w:t>
      </w:r>
      <w:proofErr w:type="spellEnd"/>
      <w:r>
        <w:t xml:space="preserve"> &amp; </w:t>
      </w:r>
      <w:proofErr w:type="spellStart"/>
      <w:r>
        <w:t>Graddy</w:t>
      </w:r>
      <w:proofErr w:type="spellEnd"/>
      <w:r>
        <w:t xml:space="preserve"> (2009)</w:t>
      </w:r>
      <w:r w:rsidR="00F101E8">
        <w:t>, which we introduce in the next section.</w:t>
      </w:r>
    </w:p>
    <w:sectPr w:rsidR="00E558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tudent" w:date="2016-04-10T09:05:00Z" w:initials="S">
    <w:p w:rsidR="00461E28" w:rsidRDefault="00461E28">
      <w:pPr>
        <w:pStyle w:val="CommentText"/>
      </w:pPr>
      <w:ins w:id="4" w:author="Student" w:date="2016-04-10T09:04:00Z">
        <w:r>
          <w:rPr>
            <w:rStyle w:val="CommentReference"/>
          </w:rPr>
          <w:annotationRef/>
        </w:r>
      </w:ins>
      <w:r>
        <w:t>I wasn’t sure what psychological and behavioral fields were.</w:t>
      </w:r>
    </w:p>
  </w:comment>
  <w:comment w:id="11" w:author="Student" w:date="2016-04-10T09:06:00Z" w:initials="S">
    <w:p w:rsidR="00461E28" w:rsidRDefault="00461E28">
      <w:pPr>
        <w:pStyle w:val="CommentText"/>
      </w:pPr>
      <w:r>
        <w:rPr>
          <w:rStyle w:val="CommentReference"/>
        </w:rPr>
        <w:annotationRef/>
      </w:r>
      <w:r>
        <w:t>I would just briefly summarize the experiment again here. (Also, you should mention that it was described more fully in the intro)</w:t>
      </w:r>
    </w:p>
  </w:comment>
  <w:comment w:id="14" w:author="Student" w:date="2016-04-10T09:09:00Z" w:initials="S">
    <w:p w:rsidR="00461E28" w:rsidRDefault="00461E28">
      <w:pPr>
        <w:pStyle w:val="CommentText"/>
      </w:pPr>
      <w:r>
        <w:rPr>
          <w:rStyle w:val="CommentReference"/>
        </w:rPr>
        <w:annotationRef/>
      </w:r>
      <w:r>
        <w:t>Although the sentence structure suggests these ideas would be in opposition to each other (some studies…while others…), it doesn’t seem like they actually are.</w:t>
      </w:r>
    </w:p>
  </w:comment>
  <w:comment w:id="19" w:author="Student" w:date="2016-04-10T09:13:00Z" w:initials="S">
    <w:p w:rsidR="00461E28" w:rsidRDefault="00461E28">
      <w:pPr>
        <w:pStyle w:val="CommentText"/>
      </w:pPr>
      <w:r>
        <w:rPr>
          <w:rStyle w:val="CommentReference"/>
        </w:rPr>
        <w:annotationRef/>
      </w:r>
      <w:r>
        <w:t>I’m a little confused about what you’re trying to accomplish in this paragraph. Is the idea to say that different scholars have come to different conclusions on the nature and/or consequences of anchoring? If so, I think you may be able to find better examples. I’d look for ideas that are clearly in conversation with each other. I’d also work on making the links between findings more explicit.</w:t>
      </w:r>
    </w:p>
  </w:comment>
  <w:comment w:id="20" w:author="Student" w:date="2016-04-10T09:10:00Z" w:initials="S">
    <w:p w:rsidR="00461E28" w:rsidRDefault="00461E28">
      <w:pPr>
        <w:pStyle w:val="CommentText"/>
      </w:pPr>
      <w:r>
        <w:rPr>
          <w:rStyle w:val="CommentReference"/>
        </w:rPr>
        <w:annotationRef/>
      </w:r>
      <w:r>
        <w:t>I would move this to a parenthetical or footnote after the first sentence in this paragraph.</w:t>
      </w:r>
    </w:p>
  </w:comment>
  <w:comment w:id="24" w:author="Student" w:date="2016-04-10T09:16:00Z" w:initials="S">
    <w:p w:rsidR="00461E28" w:rsidRDefault="00461E28">
      <w:pPr>
        <w:pStyle w:val="CommentText"/>
      </w:pPr>
      <w:r>
        <w:rPr>
          <w:rStyle w:val="CommentReference"/>
        </w:rPr>
        <w:annotationRef/>
      </w:r>
      <w:r>
        <w:t>I think this could be clearer</w:t>
      </w:r>
    </w:p>
  </w:comment>
  <w:comment w:id="32" w:author="Student" w:date="2016-04-10T09:18:00Z" w:initials="S">
    <w:p w:rsidR="00461E28" w:rsidRDefault="00461E28">
      <w:pPr>
        <w:pStyle w:val="CommentText"/>
      </w:pPr>
      <w:r>
        <w:rPr>
          <w:rStyle w:val="CommentReference"/>
        </w:rPr>
        <w:annotationRef/>
      </w:r>
      <w:r>
        <w:t>Maybe this is a subset of surveys? Not sure.</w:t>
      </w:r>
    </w:p>
  </w:comment>
  <w:comment w:id="76" w:author="Student" w:date="2016-04-10T09:32:00Z" w:initials="S">
    <w:p w:rsidR="00461E28" w:rsidRDefault="00461E28">
      <w:pPr>
        <w:pStyle w:val="CommentText"/>
      </w:pPr>
      <w:r>
        <w:rPr>
          <w:rStyle w:val="CommentReference"/>
        </w:rPr>
        <w:annotationRef/>
      </w:r>
      <w:r>
        <w:t>I think these examples are really good because the findings are directly in conversation with each other. This is what I was suggesting you should do in comment 4.</w:t>
      </w:r>
    </w:p>
  </w:comment>
  <w:comment w:id="96" w:author="Student" w:date="2016-04-10T09:42:00Z" w:initials="S">
    <w:p w:rsidR="00461E28" w:rsidRDefault="00461E28">
      <w:pPr>
        <w:pStyle w:val="CommentText"/>
      </w:pPr>
      <w:ins w:id="101" w:author="Student" w:date="2016-04-10T09:41:00Z">
        <w:r>
          <w:rPr>
            <w:rStyle w:val="CommentReference"/>
          </w:rPr>
          <w:annotationRef/>
        </w:r>
      </w:ins>
      <w:r>
        <w:t>I think it’d be more appropriate to mention that you adopt this definition elsewhere.</w:t>
      </w:r>
    </w:p>
  </w:comment>
  <w:comment w:id="103" w:author="Student" w:date="2016-04-10T09:43:00Z" w:initials="S">
    <w:p w:rsidR="00461E28" w:rsidRDefault="00461E28">
      <w:pPr>
        <w:pStyle w:val="CommentText"/>
      </w:pPr>
      <w:r>
        <w:rPr>
          <w:rStyle w:val="CommentReference"/>
        </w:rPr>
        <w:annotationRef/>
      </w:r>
      <w:r>
        <w:t xml:space="preserve">Maybe deserves a </w:t>
      </w:r>
      <w:proofErr w:type="gramStart"/>
      <w:r>
        <w:t>quick ,</w:t>
      </w:r>
      <w:proofErr w:type="gramEnd"/>
      <w:r>
        <w:t xml:space="preserve"> parenthetical definition?</w:t>
      </w:r>
    </w:p>
  </w:comment>
  <w:comment w:id="109" w:author="Student" w:date="2016-04-10T09:48:00Z" w:initials="S">
    <w:p w:rsidR="00461E28" w:rsidRDefault="00461E28">
      <w:pPr>
        <w:pStyle w:val="CommentText"/>
      </w:pPr>
      <w:r>
        <w:rPr>
          <w:rStyle w:val="CommentReference"/>
        </w:rPr>
        <w:annotationRef/>
      </w:r>
      <w:r>
        <w:t>I’m confused by your use of the word “</w:t>
      </w:r>
      <w:proofErr w:type="spellStart"/>
      <w:r>
        <w:t>unosbserved</w:t>
      </w:r>
      <w:proofErr w:type="spellEnd"/>
      <w:r>
        <w:t>” here. If they’re unobserved, how can you control for them?</w:t>
      </w:r>
    </w:p>
  </w:comment>
  <w:comment w:id="112" w:author="Student" w:date="2016-04-10T09:50:00Z" w:initials="S">
    <w:p w:rsidR="00461E28" w:rsidRDefault="00461E28">
      <w:pPr>
        <w:pStyle w:val="CommentText"/>
      </w:pPr>
      <w:r>
        <w:rPr>
          <w:rStyle w:val="CommentReference"/>
        </w:rPr>
        <w:annotationRef/>
      </w:r>
      <w:r>
        <w:t>Do you guys describe these factors as price inputs? I’d be more comfortable with using a term like “covariates,” here, but that may just be a discipline thing.</w:t>
      </w:r>
    </w:p>
  </w:comment>
  <w:comment w:id="120" w:author="Student" w:date="2016-04-10T09:56:00Z" w:initials="S">
    <w:p w:rsidR="00461E28" w:rsidRDefault="00461E28">
      <w:pPr>
        <w:pStyle w:val="CommentText"/>
      </w:pPr>
      <w:r>
        <w:rPr>
          <w:rStyle w:val="CommentReference"/>
        </w:rPr>
        <w:annotationRef/>
      </w:r>
      <w:r>
        <w:t>My impression is that you mean that second sale prices are symmetrically distributed about initial sale prices? Either way, I think this could be clearer.</w:t>
      </w:r>
    </w:p>
  </w:comment>
  <w:comment w:id="121" w:author="Student" w:date="2016-04-10T09:57:00Z" w:initials="S">
    <w:p w:rsidR="00461E28" w:rsidRDefault="00461E28">
      <w:pPr>
        <w:pStyle w:val="CommentText"/>
      </w:pPr>
      <w:r>
        <w:rPr>
          <w:rStyle w:val="CommentReference"/>
        </w:rPr>
        <w:annotationRef/>
      </w:r>
      <w:r>
        <w:t>Is this parenthetical doing any work in this paper? If not, I’d consider just deleting it.</w:t>
      </w:r>
    </w:p>
  </w:comment>
  <w:comment w:id="126" w:author="Student" w:date="2016-04-10T10:18:00Z" w:initials="S">
    <w:p w:rsidR="00461E28" w:rsidRDefault="00461E28">
      <w:pPr>
        <w:pStyle w:val="CommentText"/>
      </w:pPr>
      <w:r>
        <w:rPr>
          <w:rStyle w:val="CommentReference"/>
        </w:rPr>
        <w:annotationRef/>
      </w:r>
      <w:r>
        <w:t>I don’t think I understand this. Did you mean to write “low presale estimates”? If so, what is the association they find?</w:t>
      </w:r>
    </w:p>
  </w:comment>
  <w:comment w:id="127" w:author="Student" w:date="2016-04-10T10:30:00Z" w:initials="S">
    <w:p w:rsidR="00461E28" w:rsidRDefault="00461E28">
      <w:pPr>
        <w:pStyle w:val="CommentText"/>
      </w:pPr>
      <w:r>
        <w:rPr>
          <w:rStyle w:val="CommentReference"/>
        </w:rPr>
        <w:annotationRef/>
      </w:r>
      <w:r>
        <w:t xml:space="preserve">Since you’re going to describe the model in more detail later, </w:t>
      </w:r>
      <w:r w:rsidR="009D0D42">
        <w:t>I think you can get rid of this? And if not, I don’t think the particular regression model is super important here.</w:t>
      </w:r>
    </w:p>
  </w:comment>
  <w:comment w:id="138" w:author="Student" w:date="2016-04-10T10:19:00Z" w:initials="S">
    <w:p w:rsidR="00461E28" w:rsidRDefault="00461E28">
      <w:pPr>
        <w:pStyle w:val="CommentText"/>
      </w:pPr>
      <w:r>
        <w:rPr>
          <w:rStyle w:val="CommentReference"/>
        </w:rPr>
        <w:annotationRef/>
      </w:r>
      <w:r>
        <w:t>Be sure to change this to indicate which specific section it is.</w:t>
      </w:r>
    </w:p>
  </w:comment>
  <w:comment w:id="144" w:author="Student" w:date="2016-04-10T10:25:00Z" w:initials="S">
    <w:p w:rsidR="00461E28" w:rsidRDefault="00461E28">
      <w:pPr>
        <w:pStyle w:val="CommentText"/>
      </w:pPr>
      <w:r>
        <w:rPr>
          <w:rStyle w:val="CommentReference"/>
        </w:rPr>
        <w:annotationRef/>
      </w:r>
      <w:r>
        <w:t>This footnote seems weird to me. Why are you telling the reader to see this other paper? Also, I think you could just remove the loss aversion references from your paper entirely. They don’t seem to be doing much 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E28" w:rsidRDefault="00461E28" w:rsidP="00D15BA2">
      <w:pPr>
        <w:spacing w:line="240" w:lineRule="auto"/>
      </w:pPr>
      <w:r>
        <w:separator/>
      </w:r>
    </w:p>
  </w:endnote>
  <w:endnote w:type="continuationSeparator" w:id="0">
    <w:p w:rsidR="00461E28" w:rsidRDefault="00461E28"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E28" w:rsidRDefault="00461E28" w:rsidP="00D15BA2">
      <w:pPr>
        <w:spacing w:line="240" w:lineRule="auto"/>
      </w:pPr>
      <w:r>
        <w:separator/>
      </w:r>
    </w:p>
  </w:footnote>
  <w:footnote w:type="continuationSeparator" w:id="0">
    <w:p w:rsidR="00461E28" w:rsidRDefault="00461E28" w:rsidP="00D15BA2">
      <w:pPr>
        <w:spacing w:line="240" w:lineRule="auto"/>
      </w:pPr>
      <w:r>
        <w:continuationSeparator/>
      </w:r>
    </w:p>
  </w:footnote>
  <w:footnote w:id="1">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xml:space="preserve">, Adrian, and </w:t>
      </w:r>
      <w:proofErr w:type="spellStart"/>
      <w:r>
        <w:rPr>
          <w:rFonts w:ascii="Arial" w:hAnsi="Arial" w:cs="Arial"/>
          <w:color w:val="222222"/>
          <w:shd w:val="clear" w:color="auto" w:fill="FFFFFF"/>
        </w:rPr>
        <w:t>Hua</w:t>
      </w:r>
      <w:proofErr w:type="spellEnd"/>
      <w:r>
        <w:rPr>
          <w:rFonts w:ascii="Arial" w:hAnsi="Arial" w:cs="Arial"/>
          <w:color w:val="222222"/>
          <w:shd w:val="clear" w:color="auto" w:fill="FFFFFF"/>
        </w:rPr>
        <w:t xml:space="preserve">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461E28" w:rsidRDefault="00461E28" w:rsidP="00D15BA2">
      <w:pPr>
        <w:pStyle w:val="FootnoteText"/>
      </w:pPr>
      <w:r>
        <w:rPr>
          <w:rStyle w:val="FootnoteReference"/>
        </w:rPr>
        <w:footnoteRef/>
      </w:r>
      <w:r>
        <w:t xml:space="preserve"> </w:t>
      </w:r>
      <w:r w:rsidRPr="00CD59E6">
        <w:t>http://soco.uni-koeln.de/files/jpsp73.pdf</w:t>
      </w:r>
    </w:p>
  </w:footnote>
  <w:footnote w:id="4">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461E28" w:rsidRDefault="00461E28" w:rsidP="00D15BA2">
      <w:pPr>
        <w:pStyle w:val="FootnoteText"/>
      </w:pPr>
      <w:r>
        <w:rPr>
          <w:rStyle w:val="FootnoteReference"/>
        </w:rPr>
        <w:footnoteRef/>
      </w:r>
      <w:r>
        <w:t xml:space="preserve"> </w:t>
      </w:r>
      <w:proofErr w:type="spellStart"/>
      <w:proofErr w:type="gramStart"/>
      <w:r w:rsidRPr="00922F03">
        <w:t>Strack</w:t>
      </w:r>
      <w:proofErr w:type="spellEnd"/>
      <w:r w:rsidRPr="00922F03">
        <w:t xml:space="preserve">, Fritz; </w:t>
      </w:r>
      <w:proofErr w:type="spellStart"/>
      <w:r w:rsidRPr="00922F03">
        <w:t>Mussweiler</w:t>
      </w:r>
      <w:proofErr w:type="spellEnd"/>
      <w:r w:rsidRPr="00922F03">
        <w:t>, Thomas (1997).</w:t>
      </w:r>
      <w:proofErr w:type="gramEnd"/>
      <w:r w:rsidRPr="00922F03">
        <w:t xml:space="preserve"> "Explaining the enigmatic anchoring effect: Mechanisms of selective accessibility.</w:t>
      </w:r>
      <w:proofErr w:type="gramStart"/>
      <w:r w:rsidRPr="00922F03">
        <w:t>".</w:t>
      </w:r>
      <w:proofErr w:type="gramEnd"/>
      <w:r w:rsidRPr="00922F03">
        <w:t xml:space="preserve"> </w:t>
      </w:r>
      <w:proofErr w:type="gramStart"/>
      <w:r w:rsidRPr="00922F03">
        <w:t>Journal of Personality and Social Psychology 73 (3): 437–446.</w:t>
      </w:r>
      <w:proofErr w:type="gramEnd"/>
      <w:r w:rsidRPr="00922F03">
        <w:t xml:space="preserve"> </w:t>
      </w:r>
      <w:proofErr w:type="gramStart"/>
      <w:r w:rsidRPr="00922F03">
        <w:t>doi:10.1037</w:t>
      </w:r>
      <w:proofErr w:type="gramEnd"/>
      <w:r w:rsidRPr="00922F03">
        <w:t>/0022-3514.73.3.437.</w:t>
      </w:r>
    </w:p>
  </w:footnote>
  <w:footnote w:id="6">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xml:space="preserve">, Adrian, and </w:t>
      </w:r>
      <w:proofErr w:type="spellStart"/>
      <w:r>
        <w:rPr>
          <w:rFonts w:ascii="Arial" w:hAnsi="Arial" w:cs="Arial"/>
          <w:color w:val="222222"/>
          <w:shd w:val="clear" w:color="auto" w:fill="FFFFFF"/>
        </w:rPr>
        <w:t>Hua</w:t>
      </w:r>
      <w:proofErr w:type="spellEnd"/>
      <w:r>
        <w:rPr>
          <w:rFonts w:ascii="Arial" w:hAnsi="Arial" w:cs="Arial"/>
          <w:color w:val="222222"/>
          <w:shd w:val="clear" w:color="auto" w:fill="FFFFFF"/>
        </w:rPr>
        <w:t xml:space="preserve">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461E28" w:rsidRDefault="00461E28" w:rsidP="00D15BA2">
      <w:pPr>
        <w:pStyle w:val="FootnoteText"/>
      </w:pPr>
      <w:r>
        <w:rPr>
          <w:rStyle w:val="FootnoteReference"/>
        </w:rPr>
        <w:footnoteRef/>
      </w:r>
      <w:r>
        <w:t xml:space="preserve"> </w:t>
      </w:r>
      <w:proofErr w:type="spellStart"/>
      <w:proofErr w:type="gram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w:t>
      </w:r>
      <w:proofErr w:type="spellStart"/>
      <w:r>
        <w:t>Dougal</w:t>
      </w:r>
      <w:proofErr w:type="spellEnd"/>
      <w:r>
        <w:t xml:space="preserve"> et al. (2012)</w:t>
      </w:r>
      <w:ins w:id="26" w:author="Student" w:date="2016-04-10T09:14:00Z">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xml:space="preserve">, Adrian, and </w:t>
        </w:r>
        <w:proofErr w:type="spellStart"/>
        <w:r>
          <w:rPr>
            <w:rFonts w:ascii="Arial" w:hAnsi="Arial" w:cs="Arial"/>
            <w:color w:val="222222"/>
            <w:shd w:val="clear" w:color="auto" w:fill="FFFFFF"/>
          </w:rPr>
          <w:t>Hua</w:t>
        </w:r>
        <w:proofErr w:type="spellEnd"/>
        <w:r>
          <w:rPr>
            <w:rFonts w:ascii="Arial" w:hAnsi="Arial" w:cs="Arial"/>
            <w:color w:val="222222"/>
            <w:shd w:val="clear" w:color="auto" w:fill="FFFFFF"/>
          </w:rPr>
          <w:t xml:space="preserve"> Chu Boo.</w:t>
        </w:r>
        <w:proofErr w:type="gramEnd"/>
        <w:r>
          <w:rPr>
            <w:rFonts w:ascii="Arial" w:hAnsi="Arial" w:cs="Arial"/>
            <w:color w:val="222222"/>
            <w:shd w:val="clear" w:color="auto" w:fill="FFFFFF"/>
          </w:rPr>
          <w:t xml:space="preserve">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ins>
      <w:del w:id="27" w:author="Student" w:date="2016-04-10T09:14:00Z">
        <w:r w:rsidDel="00B2596F">
          <w:delText>.</w:delText>
        </w:r>
      </w:del>
    </w:p>
  </w:footnote>
  <w:footnote w:id="8">
    <w:p w:rsidR="00461E28" w:rsidDel="00B2596F" w:rsidRDefault="00461E28" w:rsidP="00D15BA2">
      <w:pPr>
        <w:pStyle w:val="FootnoteText"/>
        <w:rPr>
          <w:del w:id="29" w:author="Student" w:date="2016-04-10T09:14:00Z"/>
        </w:rPr>
      </w:pPr>
      <w:del w:id="30" w:author="Student" w:date="2016-04-10T09:14:00Z">
        <w:r w:rsidDel="00B2596F">
          <w:rPr>
            <w:rStyle w:val="FootnoteReference"/>
          </w:rPr>
          <w:footnoteRef/>
        </w:r>
        <w:r w:rsidDel="00B2596F">
          <w:delText xml:space="preserve"> </w:delText>
        </w:r>
        <w:r w:rsidDel="00B2596F">
          <w:rPr>
            <w:rFonts w:ascii="Arial" w:hAnsi="Arial" w:cs="Arial"/>
            <w:color w:val="222222"/>
            <w:shd w:val="clear" w:color="auto" w:fill="FFFFFF"/>
          </w:rPr>
          <w:delText>Furnham, Adrian, and Hua Chu Boo. "A literature review of the anchoring effect."</w:delText>
        </w:r>
        <w:r w:rsidDel="00B2596F">
          <w:rPr>
            <w:rStyle w:val="apple-converted-space"/>
            <w:rFonts w:ascii="Arial" w:hAnsi="Arial" w:cs="Arial"/>
            <w:color w:val="222222"/>
            <w:shd w:val="clear" w:color="auto" w:fill="FFFFFF"/>
          </w:rPr>
          <w:delText> </w:delText>
        </w:r>
        <w:r w:rsidDel="00B2596F">
          <w:rPr>
            <w:rFonts w:ascii="Arial" w:hAnsi="Arial" w:cs="Arial"/>
            <w:i/>
            <w:iCs/>
            <w:color w:val="222222"/>
            <w:shd w:val="clear" w:color="auto" w:fill="FFFFFF"/>
          </w:rPr>
          <w:delText>The Journal of Socio-Economics</w:delText>
        </w:r>
        <w:r w:rsidDel="00B2596F">
          <w:rPr>
            <w:rStyle w:val="apple-converted-space"/>
            <w:rFonts w:ascii="Arial" w:hAnsi="Arial" w:cs="Arial"/>
            <w:color w:val="222222"/>
            <w:shd w:val="clear" w:color="auto" w:fill="FFFFFF"/>
          </w:rPr>
          <w:delText> </w:delText>
        </w:r>
        <w:r w:rsidDel="00B2596F">
          <w:rPr>
            <w:rFonts w:ascii="Arial" w:hAnsi="Arial" w:cs="Arial"/>
            <w:color w:val="222222"/>
            <w:shd w:val="clear" w:color="auto" w:fill="FFFFFF"/>
          </w:rPr>
          <w:delText>40.1 (2011): 35-42.</w:delText>
        </w:r>
      </w:del>
    </w:p>
  </w:footnote>
  <w:footnote w:id="9">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ins w:id="36" w:author="Student" w:date="2016-04-10T09:19:00Z">
        <w:r>
          <w:rPr>
            <w:rFonts w:ascii="Arial" w:hAnsi="Arial" w:cs="Arial"/>
            <w:color w:val="222222"/>
            <w:shd w:val="clear" w:color="auto" w:fill="FFFFFF"/>
          </w:rPr>
          <w:t xml:space="preserve">l </w:t>
        </w:r>
        <w:proofErr w:type="gramStart"/>
        <w:r>
          <w:rPr>
            <w:rFonts w:ascii="Arial" w:hAnsi="Arial" w:cs="Arial"/>
            <w:color w:val="222222"/>
            <w:shd w:val="clear" w:color="auto" w:fill="FFFFFF"/>
          </w:rPr>
          <w:t>Winter</w:t>
        </w:r>
        <w:proofErr w:type="gramEnd"/>
        <w:r>
          <w:rPr>
            <w:rFonts w:ascii="Arial" w:hAnsi="Arial" w:cs="Arial"/>
            <w:color w:val="222222"/>
            <w:shd w:val="clear" w:color="auto" w:fill="FFFFFF"/>
          </w:rPr>
          <w:t>, Joachim. "Bracketing effects in categorized survey questions and the measurement of economic quantities." (2002)</w:t>
        </w:r>
        <w:proofErr w:type="gramStart"/>
        <w:r>
          <w:rPr>
            <w:rFonts w:ascii="Arial" w:hAnsi="Arial" w:cs="Arial"/>
            <w:color w:val="222222"/>
            <w:shd w:val="clear" w:color="auto" w:fill="FFFFFF"/>
          </w:rP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w:t>
        </w:r>
        <w:proofErr w:type="spellStart"/>
        <w:r>
          <w:rPr>
            <w:rFonts w:ascii="Arial" w:hAnsi="Arial" w:cs="Arial"/>
            <w:color w:val="222222"/>
            <w:shd w:val="clear" w:color="auto" w:fill="FFFFFF"/>
          </w:rPr>
          <w:t>Hollard</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"Starting point bias and respondent uncertainty in dichotomous choice contingent valuation </w:t>
        </w:r>
        <w:proofErr w:type="spellStart"/>
        <w:r>
          <w:rPr>
            <w:rFonts w:ascii="Arial" w:hAnsi="Arial" w:cs="Arial"/>
            <w:color w:val="222222"/>
            <w:shd w:val="clear" w:color="auto" w:fill="FFFFFF"/>
          </w:rPr>
          <w:t>surveys."</w:t>
        </w:r>
        <w:proofErr w:type="gramStart"/>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ins>
      <w:proofErr w:type="gramEnd"/>
      <w:del w:id="37" w:author="Student" w:date="2016-04-10T09:19:00Z">
        <w:r w:rsidDel="00A57A3E">
          <w:rPr>
            <w:rFonts w:ascii="Arial" w:hAnsi="Arial" w:cs="Arial"/>
            <w:color w:val="222222"/>
            <w:shd w:val="clear" w:color="auto" w:fill="FFFFFF"/>
          </w:rPr>
          <w:delText>.</w:delText>
        </w:r>
      </w:del>
    </w:p>
  </w:footnote>
  <w:footnote w:id="10">
    <w:p w:rsidR="00461E28" w:rsidDel="00A57A3E" w:rsidRDefault="00461E28" w:rsidP="00D15BA2">
      <w:pPr>
        <w:pStyle w:val="FootnoteText"/>
        <w:rPr>
          <w:del w:id="39" w:author="Student" w:date="2016-04-10T09:19:00Z"/>
        </w:rPr>
      </w:pPr>
      <w:del w:id="40" w:author="Student" w:date="2016-04-10T09:19:00Z">
        <w:r w:rsidDel="00A57A3E">
          <w:rPr>
            <w:rStyle w:val="FootnoteReference"/>
          </w:rPr>
          <w:footnoteRef/>
        </w:r>
        <w:r w:rsidDel="00A57A3E">
          <w:delText xml:space="preserve"> </w:delText>
        </w:r>
        <w:r w:rsidDel="00A57A3E">
          <w:rPr>
            <w:rFonts w:ascii="Arial" w:hAnsi="Arial" w:cs="Arial"/>
            <w:color w:val="222222"/>
            <w:shd w:val="clear" w:color="auto" w:fill="FFFFFF"/>
          </w:rPr>
          <w:delText>Winter, Joachim. "Bracketing effects in categorized survey questions and the measurement of economic quantities." (2002).</w:delText>
        </w:r>
      </w:del>
    </w:p>
  </w:footnote>
  <w:footnote w:id="11">
    <w:p w:rsidR="00461E28" w:rsidDel="00A57A3E" w:rsidRDefault="00461E28" w:rsidP="00D15BA2">
      <w:pPr>
        <w:pStyle w:val="FootnoteText"/>
        <w:rPr>
          <w:del w:id="41" w:author="Student" w:date="2016-04-10T09:19:00Z"/>
        </w:rPr>
      </w:pPr>
      <w:del w:id="42" w:author="Student" w:date="2016-04-10T09:19:00Z">
        <w:r w:rsidDel="00A57A3E">
          <w:rPr>
            <w:rStyle w:val="FootnoteReference"/>
          </w:rPr>
          <w:footnoteRef/>
        </w:r>
        <w:r w:rsidDel="00A57A3E">
          <w:delText xml:space="preserve"> </w:delText>
        </w:r>
        <w:r w:rsidDel="00A57A3E">
          <w:rPr>
            <w:rFonts w:ascii="Arial" w:hAnsi="Arial" w:cs="Arial"/>
            <w:color w:val="222222"/>
            <w:shd w:val="clear" w:color="auto" w:fill="FFFFFF"/>
          </w:rPr>
          <w:delText>Flachaire, Emmanuel, and Guillaume Hollard. "Starting point bias and respondent uncertainty in dichotomous choice contingent valuation surveys."</w:delText>
        </w:r>
        <w:r w:rsidDel="00A57A3E">
          <w:rPr>
            <w:rFonts w:ascii="Arial" w:hAnsi="Arial" w:cs="Arial"/>
            <w:i/>
            <w:iCs/>
            <w:color w:val="222222"/>
            <w:shd w:val="clear" w:color="auto" w:fill="FFFFFF"/>
          </w:rPr>
          <w:delText>Resource and energy economics</w:delText>
        </w:r>
        <w:r w:rsidDel="00A57A3E">
          <w:rPr>
            <w:rStyle w:val="apple-converted-space"/>
            <w:rFonts w:ascii="Arial" w:hAnsi="Arial" w:cs="Arial"/>
            <w:color w:val="222222"/>
            <w:shd w:val="clear" w:color="auto" w:fill="FFFFFF"/>
          </w:rPr>
          <w:delText> </w:delText>
        </w:r>
        <w:r w:rsidDel="00A57A3E">
          <w:rPr>
            <w:rFonts w:ascii="Arial" w:hAnsi="Arial" w:cs="Arial"/>
            <w:color w:val="222222"/>
            <w:shd w:val="clear" w:color="auto" w:fill="FFFFFF"/>
          </w:rPr>
          <w:delText>29.3 (2007): 183-194.</w:delText>
        </w:r>
      </w:del>
    </w:p>
  </w:footnote>
  <w:footnote w:id="12">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 xml:space="preserve">Kinney </w:t>
      </w:r>
      <w:proofErr w:type="spellStart"/>
      <w:r>
        <w:rPr>
          <w:rFonts w:ascii="Arial" w:hAnsi="Arial" w:cs="Arial"/>
          <w:color w:val="222222"/>
          <w:shd w:val="clear" w:color="auto" w:fill="FFFFFF"/>
        </w:rPr>
        <w:t>Jr</w:t>
      </w:r>
      <w:proofErr w:type="spellEnd"/>
      <w:r>
        <w:rPr>
          <w:rFonts w:ascii="Arial" w:hAnsi="Arial" w:cs="Arial"/>
          <w:color w:val="222222"/>
          <w:shd w:val="clear" w:color="auto" w:fill="FFFFFF"/>
        </w:rPr>
        <w:t xml:space="preserve">,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Thomas. "Sentencing Under Uncertainty: Anchoring Effects in the Courtroom1."</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roofErr w:type="gramEnd"/>
    </w:p>
  </w:footnote>
  <w:footnote w:id="15">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Xu</w:t>
      </w:r>
      <w:proofErr w:type="spellEnd"/>
      <w:r>
        <w:rPr>
          <w:rFonts w:ascii="Arial" w:hAnsi="Arial" w:cs="Arial"/>
          <w:color w:val="222222"/>
          <w:shd w:val="clear" w:color="auto" w:fill="FFFFFF"/>
        </w:rPr>
        <w:t xml:space="preserve">,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ins w:id="60" w:author="Student" w:date="2016-04-10T09:22:00Z">
        <w:r>
          <w:rPr>
            <w:rFonts w:ascii="Arial" w:hAnsi="Arial" w:cs="Arial"/>
            <w:color w:val="222222"/>
            <w:shd w:val="clear" w:color="auto" w:fill="FFFFFF"/>
          </w:rPr>
          <w:t xml:space="preserve">; </w:t>
        </w:r>
      </w:ins>
      <w:moveToRangeStart w:id="61" w:author="Student" w:date="2016-04-10T09:22:00Z" w:name="move321899474"/>
      <w:moveTo w:id="62" w:author="Student" w:date="2016-04-10T09:22:00Z">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"Starting low but ending high: A reversal of the anchoring effect in auctions."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moveTo>
      <w:moveToRangeEnd w:id="61"/>
      <w:proofErr w:type="gramEnd"/>
      <w:del w:id="63" w:author="Student" w:date="2016-04-10T09:22:00Z">
        <w:r w:rsidDel="00A57A3E">
          <w:rPr>
            <w:rFonts w:ascii="Arial" w:hAnsi="Arial" w:cs="Arial"/>
            <w:color w:val="222222"/>
            <w:shd w:val="clear" w:color="auto" w:fill="FFFFFF"/>
          </w:rPr>
          <w:delText>.</w:delText>
        </w:r>
      </w:del>
    </w:p>
  </w:footnote>
  <w:footnote w:id="18">
    <w:p w:rsidR="00461E28" w:rsidDel="00A57A3E" w:rsidRDefault="00461E28" w:rsidP="00D15BA2">
      <w:pPr>
        <w:pStyle w:val="FootnoteText"/>
        <w:rPr>
          <w:del w:id="65" w:author="Student" w:date="2016-04-10T09:22:00Z"/>
        </w:rPr>
      </w:pPr>
      <w:del w:id="66" w:author="Student" w:date="2016-04-10T09:22:00Z">
        <w:r w:rsidDel="00A57A3E">
          <w:rPr>
            <w:rStyle w:val="FootnoteReference"/>
          </w:rPr>
          <w:footnoteRef/>
        </w:r>
        <w:r w:rsidDel="00A57A3E">
          <w:delText xml:space="preserve"> </w:delText>
        </w:r>
      </w:del>
      <w:moveFromRangeStart w:id="67" w:author="Student" w:date="2016-04-10T09:22:00Z" w:name="move321899474"/>
      <w:moveFrom w:id="68" w:author="Student" w:date="2016-04-10T09:22:00Z">
        <w:del w:id="69" w:author="Student" w:date="2016-04-10T09:22:00Z">
          <w:r w:rsidDel="00A57A3E">
            <w:rPr>
              <w:rFonts w:ascii="Arial" w:hAnsi="Arial" w:cs="Arial"/>
              <w:color w:val="222222"/>
              <w:shd w:val="clear" w:color="auto" w:fill="FFFFFF"/>
            </w:rPr>
            <w:delText>Ku, Gillian, Adam D. Galinsky, and J. Keith Murnighan. "Starting low but ending high: A reversal of the anchoring effect in auctions."</w:delText>
          </w:r>
          <w:r w:rsidDel="00A57A3E">
            <w:rPr>
              <w:rStyle w:val="apple-converted-space"/>
              <w:rFonts w:ascii="Arial" w:hAnsi="Arial" w:cs="Arial"/>
              <w:color w:val="222222"/>
              <w:shd w:val="clear" w:color="auto" w:fill="FFFFFF"/>
            </w:rPr>
            <w:delText> </w:delText>
          </w:r>
          <w:r w:rsidDel="00A57A3E">
            <w:rPr>
              <w:rFonts w:ascii="Arial" w:hAnsi="Arial" w:cs="Arial"/>
              <w:i/>
              <w:iCs/>
              <w:color w:val="222222"/>
              <w:shd w:val="clear" w:color="auto" w:fill="FFFFFF"/>
            </w:rPr>
            <w:delText>Journal of Personality and social Psychology</w:delText>
          </w:r>
          <w:r w:rsidDel="00A57A3E">
            <w:rPr>
              <w:rStyle w:val="apple-converted-space"/>
              <w:rFonts w:ascii="Arial" w:hAnsi="Arial" w:cs="Arial"/>
              <w:color w:val="222222"/>
              <w:shd w:val="clear" w:color="auto" w:fill="FFFFFF"/>
            </w:rPr>
            <w:delText> </w:delText>
          </w:r>
          <w:r w:rsidDel="00A57A3E">
            <w:rPr>
              <w:rFonts w:ascii="Arial" w:hAnsi="Arial" w:cs="Arial"/>
              <w:color w:val="222222"/>
              <w:shd w:val="clear" w:color="auto" w:fill="FFFFFF"/>
            </w:rPr>
            <w:delText>90.6 (2006): 975.</w:delText>
          </w:r>
        </w:del>
      </w:moveFrom>
      <w:moveFromRangeEnd w:id="67"/>
    </w:p>
  </w:footnote>
  <w:footnote w:id="19">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Agnieszka</w:t>
      </w:r>
      <w:proofErr w:type="spellEnd"/>
      <w:r>
        <w:rPr>
          <w:rFonts w:ascii="Arial" w:hAnsi="Arial" w:cs="Arial"/>
          <w:color w:val="222222"/>
          <w:shd w:val="clear" w:color="auto" w:fill="FFFFFF"/>
        </w:rPr>
        <w:t>,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461E28" w:rsidRDefault="00461E28" w:rsidP="00D15BA2">
      <w:pPr>
        <w:pStyle w:val="FootnoteText"/>
      </w:pPr>
      <w:r>
        <w:rPr>
          <w:rStyle w:val="FootnoteReference"/>
        </w:rPr>
        <w:footnoteRef/>
      </w:r>
      <w:r>
        <w:t xml:space="preserve"> Richardson, Andrew. 1992. “An Econometric Analysis of the Auction Market for Impressionist and Modern Pictures, 1980-1991.” </w:t>
      </w:r>
      <w:proofErr w:type="gramStart"/>
      <w:r>
        <w:t>Senior thesis, Department of Economics, Princeton University.</w:t>
      </w:r>
      <w:proofErr w:type="gramEnd"/>
    </w:p>
  </w:footnote>
  <w:footnote w:id="23">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4">
    <w:p w:rsidR="00461E28" w:rsidRDefault="00461E28" w:rsidP="00D15BA2">
      <w:pPr>
        <w:pStyle w:val="FootnoteText"/>
      </w:pPr>
      <w:r>
        <w:rPr>
          <w:rStyle w:val="FootnoteReference"/>
        </w:rPr>
        <w:footnoteRef/>
      </w:r>
      <w:r>
        <w:t xml:space="preserve"> Loss aversion is another behavioral bias that says losses are felt more strongly than equivalent gains.</w:t>
      </w:r>
    </w:p>
  </w:footnote>
  <w:footnote w:id="25">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6">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7">
    <w:p w:rsidR="00461E28" w:rsidDel="009D0D42" w:rsidRDefault="00461E28" w:rsidP="00D15BA2">
      <w:pPr>
        <w:pStyle w:val="FootnoteText"/>
        <w:rPr>
          <w:del w:id="145" w:author="Student" w:date="2016-04-10T10:35:00Z"/>
        </w:rPr>
      </w:pPr>
      <w:del w:id="146" w:author="Student" w:date="2016-04-10T10:35:00Z">
        <w:r w:rsidDel="009D0D42">
          <w:rPr>
            <w:rStyle w:val="FootnoteReference"/>
          </w:rPr>
          <w:footnoteRef/>
        </w:r>
        <w:r w:rsidDel="009D0D42">
          <w:delText xml:space="preserve"> See also </w:delText>
        </w:r>
        <w:r w:rsidDel="009D0D42">
          <w:rPr>
            <w:rFonts w:ascii="Arial" w:hAnsi="Arial" w:cs="Arial"/>
            <w:color w:val="222222"/>
            <w:shd w:val="clear" w:color="auto" w:fill="FFFFFF"/>
          </w:rPr>
          <w:delText>Mei, J., et al. "Loss Aversion? What Loss Aversion? Some Suprising Evidence from the Art Market."</w:delText>
        </w:r>
        <w:r w:rsidDel="009D0D42">
          <w:rPr>
            <w:rStyle w:val="apple-converted-space"/>
            <w:rFonts w:ascii="Arial" w:hAnsi="Arial" w:cs="Arial"/>
            <w:color w:val="222222"/>
            <w:shd w:val="clear" w:color="auto" w:fill="FFFFFF"/>
          </w:rPr>
          <w:delText> </w:delText>
        </w:r>
        <w:r w:rsidDel="009D0D42">
          <w:rPr>
            <w:rFonts w:ascii="Arial" w:hAnsi="Arial" w:cs="Arial"/>
            <w:i/>
            <w:iCs/>
            <w:color w:val="222222"/>
            <w:shd w:val="clear" w:color="auto" w:fill="FFFFFF"/>
          </w:rPr>
          <w:delText>Working Paper</w:delText>
        </w:r>
        <w:r w:rsidDel="009D0D42">
          <w:rPr>
            <w:rFonts w:ascii="Arial" w:hAnsi="Arial" w:cs="Arial"/>
            <w:color w:val="222222"/>
            <w:shd w:val="clear" w:color="auto" w:fill="FFFFFF"/>
          </w:rPr>
          <w:delText>. 2010.</w:delText>
        </w:r>
      </w:del>
    </w:p>
  </w:footnote>
  <w:footnote w:id="28">
    <w:p w:rsidR="00461E28" w:rsidDel="009D0D42" w:rsidRDefault="00461E28" w:rsidP="00D15BA2">
      <w:pPr>
        <w:pStyle w:val="FootnoteText"/>
        <w:rPr>
          <w:del w:id="149" w:author="Student" w:date="2016-04-10T10:35:00Z"/>
        </w:rPr>
      </w:pPr>
      <w:del w:id="150" w:author="Student" w:date="2016-04-10T10:35:00Z">
        <w:r w:rsidDel="009D0D42">
          <w:rPr>
            <w:rStyle w:val="FootnoteReference"/>
          </w:rPr>
          <w:footnoteRef/>
        </w:r>
        <w:r w:rsidDel="009D0D42">
          <w:delText xml:space="preserve"> </w:delText>
        </w:r>
        <w:r w:rsidDel="009D0D42">
          <w:rPr>
            <w:rFonts w:ascii="Arial" w:hAnsi="Arial" w:cs="Arial"/>
            <w:color w:val="222222"/>
            <w:shd w:val="clear" w:color="auto" w:fill="FFFFFF"/>
          </w:rPr>
          <w:delText>Graddy, Kathryn, et al. "Anchoring or loss aversion? Empirical evidence from art auctions." (2014).</w:delText>
        </w:r>
      </w:del>
    </w:p>
  </w:footnote>
  <w:footnote w:id="29">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Giacomo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Available at SSRN 1179183</w:t>
      </w:r>
      <w:r>
        <w:rPr>
          <w:rFonts w:ascii="Arial" w:hAnsi="Arial" w:cs="Arial"/>
          <w:color w:val="222222"/>
          <w:shd w:val="clear" w:color="auto" w:fill="FFFFFF"/>
        </w:rPr>
        <w:t>(2008).</w:t>
      </w:r>
      <w:proofErr w:type="gramEnd"/>
    </w:p>
  </w:footnote>
  <w:footnote w:id="30">
    <w:p w:rsidR="00461E28" w:rsidRDefault="00461E28" w:rsidP="00D15BA2">
      <w:pPr>
        <w:pStyle w:val="FootnoteText"/>
      </w:pPr>
      <w:r>
        <w:rPr>
          <w:rStyle w:val="FootnoteReference"/>
        </w:rPr>
        <w:footnoteRef/>
      </w:r>
      <w:r>
        <w:t xml:space="preserve"> </w:t>
      </w:r>
      <w:proofErr w:type="gramStart"/>
      <w:r>
        <w:t>Specifically, both the relative and absolute range between low and high estimates.</w:t>
      </w:r>
      <w:proofErr w:type="gramEnd"/>
    </w:p>
  </w:footnote>
  <w:footnote w:id="31">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2">
    <w:p w:rsidR="00461E28" w:rsidRDefault="00461E28"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3">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4">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5">
    <w:p w:rsidR="00461E28" w:rsidRDefault="00461E28"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Julien</w:t>
      </w:r>
      <w:proofErr w:type="spellEnd"/>
      <w:r>
        <w:rPr>
          <w:rFonts w:ascii="Arial" w:hAnsi="Arial" w:cs="Arial"/>
          <w:color w:val="222222"/>
          <w:shd w:val="clear" w:color="auto" w:fill="FFFFFF"/>
        </w:rPr>
        <w:t xml:space="preserve">,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6">
    <w:p w:rsidR="00461E28" w:rsidRDefault="00461E28"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7">
    <w:p w:rsidR="00461E28" w:rsidRDefault="00461E28"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8">
    <w:p w:rsidR="00461E28" w:rsidRDefault="00461E28"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A2"/>
    <w:rsid w:val="00010633"/>
    <w:rsid w:val="000353ED"/>
    <w:rsid w:val="00047DF9"/>
    <w:rsid w:val="00057400"/>
    <w:rsid w:val="00073AA7"/>
    <w:rsid w:val="000A0234"/>
    <w:rsid w:val="000A4D7E"/>
    <w:rsid w:val="000D15BA"/>
    <w:rsid w:val="000F4698"/>
    <w:rsid w:val="00103E46"/>
    <w:rsid w:val="00184DE3"/>
    <w:rsid w:val="001949FD"/>
    <w:rsid w:val="001C3587"/>
    <w:rsid w:val="001C673A"/>
    <w:rsid w:val="00210DB3"/>
    <w:rsid w:val="00235F6B"/>
    <w:rsid w:val="002471D2"/>
    <w:rsid w:val="0024752C"/>
    <w:rsid w:val="00257FF1"/>
    <w:rsid w:val="00290DCB"/>
    <w:rsid w:val="002E059F"/>
    <w:rsid w:val="00300154"/>
    <w:rsid w:val="00307F63"/>
    <w:rsid w:val="00310799"/>
    <w:rsid w:val="003A499E"/>
    <w:rsid w:val="003B0D30"/>
    <w:rsid w:val="003D0DA5"/>
    <w:rsid w:val="00461E28"/>
    <w:rsid w:val="004B6370"/>
    <w:rsid w:val="004E5EF2"/>
    <w:rsid w:val="004E7E5F"/>
    <w:rsid w:val="00507338"/>
    <w:rsid w:val="005172B5"/>
    <w:rsid w:val="00531724"/>
    <w:rsid w:val="005527B2"/>
    <w:rsid w:val="005C5F4C"/>
    <w:rsid w:val="005D63EE"/>
    <w:rsid w:val="00615B6E"/>
    <w:rsid w:val="00691B08"/>
    <w:rsid w:val="00696215"/>
    <w:rsid w:val="006B6536"/>
    <w:rsid w:val="006B6C4C"/>
    <w:rsid w:val="007A2B38"/>
    <w:rsid w:val="007A3D8E"/>
    <w:rsid w:val="007C2BAB"/>
    <w:rsid w:val="007D36FE"/>
    <w:rsid w:val="007E3628"/>
    <w:rsid w:val="007E3891"/>
    <w:rsid w:val="007E57B2"/>
    <w:rsid w:val="008019EE"/>
    <w:rsid w:val="008075F6"/>
    <w:rsid w:val="009052A3"/>
    <w:rsid w:val="00906170"/>
    <w:rsid w:val="00906D23"/>
    <w:rsid w:val="00942A7F"/>
    <w:rsid w:val="00943A49"/>
    <w:rsid w:val="009554F7"/>
    <w:rsid w:val="00975CFE"/>
    <w:rsid w:val="00975FBB"/>
    <w:rsid w:val="009D0D42"/>
    <w:rsid w:val="009E4088"/>
    <w:rsid w:val="00A02523"/>
    <w:rsid w:val="00A2678F"/>
    <w:rsid w:val="00A447EC"/>
    <w:rsid w:val="00A5352E"/>
    <w:rsid w:val="00A57A3E"/>
    <w:rsid w:val="00A63DE7"/>
    <w:rsid w:val="00A74312"/>
    <w:rsid w:val="00A875EC"/>
    <w:rsid w:val="00AC1B33"/>
    <w:rsid w:val="00AC6152"/>
    <w:rsid w:val="00B015D0"/>
    <w:rsid w:val="00B2596F"/>
    <w:rsid w:val="00B30AFE"/>
    <w:rsid w:val="00B568DF"/>
    <w:rsid w:val="00B8412B"/>
    <w:rsid w:val="00BD7DF9"/>
    <w:rsid w:val="00C32856"/>
    <w:rsid w:val="00C5218E"/>
    <w:rsid w:val="00C52638"/>
    <w:rsid w:val="00C61E01"/>
    <w:rsid w:val="00CE484A"/>
    <w:rsid w:val="00CF5C64"/>
    <w:rsid w:val="00D15BA2"/>
    <w:rsid w:val="00D15DEB"/>
    <w:rsid w:val="00D16F77"/>
    <w:rsid w:val="00D47295"/>
    <w:rsid w:val="00D7658F"/>
    <w:rsid w:val="00DB2758"/>
    <w:rsid w:val="00DF149D"/>
    <w:rsid w:val="00E00F39"/>
    <w:rsid w:val="00E05651"/>
    <w:rsid w:val="00E16AEA"/>
    <w:rsid w:val="00E558A5"/>
    <w:rsid w:val="00E828B7"/>
    <w:rsid w:val="00E83A45"/>
    <w:rsid w:val="00EE6913"/>
    <w:rsid w:val="00EE7CD9"/>
    <w:rsid w:val="00F101E8"/>
    <w:rsid w:val="00F11185"/>
    <w:rsid w:val="00F3006D"/>
    <w:rsid w:val="00F315C6"/>
    <w:rsid w:val="00F772ED"/>
    <w:rsid w:val="00F778F2"/>
    <w:rsid w:val="00FA0E94"/>
    <w:rsid w:val="00FC03F9"/>
    <w:rsid w:val="00FD06DC"/>
    <w:rsid w:val="00FE014E"/>
    <w:rsid w:val="00FE32A5"/>
    <w:rsid w:val="00FE3E4F"/>
    <w:rsid w:val="00FE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paragraph" w:styleId="BalloonText">
    <w:name w:val="Balloon Text"/>
    <w:basedOn w:val="Normal"/>
    <w:link w:val="BalloonTextChar"/>
    <w:uiPriority w:val="99"/>
    <w:semiHidden/>
    <w:unhideWhenUsed/>
    <w:rsid w:val="00B2596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9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96F"/>
    <w:rPr>
      <w:sz w:val="18"/>
      <w:szCs w:val="18"/>
    </w:rPr>
  </w:style>
  <w:style w:type="paragraph" w:styleId="CommentText">
    <w:name w:val="annotation text"/>
    <w:basedOn w:val="Normal"/>
    <w:link w:val="CommentTextChar"/>
    <w:uiPriority w:val="99"/>
    <w:semiHidden/>
    <w:unhideWhenUsed/>
    <w:rsid w:val="00B2596F"/>
    <w:pPr>
      <w:spacing w:line="240" w:lineRule="auto"/>
    </w:pPr>
  </w:style>
  <w:style w:type="character" w:customStyle="1" w:styleId="CommentTextChar">
    <w:name w:val="Comment Text Char"/>
    <w:basedOn w:val="DefaultParagraphFont"/>
    <w:link w:val="CommentText"/>
    <w:uiPriority w:val="99"/>
    <w:semiHidden/>
    <w:rsid w:val="00B2596F"/>
  </w:style>
  <w:style w:type="paragraph" w:styleId="CommentSubject">
    <w:name w:val="annotation subject"/>
    <w:basedOn w:val="CommentText"/>
    <w:next w:val="CommentText"/>
    <w:link w:val="CommentSubjectChar"/>
    <w:uiPriority w:val="99"/>
    <w:semiHidden/>
    <w:unhideWhenUsed/>
    <w:rsid w:val="00B2596F"/>
    <w:rPr>
      <w:b/>
      <w:bCs/>
      <w:sz w:val="20"/>
      <w:szCs w:val="20"/>
    </w:rPr>
  </w:style>
  <w:style w:type="character" w:customStyle="1" w:styleId="CommentSubjectChar">
    <w:name w:val="Comment Subject Char"/>
    <w:basedOn w:val="CommentTextChar"/>
    <w:link w:val="CommentSubject"/>
    <w:uiPriority w:val="99"/>
    <w:semiHidden/>
    <w:rsid w:val="00B2596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paragraph" w:styleId="BalloonText">
    <w:name w:val="Balloon Text"/>
    <w:basedOn w:val="Normal"/>
    <w:link w:val="BalloonTextChar"/>
    <w:uiPriority w:val="99"/>
    <w:semiHidden/>
    <w:unhideWhenUsed/>
    <w:rsid w:val="00B2596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9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96F"/>
    <w:rPr>
      <w:sz w:val="18"/>
      <w:szCs w:val="18"/>
    </w:rPr>
  </w:style>
  <w:style w:type="paragraph" w:styleId="CommentText">
    <w:name w:val="annotation text"/>
    <w:basedOn w:val="Normal"/>
    <w:link w:val="CommentTextChar"/>
    <w:uiPriority w:val="99"/>
    <w:semiHidden/>
    <w:unhideWhenUsed/>
    <w:rsid w:val="00B2596F"/>
    <w:pPr>
      <w:spacing w:line="240" w:lineRule="auto"/>
    </w:pPr>
  </w:style>
  <w:style w:type="character" w:customStyle="1" w:styleId="CommentTextChar">
    <w:name w:val="Comment Text Char"/>
    <w:basedOn w:val="DefaultParagraphFont"/>
    <w:link w:val="CommentText"/>
    <w:uiPriority w:val="99"/>
    <w:semiHidden/>
    <w:rsid w:val="00B2596F"/>
  </w:style>
  <w:style w:type="paragraph" w:styleId="CommentSubject">
    <w:name w:val="annotation subject"/>
    <w:basedOn w:val="CommentText"/>
    <w:next w:val="CommentText"/>
    <w:link w:val="CommentSubjectChar"/>
    <w:uiPriority w:val="99"/>
    <w:semiHidden/>
    <w:unhideWhenUsed/>
    <w:rsid w:val="00B2596F"/>
    <w:rPr>
      <w:b/>
      <w:bCs/>
      <w:sz w:val="20"/>
      <w:szCs w:val="20"/>
    </w:rPr>
  </w:style>
  <w:style w:type="character" w:customStyle="1" w:styleId="CommentSubjectChar">
    <w:name w:val="Comment Subject Char"/>
    <w:basedOn w:val="CommentTextChar"/>
    <w:link w:val="CommentSubject"/>
    <w:uiPriority w:val="99"/>
    <w:semiHidden/>
    <w:rsid w:val="00B259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E5A01-DA7B-F145-9E5C-63BD4A7F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1891</Words>
  <Characters>10781</Characters>
  <Application>Microsoft Macintosh Word</Application>
  <DocSecurity>0</DocSecurity>
  <Lines>89</Lines>
  <Paragraphs>25</Paragraphs>
  <ScaleCrop>false</ScaleCrop>
  <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Student</cp:lastModifiedBy>
  <cp:revision>1</cp:revision>
  <dcterms:created xsi:type="dcterms:W3CDTF">2016-04-10T13:57:00Z</dcterms:created>
  <dcterms:modified xsi:type="dcterms:W3CDTF">2016-04-10T14:45:00Z</dcterms:modified>
</cp:coreProperties>
</file>