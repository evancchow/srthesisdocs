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E0A" w:rsidRPr="0078330D" w:rsidRDefault="00114E0A" w:rsidP="00114E0A">
      <w:pPr>
        <w:spacing w:line="480" w:lineRule="auto"/>
        <w:jc w:val="center"/>
        <w:rPr>
          <w:b/>
          <w:sz w:val="32"/>
          <w:u w:val="single"/>
        </w:rPr>
      </w:pPr>
      <w:r w:rsidRPr="0078330D">
        <w:rPr>
          <w:b/>
          <w:sz w:val="32"/>
          <w:u w:val="single"/>
        </w:rPr>
        <w:t>RESULTS</w:t>
      </w:r>
    </w:p>
    <w:p w:rsidR="00FD16C9" w:rsidRPr="00D95C59" w:rsidRDefault="00FD16C9" w:rsidP="00425127">
      <w:pPr>
        <w:spacing w:line="480" w:lineRule="auto"/>
        <w:ind w:firstLine="0"/>
        <w:jc w:val="both"/>
        <w:rPr>
          <w:rFonts w:eastAsiaTheme="minorEastAsia"/>
        </w:rPr>
      </w:pPr>
      <w:r w:rsidRPr="00D95C59">
        <w:rPr>
          <w:rFonts w:eastAsiaTheme="minorEastAsia"/>
        </w:rPr>
        <w:t xml:space="preserve">I begin by </w:t>
      </w:r>
      <w:r w:rsidR="002F663F">
        <w:rPr>
          <w:rFonts w:eastAsiaTheme="minorEastAsia"/>
        </w:rPr>
        <w:t xml:space="preserve">fitting a hedonic regression model to all </w:t>
      </w:r>
      <w:r w:rsidR="00A82A0C">
        <w:rPr>
          <w:rFonts w:eastAsiaTheme="minorEastAsia"/>
        </w:rPr>
        <w:t>three datasets. Next, I replicate</w:t>
      </w:r>
      <w:r w:rsidRPr="00D95C59">
        <w:rPr>
          <w:rFonts w:eastAsiaTheme="minorEastAsia"/>
        </w:rPr>
        <w:t xml:space="preserve"> </w:t>
      </w:r>
      <w:proofErr w:type="spellStart"/>
      <w:r w:rsidRPr="00D95C59">
        <w:rPr>
          <w:rFonts w:eastAsiaTheme="minorEastAsia"/>
        </w:rPr>
        <w:t>Beggs</w:t>
      </w:r>
      <w:proofErr w:type="spellEnd"/>
      <w:r w:rsidRPr="00D95C59">
        <w:rPr>
          <w:rFonts w:eastAsiaTheme="minorEastAsia"/>
        </w:rPr>
        <w:t xml:space="preserve"> &amp; </w:t>
      </w:r>
      <w:proofErr w:type="spellStart"/>
      <w:r w:rsidRPr="00D95C59">
        <w:rPr>
          <w:rFonts w:eastAsiaTheme="minorEastAsia"/>
        </w:rPr>
        <w:t>Graddy’s</w:t>
      </w:r>
      <w:proofErr w:type="spellEnd"/>
      <w:r w:rsidRPr="00D95C59">
        <w:rPr>
          <w:rFonts w:eastAsiaTheme="minorEastAsia"/>
        </w:rPr>
        <w:t xml:space="preserve"> </w:t>
      </w:r>
      <w:r w:rsidR="00926290">
        <w:rPr>
          <w:rFonts w:eastAsiaTheme="minorEastAsia"/>
        </w:rPr>
        <w:t xml:space="preserve">(2009) </w:t>
      </w:r>
      <w:r w:rsidRPr="00D95C59">
        <w:rPr>
          <w:rFonts w:eastAsiaTheme="minorEastAsia"/>
        </w:rPr>
        <w:t xml:space="preserve">original anchoring </w:t>
      </w:r>
      <w:r w:rsidR="007D66CD">
        <w:rPr>
          <w:rFonts w:eastAsiaTheme="minorEastAsia"/>
        </w:rPr>
        <w:t>findings</w:t>
      </w:r>
      <w:r w:rsidRPr="00D95C59">
        <w:rPr>
          <w:rFonts w:eastAsiaTheme="minorEastAsia"/>
        </w:rPr>
        <w:t xml:space="preserve"> for their two Impressionist and Contemporary datasets</w:t>
      </w:r>
      <w:ins w:id="0" w:author="Jessica" w:date="2016-04-09T22:29:00Z">
        <w:r w:rsidR="00BE5295">
          <w:rPr>
            <w:rFonts w:eastAsiaTheme="minorEastAsia"/>
          </w:rPr>
          <w:t>.</w:t>
        </w:r>
      </w:ins>
      <w:del w:id="1" w:author="Jessica" w:date="2016-04-09T22:29:00Z">
        <w:r w:rsidRPr="00D95C59" w:rsidDel="00BE5295">
          <w:rPr>
            <w:rFonts w:eastAsiaTheme="minorEastAsia"/>
          </w:rPr>
          <w:delText>,</w:delText>
        </w:r>
      </w:del>
      <w:r w:rsidRPr="00D95C59">
        <w:rPr>
          <w:rFonts w:eastAsiaTheme="minorEastAsia"/>
        </w:rPr>
        <w:t xml:space="preserve"> </w:t>
      </w:r>
      <w:ins w:id="2" w:author="Jessica" w:date="2016-04-09T22:29:00Z">
        <w:r w:rsidR="00BE5295">
          <w:rPr>
            <w:rFonts w:eastAsiaTheme="minorEastAsia"/>
          </w:rPr>
          <w:t>T</w:t>
        </w:r>
      </w:ins>
      <w:del w:id="3" w:author="Jessica" w:date="2016-04-09T22:29:00Z">
        <w:r w:rsidRPr="00D95C59" w:rsidDel="00BE5295">
          <w:rPr>
            <w:rFonts w:eastAsiaTheme="minorEastAsia"/>
          </w:rPr>
          <w:delText>t</w:delText>
        </w:r>
      </w:del>
      <w:r w:rsidRPr="00D95C59">
        <w:rPr>
          <w:rFonts w:eastAsiaTheme="minorEastAsia"/>
        </w:rPr>
        <w:t>hen</w:t>
      </w:r>
      <w:ins w:id="4" w:author="Jessica" w:date="2016-04-09T22:29:00Z">
        <w:r w:rsidR="00BE5295">
          <w:rPr>
            <w:rFonts w:eastAsiaTheme="minorEastAsia"/>
          </w:rPr>
          <w:t>, I</w:t>
        </w:r>
      </w:ins>
      <w:r w:rsidRPr="00D95C59">
        <w:rPr>
          <w:rFonts w:eastAsiaTheme="minorEastAsia"/>
        </w:rPr>
        <w:t xml:space="preserve"> apply </w:t>
      </w:r>
      <w:r w:rsidR="007A4B4A">
        <w:rPr>
          <w:rFonts w:eastAsiaTheme="minorEastAsia"/>
        </w:rPr>
        <w:t>their same model</w:t>
      </w:r>
      <w:r w:rsidRPr="00D95C59">
        <w:rPr>
          <w:rFonts w:eastAsiaTheme="minorEastAsia"/>
        </w:rPr>
        <w:t xml:space="preserve"> to my new</w:t>
      </w:r>
      <w:ins w:id="5" w:author="Jessica" w:date="2016-04-09T22:29:00Z">
        <w:r w:rsidR="00BE5295">
          <w:rPr>
            <w:rFonts w:eastAsiaTheme="minorEastAsia"/>
          </w:rPr>
          <w:t xml:space="preserve"> third</w:t>
        </w:r>
      </w:ins>
      <w:r w:rsidRPr="00D95C59">
        <w:rPr>
          <w:rFonts w:eastAsiaTheme="minorEastAsia"/>
        </w:rPr>
        <w:t xml:space="preserve"> dataset of assorted art sales. </w:t>
      </w:r>
      <w:ins w:id="6" w:author="Jessica" w:date="2016-04-09T22:30:00Z">
        <w:r w:rsidR="00BE5295">
          <w:rPr>
            <w:rFonts w:eastAsiaTheme="minorEastAsia"/>
          </w:rPr>
          <w:t>Finally</w:t>
        </w:r>
      </w:ins>
      <w:del w:id="7" w:author="Jessica" w:date="2016-04-09T22:30:00Z">
        <w:r w:rsidRPr="00D95C59" w:rsidDel="00BE5295">
          <w:rPr>
            <w:rFonts w:eastAsiaTheme="minorEastAsia"/>
          </w:rPr>
          <w:delText>Then</w:delText>
        </w:r>
      </w:del>
      <w:r w:rsidRPr="00D95C59">
        <w:rPr>
          <w:rFonts w:eastAsiaTheme="minorEastAsia"/>
        </w:rPr>
        <w:t>, I run my anchoring cross-effects regression on all three datasets.</w:t>
      </w:r>
      <w:r>
        <w:rPr>
          <w:rFonts w:eastAsiaTheme="minorEastAsia"/>
        </w:rPr>
        <w:t xml:space="preserve"> I also run my cross-effects regressions on three </w:t>
      </w:r>
      <w:r w:rsidR="004527D6">
        <w:rPr>
          <w:rFonts w:eastAsiaTheme="minorEastAsia"/>
        </w:rPr>
        <w:t>pairs of</w:t>
      </w:r>
      <w:r w:rsidR="00800302">
        <w:rPr>
          <w:rFonts w:eastAsiaTheme="minorEastAsia"/>
        </w:rPr>
        <w:t xml:space="preserve"> “similar” artists</w:t>
      </w:r>
      <w:r w:rsidR="001B31B3">
        <w:rPr>
          <w:rFonts w:eastAsiaTheme="minorEastAsia"/>
        </w:rPr>
        <w:t>, under the</w:t>
      </w:r>
      <w:r w:rsidR="00800302">
        <w:rPr>
          <w:rFonts w:eastAsiaTheme="minorEastAsia"/>
        </w:rPr>
        <w:t xml:space="preserve"> suggestion</w:t>
      </w:r>
      <w:r w:rsidR="00E25DC5">
        <w:rPr>
          <w:rFonts w:eastAsiaTheme="minorEastAsia"/>
        </w:rPr>
        <w:t xml:space="preserve"> of </w:t>
      </w:r>
      <w:commentRangeStart w:id="8"/>
      <w:r w:rsidR="00E25DC5">
        <w:rPr>
          <w:rFonts w:eastAsiaTheme="minorEastAsia"/>
        </w:rPr>
        <w:t>Hadley Newton</w:t>
      </w:r>
      <w:commentRangeEnd w:id="8"/>
      <w:r w:rsidR="00BE5295">
        <w:rPr>
          <w:rStyle w:val="CommentReference"/>
        </w:rPr>
        <w:commentReference w:id="8"/>
      </w:r>
      <w:r w:rsidR="00E25DC5">
        <w:rPr>
          <w:rFonts w:eastAsiaTheme="minorEastAsia"/>
        </w:rPr>
        <w:t>.</w:t>
      </w:r>
      <w:r>
        <w:rPr>
          <w:rFonts w:eastAsiaTheme="minorEastAsia"/>
        </w:rPr>
        <w:t xml:space="preserve"> </w:t>
      </w:r>
    </w:p>
    <w:p w:rsidR="00114E0A" w:rsidRPr="00F24F74" w:rsidRDefault="00114E0A" w:rsidP="00114E0A">
      <w:pPr>
        <w:spacing w:line="480" w:lineRule="auto"/>
        <w:ind w:firstLine="0"/>
        <w:rPr>
          <w:b/>
        </w:rPr>
      </w:pPr>
    </w:p>
    <w:p w:rsidR="00114E0A" w:rsidRPr="00F24F74" w:rsidRDefault="00114E0A" w:rsidP="00114E0A">
      <w:pPr>
        <w:spacing w:line="480" w:lineRule="auto"/>
        <w:ind w:firstLine="0"/>
        <w:rPr>
          <w:b/>
        </w:rPr>
      </w:pPr>
      <w:r w:rsidRPr="00F24F74">
        <w:rPr>
          <w:b/>
        </w:rPr>
        <w:t>HEDONIC REGRESSION</w:t>
      </w:r>
    </w:p>
    <w:p w:rsidR="00114E0A" w:rsidRPr="00F24F74" w:rsidRDefault="00114E0A" w:rsidP="00114E0A">
      <w:pPr>
        <w:spacing w:line="480" w:lineRule="auto"/>
        <w:ind w:firstLine="0"/>
        <w:jc w:val="both"/>
        <w:rPr>
          <w:rFonts w:eastAsiaTheme="minorEastAsia"/>
        </w:rPr>
      </w:pPr>
      <w:r>
        <w:rPr>
          <w:rFonts w:eastAsiaTheme="minorEastAsia"/>
        </w:rPr>
        <w:t>We begin by fitting a hedonic regression model to our three datasets in order to construct a measure of artistic value for each piece. For Impressionist art</w:t>
      </w:r>
      <w:ins w:id="9" w:author="Jessica" w:date="2016-04-09T22:30:00Z">
        <w:r w:rsidR="00BE5295">
          <w:rPr>
            <w:rFonts w:eastAsiaTheme="minorEastAsia"/>
          </w:rPr>
          <w:t xml:space="preserve">, </w:t>
        </w:r>
      </w:ins>
      <w:del w:id="10" w:author="Jessica" w:date="2016-04-09T22:30:00Z">
        <w:r w:rsidDel="00BE5295">
          <w:rPr>
            <w:rFonts w:eastAsiaTheme="minorEastAsia"/>
          </w:rPr>
          <w:delText xml:space="preserve"> (</w:delText>
        </w:r>
      </w:del>
      <w:r>
        <w:rPr>
          <w:rFonts w:eastAsiaTheme="minorEastAsia"/>
        </w:rPr>
        <w:t xml:space="preserve">as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w:t>
      </w:r>
      <w:del w:id="11" w:author="Jessica" w:date="2016-04-09T22:30:00Z">
        <w:r w:rsidDel="00BE5295">
          <w:rPr>
            <w:rFonts w:eastAsiaTheme="minorEastAsia"/>
          </w:rPr>
          <w:delText>)</w:delText>
        </w:r>
      </w:del>
      <w:r>
        <w:rPr>
          <w:rFonts w:eastAsiaTheme="minorEastAsia"/>
        </w:rPr>
        <w:t xml:space="preserve">, though, predictions are fit separately for observations in London and in New York due to currency differences, then recombined </w:t>
      </w:r>
      <w:r w:rsidR="00247A1F">
        <w:rPr>
          <w:rFonts w:eastAsiaTheme="minorEastAsia"/>
        </w:rPr>
        <w:t xml:space="preserve">and </w:t>
      </w:r>
      <w:r w:rsidR="00B47574">
        <w:rPr>
          <w:rFonts w:eastAsiaTheme="minorEastAsia"/>
        </w:rPr>
        <w:t xml:space="preserve">normalized </w:t>
      </w:r>
      <w:r>
        <w:rPr>
          <w:rFonts w:eastAsiaTheme="minorEastAsia"/>
        </w:rPr>
        <w:t>for the anchoring regressions.</w:t>
      </w:r>
      <w:r w:rsidRPr="00F24F74">
        <w:rPr>
          <w:rFonts w:eastAsiaTheme="minorEastAsia"/>
        </w:rPr>
        <w:t xml:space="preserve"> Tables 4-7 below show the results of the hedonic predictions.</w:t>
      </w:r>
    </w:p>
    <w:p w:rsidR="00114E0A" w:rsidRDefault="00114E0A" w:rsidP="00114E0A">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w:t>
      </w:r>
      <w:r w:rsidR="0016106D">
        <w:rPr>
          <w:rFonts w:eastAsiaTheme="minorEastAsia"/>
        </w:rPr>
        <w:t xml:space="preserve">mitted for brevity; both </w:t>
      </w:r>
      <w:r w:rsidRPr="00F24F74">
        <w:rPr>
          <w:rFonts w:eastAsiaTheme="minorEastAsia"/>
        </w:rPr>
        <w:t>significant) have a significant impact on the sale price of the painting. It is surprising that a painting’s date of creation is generally not significant, which</w:t>
      </w:r>
      <w:r w:rsidR="0057790B">
        <w:rPr>
          <w:rFonts w:eastAsiaTheme="minorEastAsia"/>
        </w:rPr>
        <w:t xml:space="preserve"> may</w:t>
      </w:r>
      <w:r w:rsidRPr="00F24F74">
        <w:rPr>
          <w:rFonts w:eastAsiaTheme="minorEastAsia"/>
        </w:rPr>
        <w:t xml:space="preserve"> be explained by the importance of artist variables. For Impressionist Art and Contemporary Art, much of the variation in price is explained by our regression model, indicated by generally </w:t>
      </w:r>
      <w:r w:rsidRPr="00F24F74">
        <w:rPr>
          <w:rFonts w:eastAsiaTheme="minorEastAsia"/>
        </w:rPr>
        <w:lastRenderedPageBreak/>
        <w:t>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roofErr w:type="gramStart"/>
      <w:r w:rsidRPr="00F24F74">
        <w:rPr>
          <w:rFonts w:eastAsiaTheme="minorEastAsia"/>
        </w:rPr>
        <w:t xml:space="preserve"> value</w:t>
      </w:r>
      <w:proofErr w:type="gramEnd"/>
      <w:r w:rsidRPr="00F24F74">
        <w:rPr>
          <w:rFonts w:eastAsiaTheme="minorEastAsia"/>
        </w:rPr>
        <w:t xml:space="preserve"> is extremely low although v</w:t>
      </w:r>
      <w:proofErr w:type="spellStart"/>
      <w:r w:rsidRPr="00F24F74">
        <w:rPr>
          <w:rFonts w:eastAsiaTheme="minorEastAsia"/>
        </w:rPr>
        <w:t>ariables</w:t>
      </w:r>
      <w:proofErr w:type="spellEnd"/>
      <w:r w:rsidRPr="00F24F74">
        <w:rPr>
          <w:rFonts w:eastAsiaTheme="minorEastAsia"/>
        </w:rPr>
        <w:t xml:space="preserve"> are </w:t>
      </w:r>
      <w:commentRangeStart w:id="12"/>
      <w:r w:rsidRPr="00F24F74">
        <w:rPr>
          <w:rFonts w:eastAsiaTheme="minorEastAsia"/>
        </w:rPr>
        <w:t xml:space="preserve">significant. </w:t>
      </w:r>
      <w:commentRangeEnd w:id="12"/>
      <w:r w:rsidR="00BE5295">
        <w:rPr>
          <w:rStyle w:val="CommentReference"/>
        </w:rPr>
        <w:commentReference w:id="12"/>
      </w:r>
      <w:r w:rsidRPr="00F24F74">
        <w:rPr>
          <w:rFonts w:eastAsiaTheme="minorEastAsia"/>
        </w:rPr>
        <w:t>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roofErr w:type="gramStart"/>
      <w:ins w:id="13" w:author="Jessica" w:date="2016-04-09T22:31:00Z">
        <w:r w:rsidR="00BE5295">
          <w:rPr>
            <w:rFonts w:eastAsiaTheme="minorEastAsia"/>
          </w:rPr>
          <w:t xml:space="preserve"> </w:t>
        </w:r>
      </w:ins>
      <w:r>
        <w:rPr>
          <w:rFonts w:eastAsiaTheme="minorEastAsia"/>
        </w:rPr>
        <w:t>value</w:t>
      </w:r>
      <w:proofErr w:type="gramEnd"/>
      <w:r>
        <w:rPr>
          <w:rFonts w:eastAsiaTheme="minorEastAsia"/>
        </w:rPr>
        <w:t xml:space="preserv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w:t>
      </w:r>
      <w:commentRangeStart w:id="14"/>
      <w:r>
        <w:rPr>
          <w:rFonts w:eastAsiaTheme="minorEastAsia"/>
        </w:rPr>
        <w:t>monogram</w:t>
      </w:r>
      <w:commentRangeEnd w:id="14"/>
      <w:r w:rsidR="00BE5295">
        <w:rPr>
          <w:rStyle w:val="CommentReference"/>
        </w:rPr>
        <w:commentReference w:id="14"/>
      </w:r>
      <w:r>
        <w:rPr>
          <w:rFonts w:eastAsiaTheme="minorEastAsia"/>
        </w:rPr>
        <w:t xml:space="preserve">, generally seems to be more important to determining hedonic value. We do observe that signature is more significant for Impressionist art auctioned in NYC, while medium is probably a more significant factor for that auctioned in </w:t>
      </w:r>
      <w:commentRangeStart w:id="15"/>
      <w:r>
        <w:rPr>
          <w:rFonts w:eastAsiaTheme="minorEastAsia"/>
        </w:rPr>
        <w:t xml:space="preserve">London. </w:t>
      </w:r>
      <w:commentRangeEnd w:id="15"/>
      <w:r w:rsidR="00BE5295">
        <w:rPr>
          <w:rStyle w:val="CommentReference"/>
        </w:rPr>
        <w:commentReference w:id="15"/>
      </w:r>
      <w:r>
        <w:rPr>
          <w:rFonts w:eastAsiaTheme="minorEastAsia"/>
        </w:rPr>
        <w:t xml:space="preserve">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w:t>
      </w:r>
      <w:proofErr w:type="spellStart"/>
      <w:r>
        <w:rPr>
          <w:rFonts w:eastAsiaTheme="minorEastAsia"/>
        </w:rPr>
        <w:t>ionist</w:t>
      </w:r>
      <w:proofErr w:type="spellEnd"/>
      <w:r>
        <w:rPr>
          <w:rFonts w:eastAsiaTheme="minorEastAsia"/>
        </w:rPr>
        <w:t xml:space="preserve">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Pr>
          <w:rFonts w:eastAsiaTheme="minorEastAsia"/>
        </w:rPr>
        <w:t xml:space="preserve"> Generally, it is clear that hedonic factors such as size and medium do play a large role in determin</w:t>
      </w:r>
      <w:ins w:id="16" w:author="Jessica" w:date="2016-04-09T22:34:00Z">
        <w:r w:rsidR="00BE5295">
          <w:rPr>
            <w:rFonts w:eastAsiaTheme="minorEastAsia"/>
          </w:rPr>
          <w:t>ing</w:t>
        </w:r>
      </w:ins>
      <w:del w:id="17" w:author="Jessica" w:date="2016-04-09T22:34:00Z">
        <w:r w:rsidDel="00BE5295">
          <w:rPr>
            <w:rFonts w:eastAsiaTheme="minorEastAsia"/>
          </w:rPr>
          <w:delText>e</w:delText>
        </w:r>
      </w:del>
      <w:r>
        <w:rPr>
          <w:rFonts w:eastAsiaTheme="minorEastAsia"/>
        </w:rPr>
        <w:t xml:space="preserve"> value for the works we examine. </w:t>
      </w:r>
    </w:p>
    <w:p w:rsidR="00114E0A" w:rsidRDefault="00114E0A" w:rsidP="00114E0A">
      <w:pPr>
        <w:spacing w:line="480" w:lineRule="auto"/>
        <w:ind w:firstLine="0"/>
        <w:jc w:val="both"/>
        <w:rPr>
          <w:rFonts w:eastAsiaTheme="minorEastAsia"/>
          <w:b/>
        </w:rPr>
      </w:pPr>
    </w:p>
    <w:p w:rsidR="00114E0A" w:rsidRDefault="00114E0A" w:rsidP="00114E0A">
      <w:pPr>
        <w:spacing w:line="480" w:lineRule="auto"/>
        <w:ind w:firstLine="0"/>
        <w:rPr>
          <w:rFonts w:eastAsiaTheme="minorEastAsia"/>
          <w:b/>
        </w:rPr>
      </w:pPr>
      <w:r>
        <w:rPr>
          <w:rFonts w:eastAsiaTheme="minorEastAsia"/>
          <w:b/>
        </w:rPr>
        <w:t xml:space="preserve">REPLICATION: BEGGS &amp; GRADDY (2009) </w:t>
      </w:r>
    </w:p>
    <w:p w:rsidR="00114E0A" w:rsidRDefault="00114E0A" w:rsidP="00114E0A">
      <w:pPr>
        <w:spacing w:line="480" w:lineRule="auto"/>
        <w:ind w:firstLine="0"/>
        <w:jc w:val="both"/>
        <w:rPr>
          <w:rFonts w:eastAsiaTheme="minorEastAsia"/>
        </w:rPr>
      </w:pPr>
      <w:r>
        <w:rPr>
          <w:rFonts w:eastAsiaTheme="minorEastAsia"/>
        </w:rPr>
        <w:t xml:space="preserve">Here, we attempt to replicate some of the work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analyze the same Impressionist and Contemporary datasets to test whether the first sale of a painting produces an anchoring effect on its later sales. In this research we only consider sale price, but </w:t>
      </w:r>
      <w:proofErr w:type="spellStart"/>
      <w:ins w:id="18" w:author="Jessica" w:date="2016-04-09T22:34:00Z">
        <w:r w:rsidR="00BE5295">
          <w:rPr>
            <w:rFonts w:eastAsiaTheme="minorEastAsia"/>
          </w:rPr>
          <w:t>Beggs</w:t>
        </w:r>
        <w:proofErr w:type="spellEnd"/>
        <w:r w:rsidR="00BE5295">
          <w:rPr>
            <w:rFonts w:eastAsiaTheme="minorEastAsia"/>
          </w:rPr>
          <w:t xml:space="preserve"> &amp;</w:t>
        </w:r>
        <w:proofErr w:type="spellStart"/>
        <w:r w:rsidR="00BE5295">
          <w:rPr>
            <w:rFonts w:eastAsiaTheme="minorEastAsia"/>
          </w:rPr>
          <w:t>Graddy</w:t>
        </w:r>
        <w:proofErr w:type="spellEnd"/>
        <w:r w:rsidR="00BE5295">
          <w:rPr>
            <w:rFonts w:eastAsiaTheme="minorEastAsia"/>
          </w:rPr>
          <w:t xml:space="preserve"> did</w:t>
        </w:r>
      </w:ins>
      <w:del w:id="19" w:author="Jessica" w:date="2016-04-09T22:34:00Z">
        <w:r w:rsidDel="00BE5295">
          <w:rPr>
            <w:rFonts w:eastAsiaTheme="minorEastAsia"/>
          </w:rPr>
          <w:delText>they</w:delText>
        </w:r>
      </w:del>
      <w:r>
        <w:rPr>
          <w:rFonts w:eastAsiaTheme="minorEastAsia"/>
        </w:rPr>
        <w:t xml:space="preserve"> also run regressions for presale estimate and the probability of sale. As mentioned earlier, they identified resale observations by </w:t>
      </w:r>
      <w:proofErr w:type="gramStart"/>
      <w:r>
        <w:rPr>
          <w:rFonts w:eastAsiaTheme="minorEastAsia"/>
        </w:rPr>
        <w:t>cross-checking</w:t>
      </w:r>
      <w:proofErr w:type="gramEnd"/>
      <w:r>
        <w:rPr>
          <w:rFonts w:eastAsiaTheme="minorEastAsia"/>
        </w:rPr>
        <w:t xml:space="preserve"> against presale catalogs, so it is not possible for us to entirely replicate their work. We </w:t>
      </w:r>
      <w:r w:rsidR="00F21A6B">
        <w:rPr>
          <w:rFonts w:eastAsiaTheme="minorEastAsia"/>
        </w:rPr>
        <w:t xml:space="preserve">therefore </w:t>
      </w:r>
      <w:r>
        <w:rPr>
          <w:rFonts w:eastAsiaTheme="minorEastAsia"/>
        </w:rPr>
        <w:t xml:space="preserve">make the assumption that duplicate hedonic observations refer to multiple sales of the same item, and run our regressions for the full datasets each. </w:t>
      </w:r>
    </w:p>
    <w:p w:rsidR="00114E0A" w:rsidRDefault="00114E0A" w:rsidP="00114E0A">
      <w:pPr>
        <w:spacing w:line="480" w:lineRule="auto"/>
        <w:ind w:firstLine="0"/>
        <w:jc w:val="both"/>
        <w:rPr>
          <w:rFonts w:eastAsiaTheme="minorEastAsia"/>
        </w:rPr>
      </w:pPr>
      <w:r>
        <w:rPr>
          <w:rFonts w:eastAsiaTheme="minorEastAsia"/>
        </w:rPr>
        <w:tab/>
        <w:t xml:space="preserve">Tables 8 and 9 show our results, alongside the original tables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We were able to reproduce the discovery of highly significant anchoring effects in Impressionist art, and the more weakly significant effects in Contemporary art. However, our coefficients are </w:t>
      </w:r>
      <w:commentRangeStart w:id="20"/>
      <w:r>
        <w:rPr>
          <w:rFonts w:eastAsiaTheme="minorEastAsia"/>
        </w:rPr>
        <w:t>not nearly as large</w:t>
      </w:r>
      <w:commentRangeEnd w:id="20"/>
      <w:r w:rsidR="00BE5295">
        <w:rPr>
          <w:rStyle w:val="CommentReference"/>
        </w:rPr>
        <w:commentReference w:id="20"/>
      </w:r>
      <w:r>
        <w:rPr>
          <w:rFonts w:eastAsiaTheme="minorEastAsia"/>
        </w:rPr>
        <w:t>, although significant. For Impressionist art, a 10% increase in the difference between past price and current hedonic prediction (anchoring) only corresponds to a 1.7% increase in the current sale price (</w:t>
      </w:r>
      <w:commentRangeStart w:id="21"/>
      <w:r>
        <w:rPr>
          <w:rFonts w:eastAsiaTheme="minorEastAsia"/>
        </w:rPr>
        <w:t xml:space="preserve">original: 6.2-8.5%), </w:t>
      </w:r>
      <w:commentRangeEnd w:id="21"/>
      <w:r w:rsidR="00BE5295">
        <w:rPr>
          <w:rStyle w:val="CommentReference"/>
        </w:rPr>
        <w:commentReference w:id="21"/>
      </w:r>
      <w:r>
        <w:rPr>
          <w:rFonts w:eastAsiaTheme="minorEastAsia"/>
        </w:rPr>
        <w:t>while for Contemporary art</w:t>
      </w:r>
      <w:ins w:id="22" w:author="Jessica" w:date="2016-04-09T22:35:00Z">
        <w:r w:rsidR="00BE5295">
          <w:rPr>
            <w:rFonts w:eastAsiaTheme="minorEastAsia"/>
          </w:rPr>
          <w:t>,</w:t>
        </w:r>
      </w:ins>
      <w:r>
        <w:rPr>
          <w:rFonts w:eastAsiaTheme="minorEastAsia"/>
        </w:rPr>
        <w:t xml:space="preserve"> </w:t>
      </w:r>
      <w:del w:id="23" w:author="Jessica" w:date="2016-04-09T22:35:00Z">
        <w:r w:rsidDel="00BE5295">
          <w:rPr>
            <w:rFonts w:eastAsiaTheme="minorEastAsia"/>
          </w:rPr>
          <w:delText>thi</w:delText>
        </w:r>
      </w:del>
      <w:ins w:id="24" w:author="Jessica" w:date="2016-04-09T22:35:00Z">
        <w:r w:rsidR="00BE5295">
          <w:rPr>
            <w:rFonts w:eastAsiaTheme="minorEastAsia"/>
          </w:rPr>
          <w:t>the difference between past price and current hedonic prediction</w:t>
        </w:r>
      </w:ins>
      <w:del w:id="25" w:author="Jessica" w:date="2016-04-09T22:35:00Z">
        <w:r w:rsidDel="00BE5295">
          <w:rPr>
            <w:rFonts w:eastAsiaTheme="minorEastAsia"/>
          </w:rPr>
          <w:delText>s</w:delText>
        </w:r>
      </w:del>
      <w:r>
        <w:rPr>
          <w:rFonts w:eastAsiaTheme="minorEastAsia"/>
        </w:rPr>
        <w:t xml:space="preserve"> is only a 1.3% predicted increase (original: 5%). On the other hand, our regressions show that the residuals from past price (unobserved inputs </w:t>
      </w:r>
      <w:r>
        <w:rPr>
          <w:rFonts w:eastAsiaTheme="minorEastAsia"/>
        </w:rPr>
        <w:lastRenderedPageBreak/>
        <w:t>into past price, such as the thrill of bidding) are much strong</w:t>
      </w:r>
      <w:ins w:id="26" w:author="Jessica" w:date="2016-04-09T22:36:00Z">
        <w:r w:rsidR="00BE5295">
          <w:rPr>
            <w:rFonts w:eastAsiaTheme="minorEastAsia"/>
          </w:rPr>
          <w:t>er</w:t>
        </w:r>
      </w:ins>
      <w:r>
        <w:rPr>
          <w:rFonts w:eastAsiaTheme="minorEastAsia"/>
        </w:rPr>
        <w:t xml:space="preserve"> than anchoring in the case of Impressionist art (5% increase for Impressionist), which differs from the results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One explanation could be that the reputation of Impressionist pieces grows over time as these pieces trade ownership across collectors and museums, so that reputation effects tend to drive up buyer demand beyond hedonic value or even past price anchors. </w:t>
      </w:r>
      <w:r w:rsidR="00437C69">
        <w:rPr>
          <w:rFonts w:eastAsiaTheme="minorEastAsia"/>
        </w:rPr>
        <w:t xml:space="preserve">This </w:t>
      </w:r>
      <w:r w:rsidR="00921150">
        <w:rPr>
          <w:rFonts w:eastAsiaTheme="minorEastAsia"/>
        </w:rPr>
        <w:t xml:space="preserve">would </w:t>
      </w:r>
      <w:r w:rsidR="007C525E">
        <w:rPr>
          <w:rFonts w:eastAsiaTheme="minorEastAsia"/>
        </w:rPr>
        <w:t xml:space="preserve">be captured </w:t>
      </w:r>
      <w:r w:rsidR="00347E9A">
        <w:rPr>
          <w:rFonts w:eastAsiaTheme="minorEastAsia"/>
        </w:rPr>
        <w:t>in the</w:t>
      </w:r>
      <w:r w:rsidR="00E83B17">
        <w:rPr>
          <w:rFonts w:eastAsiaTheme="minorEastAsia"/>
        </w:rPr>
        <w:t xml:space="preserve"> past residuals.</w:t>
      </w:r>
      <w:r>
        <w:rPr>
          <w:rFonts w:eastAsiaTheme="minorEastAsia"/>
        </w:rPr>
        <w:t xml:space="preserve"> We do find a weaker impact of the past residuals on current price in the case of Contemporary art, a result </w:t>
      </w:r>
      <w:proofErr w:type="gramStart"/>
      <w:r>
        <w:rPr>
          <w:rFonts w:eastAsiaTheme="minorEastAsia"/>
        </w:rPr>
        <w:t>which</w:t>
      </w:r>
      <w:proofErr w:type="gramEnd"/>
      <w:r>
        <w:rPr>
          <w:rFonts w:eastAsiaTheme="minorEastAsia"/>
        </w:rPr>
        <w:t xml:space="preserve"> is shared by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w:t>
      </w:r>
      <w:r w:rsidR="00A11339">
        <w:rPr>
          <w:rFonts w:eastAsiaTheme="minorEastAsia"/>
        </w:rPr>
        <w:t xml:space="preserve"> (at least in the context of resale)</w:t>
      </w:r>
      <w:r>
        <w:rPr>
          <w:rFonts w:eastAsiaTheme="minorEastAsia"/>
        </w:rPr>
        <w:t>.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w:t>
      </w:r>
      <w:commentRangeStart w:id="27"/>
      <w:r>
        <w:rPr>
          <w:rFonts w:eastAsiaTheme="minorEastAsia"/>
        </w:rPr>
        <w:t xml:space="preserve">model. </w:t>
      </w:r>
      <w:commentRangeEnd w:id="27"/>
      <w:r w:rsidR="00BE5295">
        <w:rPr>
          <w:rStyle w:val="CommentReference"/>
        </w:rPr>
        <w:commentReference w:id="27"/>
      </w:r>
    </w:p>
    <w:p w:rsidR="00114E0A" w:rsidRDefault="00114E0A" w:rsidP="00114E0A">
      <w:pPr>
        <w:spacing w:line="480" w:lineRule="auto"/>
        <w:jc w:val="both"/>
        <w:rPr>
          <w:rFonts w:eastAsiaTheme="minorEastAsia"/>
        </w:rPr>
      </w:pPr>
      <w:r>
        <w:rPr>
          <w:rFonts w:eastAsiaTheme="minorEastAsia"/>
        </w:rPr>
        <w:t xml:space="preserve">In addition to Impressionist and Contemporary art, we also ran </w:t>
      </w:r>
      <w:del w:id="28" w:author="Jessica" w:date="2016-04-09T22:37:00Z">
        <w:r w:rsidDel="00BE5295">
          <w:rPr>
            <w:rFonts w:eastAsiaTheme="minorEastAsia"/>
          </w:rPr>
          <w:delText xml:space="preserve">their </w:delText>
        </w:r>
      </w:del>
      <w:proofErr w:type="spellStart"/>
      <w:ins w:id="29" w:author="Jessica" w:date="2016-04-09T22:37:00Z">
        <w:r w:rsidR="00BE5295">
          <w:rPr>
            <w:rFonts w:eastAsiaTheme="minorEastAsia"/>
          </w:rPr>
          <w:t>Beggs</w:t>
        </w:r>
        <w:proofErr w:type="spellEnd"/>
        <w:r w:rsidR="00BE5295">
          <w:rPr>
            <w:rFonts w:eastAsiaTheme="minorEastAsia"/>
          </w:rPr>
          <w:t xml:space="preserve"> &amp; </w:t>
        </w:r>
        <w:proofErr w:type="spellStart"/>
        <w:r w:rsidR="00BE5295">
          <w:rPr>
            <w:rFonts w:eastAsiaTheme="minorEastAsia"/>
          </w:rPr>
          <w:t>Graddy’s</w:t>
        </w:r>
        <w:proofErr w:type="spellEnd"/>
        <w:r w:rsidR="00BE5295">
          <w:rPr>
            <w:rFonts w:eastAsiaTheme="minorEastAsia"/>
          </w:rPr>
          <w:t xml:space="preserve"> </w:t>
        </w:r>
      </w:ins>
      <w:r>
        <w:rPr>
          <w:rFonts w:eastAsiaTheme="minorEastAsia"/>
        </w:rPr>
        <w:t xml:space="preserve">original anchoring regression on our new dataset of recent assorted painting sales (Table 10). Because our dataset does not seem to have identifiable multiple sales of the same item, we used </w:t>
      </w:r>
      <w:r w:rsidR="00711AA1">
        <w:rPr>
          <w:rFonts w:eastAsiaTheme="minorEastAsia"/>
        </w:rPr>
        <w:t>the average substitute of an item</w:t>
      </w:r>
      <w:r w:rsidR="00C8581F">
        <w:rPr>
          <w:rFonts w:eastAsiaTheme="minorEastAsia"/>
        </w:rPr>
        <w:t xml:space="preserve"> </w:t>
      </w:r>
      <w:r>
        <w:rPr>
          <w:rFonts w:eastAsiaTheme="minorEastAsia"/>
        </w:rPr>
        <w:t xml:space="preserve">(constructed as described in </w:t>
      </w:r>
      <w:r>
        <w:rPr>
          <w:rFonts w:eastAsiaTheme="minorEastAsia"/>
        </w:rPr>
        <w:lastRenderedPageBreak/>
        <w:t>our methodology) instead of a past sale</w:t>
      </w:r>
      <w:ins w:id="30" w:author="Jessica" w:date="2016-04-09T22:38:00Z">
        <w:r w:rsidR="00BE5295">
          <w:rPr>
            <w:rFonts w:eastAsiaTheme="minorEastAsia"/>
          </w:rPr>
          <w:t xml:space="preserve"> as a point of comparison for the anchoring effect</w:t>
        </w:r>
      </w:ins>
      <w:r>
        <w:rPr>
          <w:rFonts w:eastAsiaTheme="minorEastAsia"/>
        </w:rPr>
        <w:t>. This</w:t>
      </w:r>
      <w:r w:rsidR="00DD61C3">
        <w:rPr>
          <w:rFonts w:eastAsiaTheme="minorEastAsia"/>
        </w:rPr>
        <w:t xml:space="preserve"> </w:t>
      </w:r>
      <w:commentRangeStart w:id="31"/>
      <w:r w:rsidR="00391959">
        <w:rPr>
          <w:rFonts w:eastAsiaTheme="minorEastAsia"/>
        </w:rPr>
        <w:t xml:space="preserve">reduces </w:t>
      </w:r>
      <w:commentRangeEnd w:id="31"/>
      <w:r w:rsidR="00BE5295">
        <w:rPr>
          <w:rStyle w:val="CommentReference"/>
        </w:rPr>
        <w:commentReference w:id="31"/>
      </w:r>
      <w:r w:rsidR="00391959">
        <w:rPr>
          <w:rFonts w:eastAsiaTheme="minorEastAsia"/>
        </w:rPr>
        <w:t>to</w:t>
      </w:r>
      <w:r>
        <w:rPr>
          <w:rFonts w:eastAsiaTheme="minorEastAsia"/>
        </w:rPr>
        <w:t xml:space="preserve">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xml:space="preserve">. Despite this </w:t>
      </w:r>
      <w:commentRangeStart w:id="32"/>
      <w:r>
        <w:rPr>
          <w:rFonts w:eastAsiaTheme="minorEastAsia"/>
        </w:rPr>
        <w:t xml:space="preserve">naïve approach </w:t>
      </w:r>
      <w:commentRangeEnd w:id="32"/>
      <w:r w:rsidR="00BE5295">
        <w:rPr>
          <w:rStyle w:val="CommentReference"/>
        </w:rPr>
        <w:commentReference w:id="32"/>
      </w:r>
      <w:r>
        <w:rPr>
          <w:rFonts w:eastAsiaTheme="minorEastAsia"/>
        </w:rPr>
        <w:t>that does not control for substitution, we can still discover some insight.</w:t>
      </w:r>
    </w:p>
    <w:p w:rsidR="00114E0A" w:rsidRDefault="00E57FDE" w:rsidP="00114E0A">
      <w:pPr>
        <w:spacing w:line="480" w:lineRule="auto"/>
        <w:jc w:val="both"/>
        <w:rPr>
          <w:rFonts w:eastAsiaTheme="minorEastAsia"/>
        </w:rPr>
      </w:pPr>
      <w:r>
        <w:rPr>
          <w:rFonts w:eastAsiaTheme="minorEastAsia"/>
        </w:rPr>
        <w:t>We discovered strong and highly significant anchoring effects in this context (5.9% increase), although</w:t>
      </w:r>
      <w:ins w:id="33" w:author="Jessica" w:date="2016-04-09T22:39:00Z">
        <w:r w:rsidR="00BE5295">
          <w:rPr>
            <w:rFonts w:eastAsiaTheme="minorEastAsia"/>
          </w:rPr>
          <w:t>, just</w:t>
        </w:r>
      </w:ins>
      <w:r>
        <w:rPr>
          <w:rFonts w:eastAsiaTheme="minorEastAsia"/>
        </w:rPr>
        <w:t xml:space="preserve"> as in</w:t>
      </w:r>
      <w:ins w:id="34" w:author="Jessica" w:date="2016-04-09T22:39:00Z">
        <w:r w:rsidR="00BE5295">
          <w:rPr>
            <w:rFonts w:eastAsiaTheme="minorEastAsia"/>
          </w:rPr>
          <w:t xml:space="preserve"> our findings for</w:t>
        </w:r>
      </w:ins>
      <w:r>
        <w:rPr>
          <w:rFonts w:eastAsiaTheme="minorEastAsia"/>
        </w:rPr>
        <w:t xml:space="preserve"> Contemporary art</w:t>
      </w:r>
      <w:ins w:id="35" w:author="Jessica" w:date="2016-04-09T22:39:00Z">
        <w:r w:rsidR="00BE5295">
          <w:rPr>
            <w:rFonts w:eastAsiaTheme="minorEastAsia"/>
          </w:rPr>
          <w:t>,</w:t>
        </w:r>
      </w:ins>
      <w:r>
        <w:rPr>
          <w:rFonts w:eastAsiaTheme="minorEastAsia"/>
        </w:rPr>
        <w:t xml:space="preserve"> the residual from past price seemed to be relatively unimportant and </w:t>
      </w:r>
      <w:commentRangeStart w:id="36"/>
      <w:r>
        <w:rPr>
          <w:rFonts w:eastAsiaTheme="minorEastAsia"/>
        </w:rPr>
        <w:t>less significant</w:t>
      </w:r>
      <w:commentRangeEnd w:id="36"/>
      <w:r w:rsidR="00BE5295">
        <w:rPr>
          <w:rStyle w:val="CommentReference"/>
        </w:rPr>
        <w:commentReference w:id="36"/>
      </w:r>
      <w:r>
        <w:rPr>
          <w:rFonts w:eastAsiaTheme="minorEastAsia"/>
        </w:rPr>
        <w:t xml:space="preserve">. This </w:t>
      </w:r>
      <w:r w:rsidR="00671CCE">
        <w:rPr>
          <w:rFonts w:eastAsiaTheme="minorEastAsia"/>
        </w:rPr>
        <w:t xml:space="preserve">preliminary </w:t>
      </w:r>
      <w:r w:rsidR="00C85CE5">
        <w:rPr>
          <w:rFonts w:eastAsiaTheme="minorEastAsia"/>
        </w:rPr>
        <w:t xml:space="preserve">evidence </w:t>
      </w:r>
      <w:r>
        <w:rPr>
          <w:rFonts w:eastAsiaTheme="minorEastAsia"/>
        </w:rPr>
        <w:t>suggests</w:t>
      </w:r>
      <w:ins w:id="37" w:author="Jessica" w:date="2016-04-09T22:39:00Z">
        <w:r w:rsidR="00BE5295">
          <w:rPr>
            <w:rFonts w:eastAsiaTheme="minorEastAsia"/>
          </w:rPr>
          <w:t xml:space="preserve"> that</w:t>
        </w:r>
      </w:ins>
      <w:r>
        <w:rPr>
          <w:rFonts w:eastAsiaTheme="minorEastAsia"/>
        </w:rPr>
        <w:t>, although we have not controlled for substitution</w:t>
      </w:r>
      <w:r w:rsidR="00C37A4B">
        <w:rPr>
          <w:rFonts w:eastAsiaTheme="minorEastAsia"/>
        </w:rPr>
        <w:t xml:space="preserve"> yet</w:t>
      </w:r>
      <w:r>
        <w:rPr>
          <w:rFonts w:eastAsiaTheme="minorEastAsia"/>
        </w:rPr>
        <w:t xml:space="preserve">, anchoring is at work in this dataset. </w:t>
      </w:r>
      <w:r w:rsidR="00114E0A">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roofErr w:type="gramStart"/>
      <w:r w:rsidR="00114E0A">
        <w:rPr>
          <w:rFonts w:eastAsiaTheme="minorEastAsia"/>
        </w:rPr>
        <w:t xml:space="preserve"> value</w:t>
      </w:r>
      <w:proofErr w:type="gramEnd"/>
      <w:r w:rsidR="00114E0A">
        <w:rPr>
          <w:rFonts w:eastAsiaTheme="minorEastAsia"/>
        </w:rPr>
        <w:t xml:space="preserve"> is much lower due to the very high variation in our data, but the F-statistic is extremely high indicating that our regression variables do seem to be relevant. As in both the original results of Beg</w:t>
      </w:r>
      <w:proofErr w:type="spellStart"/>
      <w:r w:rsidR="00114E0A">
        <w:rPr>
          <w:rFonts w:eastAsiaTheme="minorEastAsia"/>
        </w:rPr>
        <w:t>gs</w:t>
      </w:r>
      <w:proofErr w:type="spellEnd"/>
      <w:r w:rsidR="00114E0A">
        <w:rPr>
          <w:rFonts w:eastAsiaTheme="minorEastAsia"/>
        </w:rPr>
        <w:t xml:space="preserve"> &amp; </w:t>
      </w:r>
      <w:proofErr w:type="spellStart"/>
      <w:r w:rsidR="00114E0A">
        <w:rPr>
          <w:rFonts w:eastAsiaTheme="minorEastAsia"/>
        </w:rPr>
        <w:t>Graddy</w:t>
      </w:r>
      <w:proofErr w:type="spellEnd"/>
      <w:r w:rsidR="00114E0A">
        <w:rPr>
          <w:rFonts w:eastAsiaTheme="minorEastAsia"/>
        </w:rPr>
        <w:t xml:space="preserve">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E5D7C">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Pr>
          <w:rFonts w:eastAsiaTheme="minorEastAsia"/>
        </w:rPr>
        <w:t xml:space="preserve"> regressions, designed to control for substitution, should yield more precise and accurate insight into anchoring effects.</w:t>
      </w:r>
    </w:p>
    <w:p w:rsidR="00114E0A" w:rsidRDefault="00114E0A" w:rsidP="00114E0A">
      <w:pPr>
        <w:spacing w:line="480" w:lineRule="auto"/>
        <w:ind w:firstLine="0"/>
        <w:rPr>
          <w:rFonts w:eastAsiaTheme="minorEastAsia"/>
          <w:b/>
        </w:rPr>
      </w:pPr>
    </w:p>
    <w:p w:rsidR="00114E0A" w:rsidRPr="00F474C0" w:rsidRDefault="00114E0A" w:rsidP="00114E0A">
      <w:pPr>
        <w:spacing w:line="480" w:lineRule="auto"/>
        <w:ind w:firstLine="0"/>
        <w:rPr>
          <w:rFonts w:eastAsiaTheme="minorEastAsia"/>
          <w:b/>
        </w:rPr>
      </w:pPr>
      <w:r>
        <w:rPr>
          <w:rFonts w:eastAsiaTheme="minorEastAsia"/>
          <w:b/>
        </w:rPr>
        <w:t>ANCHORING CROSS-EFFECTS</w:t>
      </w:r>
    </w:p>
    <w:p w:rsidR="00253D8F" w:rsidRDefault="00114E0A" w:rsidP="00253D8F">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w:t>
      </w:r>
      <w:r>
        <w:rPr>
          <w:rFonts w:eastAsiaTheme="minorEastAsia"/>
        </w:rPr>
        <w:lastRenderedPageBreak/>
        <w:t>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w:t>
      </w:r>
      <w:proofErr w:type="spellStart"/>
      <w:r>
        <w:rPr>
          <w:rFonts w:eastAsiaTheme="minorEastAsia"/>
        </w:rPr>
        <w:t>es</w:t>
      </w:r>
      <w:proofErr w:type="spellEnd"/>
      <w:r>
        <w:rPr>
          <w:rFonts w:eastAsiaTheme="minorEastAsia"/>
        </w:rPr>
        <w:t xml:space="preserve">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r w:rsidR="00253D8F">
        <w:rPr>
          <w:rFonts w:eastAsiaTheme="minorEastAsia"/>
        </w:rPr>
        <w:t xml:space="preserve"> </w:t>
      </w:r>
    </w:p>
    <w:p w:rsidR="00114E0A" w:rsidRPr="00663A2E" w:rsidRDefault="00253D8F" w:rsidP="004D6B43">
      <w:pPr>
        <w:ind w:firstLine="0"/>
        <w:rPr>
          <w:rFonts w:eastAsiaTheme="minorEastAsia"/>
        </w:rPr>
      </w:pPr>
      <w:r>
        <w:rPr>
          <w:rFonts w:eastAsiaTheme="minorEastAsia"/>
        </w:rPr>
        <w:br w:type="page"/>
      </w:r>
      <w:r w:rsidR="00114E0A">
        <w:rPr>
          <w:rFonts w:eastAsiaTheme="minorEastAsia"/>
          <w:b/>
        </w:rPr>
        <w:lastRenderedPageBreak/>
        <w:t>Q1: SECOND MOMENT OF HEDONIC PRICE DIFFERENCES</w:t>
      </w:r>
    </w:p>
    <w:p w:rsidR="00114E0A" w:rsidRDefault="00BE5295" w:rsidP="00114E0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114E0A" w:rsidRDefault="00114E0A" w:rsidP="00114E0A">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BB671B" w:rsidRDefault="00114E0A" w:rsidP="00B92AF0">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w:t>
      </w:r>
      <w:r w:rsidR="0035196D">
        <w:rPr>
          <w:rFonts w:eastAsiaTheme="minorEastAsia"/>
        </w:rPr>
        <w:t>for</w:t>
      </w:r>
      <w:r w:rsidR="00E64109">
        <w:rPr>
          <w:rFonts w:eastAsiaTheme="minorEastAsia"/>
        </w:rPr>
        <w:t xml:space="preserve"> Contemporary</w:t>
      </w:r>
      <w:r w:rsidR="00690150">
        <w:rPr>
          <w:rFonts w:eastAsiaTheme="minorEastAsia"/>
        </w:rPr>
        <w:t xml:space="preserve"> art because it tends to be especially diverse</w:t>
      </w:r>
      <w:r>
        <w:rPr>
          <w:rFonts w:eastAsiaTheme="minorEastAsia"/>
        </w:rPr>
        <w:t xml:space="preserve">. </w:t>
      </w:r>
      <w:r w:rsidR="00243E61">
        <w:rPr>
          <w:rFonts w:eastAsiaTheme="minorEastAsia"/>
        </w:rPr>
        <w:t>For instance, based on our interviews, we learned that over time</w:t>
      </w:r>
      <w:ins w:id="38" w:author="Jessica" w:date="2016-04-09T22:40:00Z">
        <w:r w:rsidR="00BE5295">
          <w:rPr>
            <w:rFonts w:eastAsiaTheme="minorEastAsia"/>
          </w:rPr>
          <w:t>,</w:t>
        </w:r>
      </w:ins>
      <w:r w:rsidR="00243E61">
        <w:rPr>
          <w:rFonts w:eastAsiaTheme="minorEastAsia"/>
        </w:rPr>
        <w:t xml:space="preserve"> the boundaries between art mediums have become finer as mediums are combined in “mixed media” formats. These unusual Contemporary artworks do seem to fetch competitive sums at auction</w:t>
      </w:r>
      <w:ins w:id="39" w:author="Jessica" w:date="2016-04-09T22:40:00Z">
        <w:r w:rsidR="00BE5295">
          <w:rPr>
            <w:rFonts w:eastAsiaTheme="minorEastAsia"/>
          </w:rPr>
          <w:t>.</w:t>
        </w:r>
      </w:ins>
      <w:commentRangeStart w:id="40"/>
      <w:r w:rsidR="00243E61">
        <w:rPr>
          <w:rStyle w:val="FootnoteReference"/>
          <w:rFonts w:eastAsiaTheme="minorEastAsia"/>
        </w:rPr>
        <w:footnoteReference w:id="1"/>
      </w:r>
      <w:r w:rsidR="00243E61">
        <w:rPr>
          <w:rFonts w:eastAsiaTheme="minorEastAsia"/>
        </w:rPr>
        <w:t xml:space="preserve"> </w:t>
      </w:r>
      <w:r w:rsidR="00243E61">
        <w:rPr>
          <w:rStyle w:val="FootnoteReference"/>
          <w:rFonts w:eastAsiaTheme="minorEastAsia"/>
        </w:rPr>
        <w:footnoteReference w:id="2"/>
      </w:r>
      <w:del w:id="41" w:author="Jessica" w:date="2016-04-09T22:40:00Z">
        <w:r w:rsidR="00243E61" w:rsidDel="00BE5295">
          <w:rPr>
            <w:rFonts w:eastAsiaTheme="minorEastAsia"/>
          </w:rPr>
          <w:delText>.</w:delText>
        </w:r>
      </w:del>
      <w:r w:rsidR="00243E61">
        <w:rPr>
          <w:rFonts w:eastAsiaTheme="minorEastAsia"/>
        </w:rPr>
        <w:t xml:space="preserve"> </w:t>
      </w:r>
      <w:commentRangeEnd w:id="40"/>
      <w:r w:rsidR="00BE5295">
        <w:rPr>
          <w:rStyle w:val="CommentReference"/>
        </w:rPr>
        <w:commentReference w:id="40"/>
      </w:r>
      <w:r>
        <w:rPr>
          <w:rFonts w:eastAsiaTheme="minorEastAsia"/>
        </w:rPr>
        <w:t xml:space="preserve">As a result, a </w:t>
      </w:r>
      <w:r w:rsidR="00EA70A4">
        <w:rPr>
          <w:rFonts w:eastAsiaTheme="minorEastAsia"/>
        </w:rPr>
        <w:t>Contemporary</w:t>
      </w:r>
      <w:ins w:id="42" w:author="Jessica" w:date="2016-04-09T22:41:00Z">
        <w:r w:rsidR="006E2007">
          <w:rPr>
            <w:rFonts w:eastAsiaTheme="minorEastAsia"/>
          </w:rPr>
          <w:t xml:space="preserve"> artwork</w:t>
        </w:r>
      </w:ins>
      <w:r>
        <w:rPr>
          <w:rFonts w:eastAsiaTheme="minorEastAsia"/>
        </w:rPr>
        <w:t xml:space="preserve"> to be auctioned may lack obvious precedents for</w:t>
      </w:r>
      <w:ins w:id="43" w:author="Jessica" w:date="2016-04-09T22:41:00Z">
        <w:r w:rsidR="006E2007">
          <w:rPr>
            <w:rFonts w:eastAsiaTheme="minorEastAsia"/>
          </w:rPr>
          <w:t xml:space="preserve"> the determination of</w:t>
        </w:r>
      </w:ins>
      <w:r>
        <w:rPr>
          <w:rFonts w:eastAsiaTheme="minorEastAsia"/>
        </w:rPr>
        <w:t xml:space="preserve"> its value</w:t>
      </w:r>
      <w:ins w:id="44" w:author="Jessica" w:date="2016-04-09T22:41:00Z">
        <w:r w:rsidR="006E2007">
          <w:rPr>
            <w:rFonts w:eastAsiaTheme="minorEastAsia"/>
          </w:rPr>
          <w:t>.</w:t>
        </w:r>
      </w:ins>
      <w:del w:id="45" w:author="Jessica" w:date="2016-04-09T22:41:00Z">
        <w:r w:rsidDel="006E2007">
          <w:rPr>
            <w:rFonts w:eastAsiaTheme="minorEastAsia"/>
          </w:rPr>
          <w:delText>,</w:delText>
        </w:r>
      </w:del>
      <w:r>
        <w:rPr>
          <w:rFonts w:eastAsiaTheme="minorEastAsia"/>
        </w:rPr>
        <w:t xml:space="preserve"> </w:t>
      </w:r>
      <w:del w:id="46" w:author="Jessica" w:date="2016-04-09T22:41:00Z">
        <w:r w:rsidDel="006E2007">
          <w:rPr>
            <w:rFonts w:eastAsiaTheme="minorEastAsia"/>
          </w:rPr>
          <w:delText>which means that</w:delText>
        </w:r>
      </w:del>
      <w:ins w:id="47" w:author="Jessica" w:date="2016-04-09T22:41:00Z">
        <w:r w:rsidR="006E2007">
          <w:rPr>
            <w:rFonts w:eastAsiaTheme="minorEastAsia"/>
          </w:rPr>
          <w:t>Thus, the</w:t>
        </w:r>
      </w:ins>
      <w:r>
        <w:rPr>
          <w:rFonts w:eastAsiaTheme="minorEastAsia"/>
        </w:rPr>
        <w:t xml:space="preserve"> current price will be determined by the piece’s own characteristics as well as unobserved inputs into price</w:t>
      </w:r>
      <w:ins w:id="48" w:author="Jessica" w:date="2016-04-09T22:41:00Z">
        <w:r w:rsidR="006E2007">
          <w:rPr>
            <w:rFonts w:eastAsiaTheme="minorEastAsia"/>
          </w:rPr>
          <w:t>,</w:t>
        </w:r>
      </w:ins>
      <w:r>
        <w:rPr>
          <w:rFonts w:eastAsiaTheme="minorEastAsia"/>
        </w:rPr>
        <w:t xml:space="preserve"> such as general demand for Contemporary art. </w:t>
      </w:r>
      <w:commentRangeStart w:id="49"/>
      <w:r>
        <w:rPr>
          <w:rFonts w:eastAsiaTheme="minorEastAsia"/>
        </w:rPr>
        <w:t>These</w:t>
      </w:r>
      <w:commentRangeEnd w:id="49"/>
      <w:r w:rsidR="006E2007">
        <w:rPr>
          <w:rStyle w:val="CommentReference"/>
        </w:rPr>
        <w:commentReference w:id="49"/>
      </w:r>
      <w:r>
        <w:rPr>
          <w:rFonts w:eastAsiaTheme="minorEastAsia"/>
        </w:rPr>
        <w:t xml:space="preserve"> seem to be confirmed by the </w:t>
      </w:r>
      <w:r w:rsidR="003F6EED">
        <w:rPr>
          <w:rFonts w:eastAsiaTheme="minorEastAsia"/>
        </w:rPr>
        <w:t xml:space="preserve">highly </w:t>
      </w:r>
      <w:r w:rsidR="000738E7">
        <w:rPr>
          <w:rFonts w:eastAsiaTheme="minorEastAsia"/>
        </w:rPr>
        <w:t xml:space="preserve">significant </w:t>
      </w:r>
      <w:r w:rsidR="00982FC0">
        <w:rPr>
          <w:rFonts w:eastAsiaTheme="minorEastAsia"/>
        </w:rPr>
        <w:t xml:space="preserve">hedonic price prediction, as well as the </w:t>
      </w:r>
      <w:r>
        <w:rPr>
          <w:rFonts w:eastAsiaTheme="minorEastAsia"/>
        </w:rPr>
        <w:t>highly significant, non</w:t>
      </w:r>
      <w:r w:rsidR="00DE5127">
        <w:rPr>
          <w:rFonts w:eastAsiaTheme="minorEastAsia"/>
        </w:rPr>
        <w:t xml:space="preserve">-negative substitute residual. </w:t>
      </w:r>
      <w:r w:rsidR="004C12C5">
        <w:rPr>
          <w:rFonts w:eastAsiaTheme="minorEastAsia"/>
        </w:rPr>
        <w:t xml:space="preserve">The lack of </w:t>
      </w:r>
      <w:r w:rsidR="00B1623D">
        <w:rPr>
          <w:rFonts w:eastAsiaTheme="minorEastAsia"/>
        </w:rPr>
        <w:t xml:space="preserve">anchoring effects for </w:t>
      </w:r>
      <w:r w:rsidR="00B1623D">
        <w:rPr>
          <w:rFonts w:eastAsiaTheme="minorEastAsia"/>
        </w:rPr>
        <w:lastRenderedPageBreak/>
        <w:t>Contemporary art goes hand-in-hand with the insignificance of the</w:t>
      </w:r>
      <w:r w:rsidR="00DE5127">
        <w:rPr>
          <w:rFonts w:eastAsiaTheme="minorEastAsia"/>
        </w:rPr>
        <w:t xml:space="preserve"> </w:t>
      </w:r>
      <w:r w:rsidR="00B1623D">
        <w:rPr>
          <w:rFonts w:eastAsiaTheme="minorEastAsia"/>
        </w:rPr>
        <w:t xml:space="preserve">substitution </w:t>
      </w:r>
      <w:r w:rsidR="00DE5127">
        <w:rPr>
          <w:rFonts w:eastAsiaTheme="minorEastAsia"/>
        </w:rPr>
        <w:t>measure</w:t>
      </w:r>
      <w:r w:rsidR="00945EC0">
        <w:rPr>
          <w:rFonts w:eastAsiaTheme="minorEastAsia"/>
        </w:rPr>
        <w:t>,</w:t>
      </w:r>
      <w:r w:rsidR="00883FD1">
        <w:rPr>
          <w:rFonts w:eastAsiaTheme="minorEastAsia"/>
        </w:rPr>
        <w:t xml:space="preserve"> which indicates that </w:t>
      </w:r>
      <w:r w:rsidR="00F0564B">
        <w:rPr>
          <w:rFonts w:eastAsiaTheme="minorEastAsia"/>
        </w:rPr>
        <w:t xml:space="preserve">price does not </w:t>
      </w:r>
      <w:r w:rsidR="0054314D">
        <w:rPr>
          <w:rFonts w:eastAsiaTheme="minorEastAsia"/>
        </w:rPr>
        <w:t xml:space="preserve">seem to be determined </w:t>
      </w:r>
      <w:r w:rsidR="00EA4FA3">
        <w:rPr>
          <w:rFonts w:eastAsiaTheme="minorEastAsia"/>
        </w:rPr>
        <w:t xml:space="preserve">by </w:t>
      </w:r>
      <w:r w:rsidR="0068698C">
        <w:rPr>
          <w:rFonts w:eastAsiaTheme="minorEastAsia"/>
        </w:rPr>
        <w:t>substitution</w:t>
      </w:r>
      <w:r w:rsidR="001F5568">
        <w:rPr>
          <w:rFonts w:eastAsiaTheme="minorEastAsia"/>
        </w:rPr>
        <w:t xml:space="preserve"> phenom</w:t>
      </w:r>
      <w:r w:rsidR="00FE4EBB">
        <w:rPr>
          <w:rFonts w:eastAsiaTheme="minorEastAsia"/>
        </w:rPr>
        <w:t>ena</w:t>
      </w:r>
      <w:r w:rsidR="004A7FFB">
        <w:rPr>
          <w:rFonts w:eastAsiaTheme="minorEastAsia"/>
        </w:rPr>
        <w:t>.</w:t>
      </w:r>
    </w:p>
    <w:p w:rsidR="00AE28CA" w:rsidRDefault="00266F05" w:rsidP="008F32F3">
      <w:pPr>
        <w:spacing w:line="480" w:lineRule="auto"/>
        <w:jc w:val="both"/>
        <w:rPr>
          <w:rFonts w:eastAsiaTheme="minorEastAsia"/>
        </w:rPr>
      </w:pPr>
      <w:r>
        <w:rPr>
          <w:rFonts w:eastAsiaTheme="minorEastAsia"/>
        </w:rPr>
        <w:t xml:space="preserve">On the other hand, </w:t>
      </w:r>
      <w:r w:rsidR="00A125FC">
        <w:rPr>
          <w:rFonts w:eastAsiaTheme="minorEastAsia"/>
        </w:rPr>
        <w:t xml:space="preserve">anchoring effects and substitution </w:t>
      </w:r>
      <w:r w:rsidR="00095217">
        <w:rPr>
          <w:rFonts w:eastAsiaTheme="minorEastAsia"/>
        </w:rPr>
        <w:t xml:space="preserve">are significant </w:t>
      </w:r>
      <w:r w:rsidR="00FB1887">
        <w:rPr>
          <w:rFonts w:eastAsiaTheme="minorEastAsia"/>
        </w:rPr>
        <w:t xml:space="preserve">for Impressionist art. </w:t>
      </w:r>
      <w:r w:rsidR="00117F51">
        <w:rPr>
          <w:rFonts w:eastAsiaTheme="minorEastAsia"/>
        </w:rPr>
        <w:t xml:space="preserve">In general, Impressionist works </w:t>
      </w:r>
      <w:r w:rsidR="00FD6CA7">
        <w:rPr>
          <w:rFonts w:eastAsiaTheme="minorEastAsia"/>
        </w:rPr>
        <w:t xml:space="preserve">tend to have better-defined mediums such as oil and watercolor, which </w:t>
      </w:r>
      <w:r w:rsidR="00A16D5F">
        <w:rPr>
          <w:rFonts w:eastAsiaTheme="minorEastAsia"/>
        </w:rPr>
        <w:t>likely makes</w:t>
      </w:r>
      <w:r w:rsidR="00FD6CA7">
        <w:rPr>
          <w:rFonts w:eastAsiaTheme="minorEastAsia"/>
        </w:rPr>
        <w:t xml:space="preserve"> it easier to</w:t>
      </w:r>
      <w:r w:rsidR="00FA0E63">
        <w:rPr>
          <w:rFonts w:eastAsiaTheme="minorEastAsia"/>
        </w:rPr>
        <w:t xml:space="preserve"> identify similar sale precedents</w:t>
      </w:r>
      <w:r w:rsidR="00FD6CA7">
        <w:rPr>
          <w:rFonts w:eastAsiaTheme="minorEastAsia"/>
        </w:rPr>
        <w:t xml:space="preserve">. </w:t>
      </w:r>
      <w:r w:rsidR="00CD1AB2">
        <w:rPr>
          <w:rFonts w:eastAsiaTheme="minorEastAsia"/>
        </w:rPr>
        <w:t xml:space="preserve">Hence, </w:t>
      </w:r>
      <w:r w:rsidR="008522BA">
        <w:rPr>
          <w:rFonts w:eastAsiaTheme="minorEastAsia"/>
        </w:rPr>
        <w:t>anchoring is significant</w:t>
      </w:r>
      <w:r w:rsidR="00557598">
        <w:rPr>
          <w:rFonts w:eastAsiaTheme="minorEastAsia"/>
        </w:rPr>
        <w:t xml:space="preserve"> (though not particularly strong)</w:t>
      </w:r>
      <w:r w:rsidR="00264F44">
        <w:rPr>
          <w:rFonts w:eastAsiaTheme="minorEastAsia"/>
        </w:rPr>
        <w:t xml:space="preserve">: </w:t>
      </w:r>
      <w:r w:rsidR="003E38B0">
        <w:rPr>
          <w:rFonts w:eastAsiaTheme="minorEastAsia"/>
        </w:rPr>
        <w:t xml:space="preserve">a 10% gap between </w:t>
      </w:r>
      <w:r w:rsidR="00507B7C">
        <w:rPr>
          <w:rFonts w:eastAsiaTheme="minorEastAsia"/>
        </w:rPr>
        <w:t xml:space="preserve">the </w:t>
      </w:r>
      <w:r w:rsidR="00F51AAC">
        <w:rPr>
          <w:rFonts w:eastAsiaTheme="minorEastAsia"/>
        </w:rPr>
        <w:t xml:space="preserve">substitute’s sale </w:t>
      </w:r>
      <w:r w:rsidR="00C755D7">
        <w:rPr>
          <w:rFonts w:eastAsiaTheme="minorEastAsia"/>
        </w:rPr>
        <w:t xml:space="preserve">price and the </w:t>
      </w:r>
      <w:r w:rsidR="008A76F7">
        <w:rPr>
          <w:rFonts w:eastAsiaTheme="minorEastAsia"/>
        </w:rPr>
        <w:t xml:space="preserve">current </w:t>
      </w:r>
      <w:r w:rsidR="00D66678">
        <w:rPr>
          <w:rFonts w:eastAsiaTheme="minorEastAsia"/>
        </w:rPr>
        <w:t>piece’</w:t>
      </w:r>
      <w:r w:rsidR="003B3054">
        <w:rPr>
          <w:rFonts w:eastAsiaTheme="minorEastAsia"/>
        </w:rPr>
        <w:t xml:space="preserve">s hedonic value corresponds to </w:t>
      </w:r>
      <w:r w:rsidR="00B41DF6">
        <w:rPr>
          <w:rFonts w:eastAsiaTheme="minorEastAsia"/>
        </w:rPr>
        <w:t>0.3%</w:t>
      </w:r>
      <w:r w:rsidR="00792A0A">
        <w:rPr>
          <w:rFonts w:eastAsiaTheme="minorEastAsia"/>
        </w:rPr>
        <w:t xml:space="preserve"> change</w:t>
      </w:r>
      <w:r w:rsidR="00B30B53">
        <w:rPr>
          <w:rFonts w:eastAsiaTheme="minorEastAsia"/>
        </w:rPr>
        <w:t xml:space="preserve"> in the current </w:t>
      </w:r>
      <w:r w:rsidR="00C45889">
        <w:rPr>
          <w:rFonts w:eastAsiaTheme="minorEastAsia"/>
        </w:rPr>
        <w:t>price.</w:t>
      </w:r>
      <w:r w:rsidR="00212EC5">
        <w:rPr>
          <w:rFonts w:eastAsiaTheme="minorEastAsia"/>
        </w:rPr>
        <w:t xml:space="preserve"> </w:t>
      </w:r>
      <w:r w:rsidR="00D3260D">
        <w:rPr>
          <w:rFonts w:eastAsiaTheme="minorEastAsia"/>
        </w:rPr>
        <w:t>M</w:t>
      </w:r>
      <w:r w:rsidR="002008A7">
        <w:rPr>
          <w:rFonts w:eastAsiaTheme="minorEastAsia"/>
        </w:rPr>
        <w:t xml:space="preserve">ore impactful is the </w:t>
      </w:r>
      <w:r w:rsidR="00285F03">
        <w:rPr>
          <w:rFonts w:eastAsiaTheme="minorEastAsia"/>
        </w:rPr>
        <w:t xml:space="preserve">substitute sale </w:t>
      </w:r>
      <w:r w:rsidR="002008A7">
        <w:rPr>
          <w:rFonts w:eastAsiaTheme="minorEastAsia"/>
        </w:rPr>
        <w:t>residual,</w:t>
      </w:r>
      <w:r w:rsidR="004E1A96">
        <w:rPr>
          <w:rFonts w:eastAsiaTheme="minorEastAsia"/>
        </w:rPr>
        <w:t xml:space="preserve"> which </w:t>
      </w:r>
      <w:r w:rsidR="00CF498C">
        <w:rPr>
          <w:rFonts w:eastAsiaTheme="minorEastAsia"/>
        </w:rPr>
        <w:t xml:space="preserve">exhibits a </w:t>
      </w:r>
      <w:r w:rsidR="00094595">
        <w:rPr>
          <w:rFonts w:eastAsiaTheme="minorEastAsia"/>
        </w:rPr>
        <w:t>h</w:t>
      </w:r>
      <w:r w:rsidR="00CF498C">
        <w:rPr>
          <w:rFonts w:eastAsiaTheme="minorEastAsia"/>
        </w:rPr>
        <w:t xml:space="preserve">ighly significant </w:t>
      </w:r>
      <w:r w:rsidR="00094595">
        <w:rPr>
          <w:rFonts w:eastAsiaTheme="minorEastAsia"/>
        </w:rPr>
        <w:t xml:space="preserve">and </w:t>
      </w:r>
      <w:r w:rsidR="00090AAD">
        <w:rPr>
          <w:rFonts w:eastAsiaTheme="minorEastAsia"/>
        </w:rPr>
        <w:t xml:space="preserve">stronger </w:t>
      </w:r>
      <w:r w:rsidR="00CF498C">
        <w:rPr>
          <w:rFonts w:eastAsiaTheme="minorEastAsia"/>
        </w:rPr>
        <w:t xml:space="preserve">coefficient. </w:t>
      </w:r>
      <w:r w:rsidR="00CF53DE">
        <w:rPr>
          <w:rFonts w:eastAsiaTheme="minorEastAsia"/>
        </w:rPr>
        <w:t>We believe this may be due to reputation effects.</w:t>
      </w:r>
      <w:r w:rsidR="00D142B3">
        <w:rPr>
          <w:rFonts w:eastAsiaTheme="minorEastAsia"/>
        </w:rPr>
        <w:t xml:space="preserve"> </w:t>
      </w:r>
      <w:r w:rsidR="00A63571">
        <w:rPr>
          <w:rFonts w:eastAsiaTheme="minorEastAsia"/>
        </w:rPr>
        <w:t xml:space="preserve">Impressionist </w:t>
      </w:r>
      <w:r w:rsidR="002F6033">
        <w:rPr>
          <w:rFonts w:eastAsiaTheme="minorEastAsia"/>
        </w:rPr>
        <w:t xml:space="preserve">pieces, </w:t>
      </w:r>
      <w:r w:rsidR="00456EA4">
        <w:rPr>
          <w:rFonts w:eastAsiaTheme="minorEastAsia"/>
        </w:rPr>
        <w:t xml:space="preserve">which tend to be </w:t>
      </w:r>
      <w:r w:rsidR="00AB7627">
        <w:rPr>
          <w:rFonts w:eastAsiaTheme="minorEastAsia"/>
        </w:rPr>
        <w:t xml:space="preserve">much </w:t>
      </w:r>
      <w:r w:rsidR="007C19E1">
        <w:rPr>
          <w:rFonts w:eastAsiaTheme="minorEastAsia"/>
        </w:rPr>
        <w:t>older</w:t>
      </w:r>
      <w:r w:rsidR="001A428E">
        <w:rPr>
          <w:rFonts w:eastAsiaTheme="minorEastAsia"/>
        </w:rPr>
        <w:t>, scarcer, and</w:t>
      </w:r>
      <w:r w:rsidR="00C90791">
        <w:rPr>
          <w:rFonts w:eastAsiaTheme="minorEastAsia"/>
        </w:rPr>
        <w:t xml:space="preserve"> </w:t>
      </w:r>
      <w:proofErr w:type="gramStart"/>
      <w:r w:rsidR="00C90791">
        <w:rPr>
          <w:rFonts w:eastAsiaTheme="minorEastAsia"/>
        </w:rPr>
        <w:t>well-known</w:t>
      </w:r>
      <w:proofErr w:type="gramEnd"/>
      <w:r w:rsidR="00641F19">
        <w:rPr>
          <w:rFonts w:eastAsiaTheme="minorEastAsia"/>
        </w:rPr>
        <w:t xml:space="preserve">, </w:t>
      </w:r>
      <w:r w:rsidR="00E76F71">
        <w:rPr>
          <w:rFonts w:eastAsiaTheme="minorEastAsia"/>
        </w:rPr>
        <w:t xml:space="preserve">seem to </w:t>
      </w:r>
      <w:r w:rsidR="00362FA8">
        <w:rPr>
          <w:rFonts w:eastAsiaTheme="minorEastAsia"/>
        </w:rPr>
        <w:t>be</w:t>
      </w:r>
      <w:r w:rsidR="00641F19">
        <w:rPr>
          <w:rFonts w:eastAsiaTheme="minorEastAsia"/>
        </w:rPr>
        <w:t xml:space="preserve"> purchased </w:t>
      </w:r>
      <w:r w:rsidR="00E76F71">
        <w:rPr>
          <w:rFonts w:eastAsiaTheme="minorEastAsia"/>
        </w:rPr>
        <w:t xml:space="preserve">more </w:t>
      </w:r>
      <w:r w:rsidR="007514B0">
        <w:rPr>
          <w:rFonts w:eastAsiaTheme="minorEastAsia"/>
        </w:rPr>
        <w:t xml:space="preserve">as an investment </w:t>
      </w:r>
      <w:del w:id="50" w:author="Jessica" w:date="2016-04-09T22:42:00Z">
        <w:r w:rsidR="007514B0" w:rsidDel="006E2007">
          <w:rPr>
            <w:rFonts w:eastAsiaTheme="minorEastAsia"/>
          </w:rPr>
          <w:delText xml:space="preserve">rather </w:delText>
        </w:r>
      </w:del>
      <w:r w:rsidR="007514B0">
        <w:rPr>
          <w:rFonts w:eastAsiaTheme="minorEastAsia"/>
        </w:rPr>
        <w:t>than</w:t>
      </w:r>
      <w:r w:rsidR="00573F56">
        <w:rPr>
          <w:rFonts w:eastAsiaTheme="minorEastAsia"/>
        </w:rPr>
        <w:t xml:space="preserve"> </w:t>
      </w:r>
      <w:ins w:id="51" w:author="Jessica" w:date="2016-04-09T22:43:00Z">
        <w:r w:rsidR="006E2007">
          <w:rPr>
            <w:rFonts w:eastAsiaTheme="minorEastAsia"/>
          </w:rPr>
          <w:t xml:space="preserve">as </w:t>
        </w:r>
      </w:ins>
      <w:r w:rsidR="00573F56">
        <w:rPr>
          <w:rFonts w:eastAsiaTheme="minorEastAsia"/>
        </w:rPr>
        <w:t xml:space="preserve">a </w:t>
      </w:r>
      <w:r w:rsidR="00E23A3A">
        <w:rPr>
          <w:rFonts w:eastAsiaTheme="minorEastAsia"/>
        </w:rPr>
        <w:t>decoration</w:t>
      </w:r>
      <w:r w:rsidR="007566C7">
        <w:rPr>
          <w:rFonts w:eastAsiaTheme="minorEastAsia"/>
        </w:rPr>
        <w:t>.</w:t>
      </w:r>
      <w:r w:rsidR="00E23A3A">
        <w:rPr>
          <w:rStyle w:val="FootnoteReference"/>
          <w:rFonts w:eastAsiaTheme="minorEastAsia"/>
        </w:rPr>
        <w:footnoteReference w:id="3"/>
      </w:r>
      <w:r w:rsidR="000C0E59">
        <w:rPr>
          <w:rFonts w:eastAsiaTheme="minorEastAsia"/>
        </w:rPr>
        <w:t xml:space="preserve"> </w:t>
      </w:r>
      <w:r w:rsidR="004457D6">
        <w:rPr>
          <w:rStyle w:val="FootnoteReference"/>
          <w:rFonts w:eastAsiaTheme="minorEastAsia"/>
        </w:rPr>
        <w:footnoteReference w:id="4"/>
      </w:r>
      <w:r w:rsidR="004457D6">
        <w:rPr>
          <w:rFonts w:eastAsiaTheme="minorEastAsia"/>
        </w:rPr>
        <w:t xml:space="preserve"> </w:t>
      </w:r>
      <w:r w:rsidR="00E56359">
        <w:rPr>
          <w:rFonts w:eastAsiaTheme="minorEastAsia"/>
        </w:rPr>
        <w:t xml:space="preserve">Hence, </w:t>
      </w:r>
      <w:r w:rsidR="00BE456B">
        <w:rPr>
          <w:rFonts w:eastAsiaTheme="minorEastAsia"/>
        </w:rPr>
        <w:t xml:space="preserve">we would expect </w:t>
      </w:r>
      <w:r w:rsidR="003E33A8">
        <w:rPr>
          <w:rFonts w:eastAsiaTheme="minorEastAsia"/>
        </w:rPr>
        <w:t xml:space="preserve">their </w:t>
      </w:r>
      <w:r w:rsidR="00A85D9A">
        <w:rPr>
          <w:rFonts w:eastAsiaTheme="minorEastAsia"/>
        </w:rPr>
        <w:t xml:space="preserve">non-hedonic </w:t>
      </w:r>
      <w:r w:rsidR="0089360B">
        <w:rPr>
          <w:rFonts w:eastAsiaTheme="minorEastAsia"/>
        </w:rPr>
        <w:t xml:space="preserve">value to </w:t>
      </w:r>
      <w:r w:rsidR="00747024">
        <w:rPr>
          <w:rFonts w:eastAsiaTheme="minorEastAsia"/>
        </w:rPr>
        <w:t xml:space="preserve">rise </w:t>
      </w:r>
      <w:r w:rsidR="007A35F9">
        <w:rPr>
          <w:rFonts w:eastAsiaTheme="minorEastAsia"/>
        </w:rPr>
        <w:t xml:space="preserve">as </w:t>
      </w:r>
      <w:r w:rsidR="00F47425">
        <w:rPr>
          <w:rFonts w:eastAsiaTheme="minorEastAsia"/>
        </w:rPr>
        <w:t xml:space="preserve">their provenance </w:t>
      </w:r>
      <w:r w:rsidR="005558BA">
        <w:rPr>
          <w:rFonts w:eastAsiaTheme="minorEastAsia"/>
        </w:rPr>
        <w:t xml:space="preserve">and auction history </w:t>
      </w:r>
      <w:r w:rsidR="00F47425">
        <w:rPr>
          <w:rFonts w:eastAsiaTheme="minorEastAsia"/>
        </w:rPr>
        <w:t>becomes more and more illustrious over</w:t>
      </w:r>
      <w:r w:rsidR="005558BA">
        <w:rPr>
          <w:rFonts w:eastAsiaTheme="minorEastAsia"/>
        </w:rPr>
        <w:t xml:space="preserve"> time</w:t>
      </w:r>
      <w:r w:rsidR="0098649E">
        <w:rPr>
          <w:rFonts w:eastAsiaTheme="minorEastAsia"/>
        </w:rPr>
        <w:t>.</w:t>
      </w:r>
      <w:r w:rsidR="00772061">
        <w:rPr>
          <w:rFonts w:eastAsiaTheme="minorEastAsia"/>
        </w:rPr>
        <w:t xml:space="preserve"> </w:t>
      </w:r>
      <w:r w:rsidR="0055577C">
        <w:rPr>
          <w:rFonts w:eastAsiaTheme="minorEastAsia"/>
        </w:rPr>
        <w:t xml:space="preserve">As </w:t>
      </w:r>
      <w:r w:rsidR="007F35F8">
        <w:rPr>
          <w:rFonts w:eastAsiaTheme="minorEastAsia"/>
        </w:rPr>
        <w:t xml:space="preserve">a result, </w:t>
      </w:r>
      <w:r w:rsidR="006E53E3">
        <w:rPr>
          <w:rFonts w:eastAsiaTheme="minorEastAsia"/>
        </w:rPr>
        <w:t xml:space="preserve">the sale prices of </w:t>
      </w:r>
      <w:r w:rsidR="002A4F95">
        <w:rPr>
          <w:rFonts w:eastAsiaTheme="minorEastAsia"/>
        </w:rPr>
        <w:t xml:space="preserve">these pieces </w:t>
      </w:r>
      <w:r w:rsidR="00C74E27">
        <w:rPr>
          <w:rFonts w:eastAsiaTheme="minorEastAsia"/>
        </w:rPr>
        <w:t xml:space="preserve">begin to reflect </w:t>
      </w:r>
      <w:r w:rsidR="001E0DDF">
        <w:rPr>
          <w:rFonts w:eastAsiaTheme="minorEastAsia"/>
        </w:rPr>
        <w:t xml:space="preserve">their </w:t>
      </w:r>
      <w:r w:rsidR="00475701">
        <w:rPr>
          <w:rFonts w:eastAsiaTheme="minorEastAsia"/>
        </w:rPr>
        <w:t xml:space="preserve">historical reputation </w:t>
      </w:r>
      <w:r w:rsidR="00577A33">
        <w:rPr>
          <w:rFonts w:eastAsiaTheme="minorEastAsia"/>
        </w:rPr>
        <w:t>more than their hedonic value</w:t>
      </w:r>
      <w:r w:rsidR="00487A96">
        <w:rPr>
          <w:rFonts w:eastAsiaTheme="minorEastAsia"/>
        </w:rPr>
        <w:t>.</w:t>
      </w:r>
      <w:r w:rsidR="003B0A2B">
        <w:rPr>
          <w:rFonts w:eastAsiaTheme="minorEastAsia"/>
        </w:rPr>
        <w:t xml:space="preserve"> </w:t>
      </w:r>
      <w:r w:rsidR="00EF3425">
        <w:rPr>
          <w:rFonts w:eastAsiaTheme="minorEastAsia"/>
        </w:rPr>
        <w:t>Hi</w:t>
      </w:r>
      <w:r w:rsidR="00CB055E">
        <w:rPr>
          <w:rFonts w:eastAsiaTheme="minorEastAsia"/>
        </w:rPr>
        <w:t>storical reputation</w:t>
      </w:r>
      <w:r w:rsidR="00530CE6">
        <w:rPr>
          <w:rFonts w:eastAsiaTheme="minorEastAsia"/>
        </w:rPr>
        <w:t xml:space="preserve"> may</w:t>
      </w:r>
      <w:r w:rsidR="00ED35DB">
        <w:rPr>
          <w:rFonts w:eastAsiaTheme="minorEastAsia"/>
        </w:rPr>
        <w:t xml:space="preserve"> be tied to</w:t>
      </w:r>
      <w:r w:rsidR="00B368C3">
        <w:rPr>
          <w:rFonts w:eastAsiaTheme="minorEastAsia"/>
        </w:rPr>
        <w:t xml:space="preserve"> </w:t>
      </w:r>
      <w:r w:rsidR="00596C48">
        <w:rPr>
          <w:rFonts w:eastAsiaTheme="minorEastAsia"/>
        </w:rPr>
        <w:t xml:space="preserve">general </w:t>
      </w:r>
      <w:r w:rsidR="007D54BF">
        <w:rPr>
          <w:rFonts w:eastAsiaTheme="minorEastAsia"/>
        </w:rPr>
        <w:t xml:space="preserve">attributes such as the </w:t>
      </w:r>
      <w:r w:rsidR="001039ED">
        <w:rPr>
          <w:rFonts w:eastAsiaTheme="minorEastAsia"/>
        </w:rPr>
        <w:t>artist</w:t>
      </w:r>
      <w:r w:rsidR="00C01106">
        <w:rPr>
          <w:rFonts w:eastAsiaTheme="minorEastAsia"/>
        </w:rPr>
        <w:t xml:space="preserve"> and </w:t>
      </w:r>
      <w:r w:rsidR="0045436D">
        <w:rPr>
          <w:rFonts w:eastAsiaTheme="minorEastAsia"/>
        </w:rPr>
        <w:t>provenance, which</w:t>
      </w:r>
      <w:r w:rsidR="009F519A">
        <w:rPr>
          <w:rFonts w:eastAsiaTheme="minorEastAsia"/>
        </w:rPr>
        <w:t xml:space="preserve"> may </w:t>
      </w:r>
      <w:r w:rsidR="00E23326">
        <w:rPr>
          <w:rFonts w:eastAsiaTheme="minorEastAsia"/>
        </w:rPr>
        <w:t xml:space="preserve">of course </w:t>
      </w:r>
      <w:r w:rsidR="009F519A">
        <w:rPr>
          <w:rFonts w:eastAsiaTheme="minorEastAsia"/>
        </w:rPr>
        <w:t>be shared by multiple works.</w:t>
      </w:r>
      <w:r w:rsidR="00FF0EED">
        <w:rPr>
          <w:rFonts w:eastAsiaTheme="minorEastAsia"/>
        </w:rPr>
        <w:t xml:space="preserve"> </w:t>
      </w:r>
      <w:r w:rsidR="009731C5">
        <w:rPr>
          <w:rFonts w:eastAsiaTheme="minorEastAsia"/>
        </w:rPr>
        <w:t xml:space="preserve">Thus, </w:t>
      </w:r>
      <w:r w:rsidR="00227481">
        <w:rPr>
          <w:rFonts w:eastAsiaTheme="minorEastAsia"/>
        </w:rPr>
        <w:t xml:space="preserve">we should expect </w:t>
      </w:r>
      <w:r w:rsidR="00C57332">
        <w:rPr>
          <w:rFonts w:eastAsiaTheme="minorEastAsia"/>
        </w:rPr>
        <w:t xml:space="preserve">buyers of </w:t>
      </w:r>
      <w:r w:rsidR="00A853C4">
        <w:rPr>
          <w:rFonts w:eastAsiaTheme="minorEastAsia"/>
        </w:rPr>
        <w:t xml:space="preserve">a piece </w:t>
      </w:r>
      <w:r w:rsidR="005765ED">
        <w:rPr>
          <w:rFonts w:eastAsiaTheme="minorEastAsia"/>
        </w:rPr>
        <w:t xml:space="preserve">to </w:t>
      </w:r>
      <w:r w:rsidR="0083799F">
        <w:rPr>
          <w:rFonts w:eastAsiaTheme="minorEastAsia"/>
        </w:rPr>
        <w:lastRenderedPageBreak/>
        <w:t>draw</w:t>
      </w:r>
      <w:r w:rsidR="00F96B78">
        <w:rPr>
          <w:rFonts w:eastAsiaTheme="minorEastAsia"/>
        </w:rPr>
        <w:t xml:space="preserve"> </w:t>
      </w:r>
      <w:r w:rsidR="00554D27">
        <w:rPr>
          <w:rFonts w:eastAsiaTheme="minorEastAsia"/>
        </w:rPr>
        <w:t>u</w:t>
      </w:r>
      <w:r w:rsidR="005765ED">
        <w:rPr>
          <w:rFonts w:eastAsiaTheme="minorEastAsia"/>
        </w:rPr>
        <w:t xml:space="preserve">pon </w:t>
      </w:r>
      <w:r w:rsidR="00A102C9">
        <w:rPr>
          <w:rFonts w:eastAsiaTheme="minorEastAsia"/>
        </w:rPr>
        <w:t xml:space="preserve">price signals </w:t>
      </w:r>
      <w:r w:rsidR="006506E3">
        <w:rPr>
          <w:rFonts w:eastAsiaTheme="minorEastAsia"/>
        </w:rPr>
        <w:t xml:space="preserve">from sales of </w:t>
      </w:r>
      <w:r w:rsidR="008C4958">
        <w:rPr>
          <w:rFonts w:eastAsiaTheme="minorEastAsia"/>
        </w:rPr>
        <w:t xml:space="preserve">similarly </w:t>
      </w:r>
      <w:r w:rsidR="00F6752D">
        <w:rPr>
          <w:rFonts w:eastAsiaTheme="minorEastAsia"/>
        </w:rPr>
        <w:t>reputable works,</w:t>
      </w:r>
      <w:r w:rsidR="003870DA">
        <w:rPr>
          <w:rFonts w:eastAsiaTheme="minorEastAsia"/>
        </w:rPr>
        <w:t xml:space="preserve"> which </w:t>
      </w:r>
      <w:r w:rsidR="0052421B">
        <w:rPr>
          <w:rFonts w:eastAsiaTheme="minorEastAsia"/>
        </w:rPr>
        <w:t>are</w:t>
      </w:r>
      <w:r w:rsidR="003870DA">
        <w:rPr>
          <w:rFonts w:eastAsiaTheme="minorEastAsia"/>
        </w:rPr>
        <w:t xml:space="preserve"> captured </w:t>
      </w:r>
      <w:r w:rsidR="004674B5">
        <w:rPr>
          <w:rFonts w:eastAsiaTheme="minorEastAsia"/>
        </w:rPr>
        <w:t xml:space="preserve">in the </w:t>
      </w:r>
      <w:r w:rsidR="00686A04">
        <w:rPr>
          <w:rFonts w:eastAsiaTheme="minorEastAsia"/>
        </w:rPr>
        <w:t xml:space="preserve">significant </w:t>
      </w:r>
      <w:r w:rsidR="009C18BF">
        <w:rPr>
          <w:rFonts w:eastAsiaTheme="minorEastAsia"/>
        </w:rPr>
        <w:t>substitute residua</w:t>
      </w:r>
      <w:r w:rsidR="00495283">
        <w:rPr>
          <w:rFonts w:eastAsiaTheme="minorEastAsia"/>
        </w:rPr>
        <w:t>l here</w:t>
      </w:r>
      <w:r w:rsidR="00EE57D6">
        <w:rPr>
          <w:rFonts w:eastAsiaTheme="minorEastAsia"/>
        </w:rPr>
        <w:t>.</w:t>
      </w:r>
    </w:p>
    <w:p w:rsidR="00B04103" w:rsidRDefault="00114E0A" w:rsidP="00117F51">
      <w:pPr>
        <w:spacing w:line="480" w:lineRule="auto"/>
        <w:jc w:val="both"/>
        <w:rPr>
          <w:rFonts w:eastAsiaTheme="minorEastAsia"/>
        </w:rPr>
      </w:pPr>
      <w:r>
        <w:rPr>
          <w:rFonts w:eastAsiaTheme="minorEastAsia"/>
        </w:rPr>
        <w:t>Finally, our assorted art dataset exhibits strong and highly</w:t>
      </w:r>
      <w:r w:rsidR="00B04103">
        <w:rPr>
          <w:rFonts w:eastAsiaTheme="minorEastAsia"/>
        </w:rPr>
        <w:t xml:space="preserve"> significant anchoring effects.</w:t>
      </w:r>
      <w:r w:rsidR="00A644D9">
        <w:rPr>
          <w:rFonts w:eastAsiaTheme="minorEastAsia"/>
        </w:rPr>
        <w:t xml:space="preserve"> We believe this is </w:t>
      </w:r>
      <w:r w:rsidR="00DA7161">
        <w:rPr>
          <w:rFonts w:eastAsiaTheme="minorEastAsia"/>
        </w:rPr>
        <w:t xml:space="preserve">partially </w:t>
      </w:r>
      <w:r w:rsidR="005A63EA">
        <w:rPr>
          <w:rFonts w:eastAsiaTheme="minorEastAsia"/>
        </w:rPr>
        <w:t xml:space="preserve">due to the </w:t>
      </w:r>
      <w:r w:rsidR="00DA432E">
        <w:rPr>
          <w:rFonts w:eastAsiaTheme="minorEastAsia"/>
        </w:rPr>
        <w:t xml:space="preserve">far </w:t>
      </w:r>
      <w:r w:rsidR="007B189F">
        <w:rPr>
          <w:rFonts w:eastAsiaTheme="minorEastAsia"/>
        </w:rPr>
        <w:t xml:space="preserve">smaller time gaps between sales, which </w:t>
      </w:r>
      <w:r w:rsidR="001D1D61">
        <w:rPr>
          <w:rFonts w:eastAsiaTheme="minorEastAsia"/>
        </w:rPr>
        <w:t>as discussed in our literature review, seem to be more conducive to anchoring.</w:t>
      </w:r>
      <w:r w:rsidR="0096646A">
        <w:rPr>
          <w:rFonts w:eastAsiaTheme="minorEastAsia"/>
        </w:rPr>
        <w:t xml:space="preserve"> </w:t>
      </w:r>
      <w:r w:rsidR="00DC438A">
        <w:rPr>
          <w:rFonts w:eastAsiaTheme="minorEastAsia"/>
        </w:rPr>
        <w:t>However, i</w:t>
      </w:r>
      <w:r w:rsidR="008042E7">
        <w:rPr>
          <w:rFonts w:eastAsiaTheme="minorEastAsia"/>
        </w:rPr>
        <w:t>n addition to containing</w:t>
      </w:r>
      <w:r w:rsidR="00C013F7">
        <w:rPr>
          <w:rFonts w:eastAsiaTheme="minorEastAsia"/>
        </w:rPr>
        <w:t xml:space="preserve"> both </w:t>
      </w:r>
      <w:r w:rsidR="00BC0D91">
        <w:rPr>
          <w:rFonts w:eastAsiaTheme="minorEastAsia"/>
        </w:rPr>
        <w:t xml:space="preserve">Impressionist and Contemporary works, </w:t>
      </w:r>
      <w:r w:rsidR="00324F84">
        <w:rPr>
          <w:rFonts w:eastAsiaTheme="minorEastAsia"/>
        </w:rPr>
        <w:t xml:space="preserve">the </w:t>
      </w:r>
      <w:r w:rsidR="00035CAC">
        <w:rPr>
          <w:rFonts w:eastAsiaTheme="minorEastAsia"/>
        </w:rPr>
        <w:t>assorted art dataset is much larger</w:t>
      </w:r>
      <w:r w:rsidR="00D96C50">
        <w:rPr>
          <w:rFonts w:eastAsiaTheme="minorEastAsia"/>
        </w:rPr>
        <w:t xml:space="preserve"> and </w:t>
      </w:r>
      <w:r w:rsidR="00584EF2">
        <w:rPr>
          <w:rFonts w:eastAsiaTheme="minorEastAsia"/>
        </w:rPr>
        <w:t>diverse</w:t>
      </w:r>
      <w:r w:rsidR="00DC438A">
        <w:rPr>
          <w:rFonts w:eastAsiaTheme="minorEastAsia"/>
        </w:rPr>
        <w:t xml:space="preserve">. This </w:t>
      </w:r>
      <w:r w:rsidR="00D54E09">
        <w:rPr>
          <w:rFonts w:eastAsiaTheme="minorEastAsia"/>
        </w:rPr>
        <w:t xml:space="preserve">means </w:t>
      </w:r>
      <w:r w:rsidR="00BE472F">
        <w:rPr>
          <w:rFonts w:eastAsiaTheme="minorEastAsia"/>
        </w:rPr>
        <w:t xml:space="preserve">that </w:t>
      </w:r>
      <w:r w:rsidR="00500AE7">
        <w:rPr>
          <w:rFonts w:eastAsiaTheme="minorEastAsia"/>
        </w:rPr>
        <w:t xml:space="preserve">for a given art piece, </w:t>
      </w:r>
      <w:r w:rsidR="00DA6BC7">
        <w:rPr>
          <w:rFonts w:eastAsiaTheme="minorEastAsia"/>
        </w:rPr>
        <w:t xml:space="preserve">it may be </w:t>
      </w:r>
      <w:r w:rsidR="009708FE">
        <w:rPr>
          <w:rFonts w:eastAsiaTheme="minorEastAsia"/>
        </w:rPr>
        <w:t>possible</w:t>
      </w:r>
      <w:r w:rsidR="00DA6BC7">
        <w:rPr>
          <w:rFonts w:eastAsiaTheme="minorEastAsia"/>
        </w:rPr>
        <w:t xml:space="preserve"> to</w:t>
      </w:r>
      <w:r w:rsidR="00596391">
        <w:rPr>
          <w:rFonts w:eastAsiaTheme="minorEastAsia"/>
        </w:rPr>
        <w:t xml:space="preserve"> find more </w:t>
      </w:r>
      <w:r w:rsidR="000C39AF">
        <w:rPr>
          <w:rFonts w:eastAsiaTheme="minorEastAsia"/>
        </w:rPr>
        <w:t xml:space="preserve">appropriate </w:t>
      </w:r>
      <w:r w:rsidR="00596391">
        <w:rPr>
          <w:rFonts w:eastAsiaTheme="minorEastAsia"/>
        </w:rPr>
        <w:t>substitutes, which is suggested here by the highly significant coefficient for the substitution measure.</w:t>
      </w:r>
      <w:r w:rsidR="00303BDB">
        <w:rPr>
          <w:rFonts w:eastAsiaTheme="minorEastAsia"/>
        </w:rPr>
        <w:t xml:space="preserve"> </w:t>
      </w:r>
      <w:r w:rsidR="00500AE7">
        <w:rPr>
          <w:rFonts w:eastAsiaTheme="minorEastAsia"/>
        </w:rPr>
        <w:t xml:space="preserve"> </w:t>
      </w:r>
      <w:r w:rsidR="00971D58">
        <w:rPr>
          <w:rFonts w:eastAsiaTheme="minorEastAsia"/>
        </w:rPr>
        <w:t xml:space="preserve">&lt; </w:t>
      </w:r>
      <w:proofErr w:type="gramStart"/>
      <w:r w:rsidR="00971D58">
        <w:rPr>
          <w:rFonts w:eastAsiaTheme="minorEastAsia"/>
        </w:rPr>
        <w:t>need</w:t>
      </w:r>
      <w:proofErr w:type="gramEnd"/>
      <w:r w:rsidR="00971D58">
        <w:rPr>
          <w:rFonts w:eastAsiaTheme="minorEastAsia"/>
        </w:rPr>
        <w:t xml:space="preserve"> to work hard on this section</w:t>
      </w:r>
      <w:r w:rsidR="009312E4">
        <w:rPr>
          <w:rFonts w:eastAsiaTheme="minorEastAsia"/>
        </w:rPr>
        <w:t xml:space="preserve">. Maybe </w:t>
      </w:r>
      <w:r w:rsidR="00AA696C">
        <w:rPr>
          <w:rFonts w:eastAsiaTheme="minorEastAsia"/>
        </w:rPr>
        <w:t>go into data</w:t>
      </w:r>
      <w:proofErr w:type="gramStart"/>
      <w:r w:rsidR="00596391">
        <w:rPr>
          <w:rFonts w:eastAsiaTheme="minorEastAsia"/>
        </w:rPr>
        <w:t>, .</w:t>
      </w:r>
      <w:proofErr w:type="spellStart"/>
      <w:r w:rsidR="00596391">
        <w:rPr>
          <w:rFonts w:eastAsiaTheme="minorEastAsia"/>
        </w:rPr>
        <w:t>Rdata</w:t>
      </w:r>
      <w:proofErr w:type="spellEnd"/>
      <w:proofErr w:type="gramEnd"/>
      <w:r w:rsidR="00596391">
        <w:rPr>
          <w:rFonts w:eastAsiaTheme="minorEastAsia"/>
        </w:rPr>
        <w:t>, or regression</w:t>
      </w:r>
      <w:r w:rsidR="00AA696C">
        <w:rPr>
          <w:rFonts w:eastAsiaTheme="minorEastAsia"/>
        </w:rPr>
        <w:t xml:space="preserve"> here</w:t>
      </w:r>
      <w:r w:rsidR="00971D58">
        <w:rPr>
          <w:rFonts w:eastAsiaTheme="minorEastAsia"/>
        </w:rPr>
        <w:t xml:space="preserve"> &gt;</w:t>
      </w:r>
    </w:p>
    <w:p w:rsidR="006C28E1" w:rsidRDefault="00E05A5A" w:rsidP="006C28E1">
      <w:pPr>
        <w:spacing w:line="480" w:lineRule="auto"/>
        <w:jc w:val="both"/>
        <w:rPr>
          <w:rFonts w:eastAsiaTheme="minorEastAsia"/>
        </w:rPr>
      </w:pPr>
      <w:r>
        <w:rPr>
          <w:rFonts w:eastAsiaTheme="minorEastAsia"/>
        </w:rPr>
        <w:t>T</w:t>
      </w:r>
      <w:r w:rsidR="00C67CCB">
        <w:rPr>
          <w:rFonts w:eastAsiaTheme="minorEastAsia"/>
        </w:rPr>
        <w:t xml:space="preserve">ime effects (months since last sale) </w:t>
      </w:r>
      <w:r w:rsidR="00E27CE8">
        <w:rPr>
          <w:rFonts w:eastAsiaTheme="minorEastAsia"/>
        </w:rPr>
        <w:t>have small coefficients across</w:t>
      </w:r>
      <w:r>
        <w:t xml:space="preserve"> the board, and are insignificant for Impressionist art.</w:t>
      </w:r>
      <w:r w:rsidR="008A72D3">
        <w:t xml:space="preserve"> </w:t>
      </w:r>
      <w:r w:rsidR="008A72D3">
        <w:rPr>
          <w:rFonts w:eastAsiaTheme="minorEastAsia"/>
        </w:rPr>
        <w:t>From our interviews, we learned that buyers of art tend to be myopic, in that they do not tend to internalize the full range of historica</w:t>
      </w:r>
      <w:r w:rsidR="00322AA1">
        <w:rPr>
          <w:rFonts w:eastAsiaTheme="minorEastAsia"/>
        </w:rPr>
        <w:t>l prices (only recent prices, e.g.</w:t>
      </w:r>
      <w:r w:rsidR="00C244C2">
        <w:rPr>
          <w:rFonts w:eastAsiaTheme="minorEastAsia"/>
        </w:rPr>
        <w:t xml:space="preserve"> </w:t>
      </w:r>
      <w:r w:rsidR="008A72D3">
        <w:rPr>
          <w:rFonts w:eastAsiaTheme="minorEastAsia"/>
        </w:rPr>
        <w:t>anchoring).</w:t>
      </w:r>
      <w:r w:rsidR="007B3959" w:rsidRPr="007B3959">
        <w:rPr>
          <w:rFonts w:eastAsiaTheme="minorEastAsia"/>
        </w:rPr>
        <w:t xml:space="preserve"> </w:t>
      </w:r>
      <w:r w:rsidR="0083577E">
        <w:rPr>
          <w:rFonts w:eastAsiaTheme="minorEastAsia"/>
        </w:rPr>
        <w:t xml:space="preserve">This seems to be </w:t>
      </w:r>
      <w:r w:rsidR="00BD6A7B">
        <w:rPr>
          <w:rFonts w:eastAsiaTheme="minorEastAsia"/>
        </w:rPr>
        <w:t xml:space="preserve">confirmed </w:t>
      </w:r>
      <w:r w:rsidR="00C06548">
        <w:rPr>
          <w:rFonts w:eastAsiaTheme="minorEastAsia"/>
        </w:rPr>
        <w:t xml:space="preserve">by </w:t>
      </w:r>
      <w:r w:rsidR="006E43E5">
        <w:rPr>
          <w:rFonts w:eastAsiaTheme="minorEastAsia"/>
        </w:rPr>
        <w:t xml:space="preserve">the price indices </w:t>
      </w:r>
      <w:r w:rsidR="00186317">
        <w:rPr>
          <w:rFonts w:eastAsiaTheme="minorEastAsia"/>
        </w:rPr>
        <w:t xml:space="preserve">and small time coefficients </w:t>
      </w:r>
      <w:r w:rsidR="00F02AD1">
        <w:rPr>
          <w:rFonts w:eastAsiaTheme="minorEastAsia"/>
        </w:rPr>
        <w:t xml:space="preserve">in </w:t>
      </w:r>
      <w:proofErr w:type="spellStart"/>
      <w:r w:rsidR="00C06548">
        <w:rPr>
          <w:rFonts w:eastAsiaTheme="minorEastAsia"/>
        </w:rPr>
        <w:t>Beggs</w:t>
      </w:r>
      <w:proofErr w:type="spellEnd"/>
      <w:r w:rsidR="00C06548">
        <w:rPr>
          <w:rFonts w:eastAsiaTheme="minorEastAsia"/>
        </w:rPr>
        <w:t xml:space="preserve"> &amp; </w:t>
      </w:r>
      <w:proofErr w:type="spellStart"/>
      <w:r w:rsidR="00C06548">
        <w:rPr>
          <w:rFonts w:eastAsiaTheme="minorEastAsia"/>
        </w:rPr>
        <w:t>Graddy</w:t>
      </w:r>
      <w:proofErr w:type="spellEnd"/>
      <w:r w:rsidR="00C06548">
        <w:rPr>
          <w:rFonts w:eastAsiaTheme="minorEastAsia"/>
        </w:rPr>
        <w:t xml:space="preserve"> (2009), which </w:t>
      </w:r>
      <w:r w:rsidR="00BD6A7B">
        <w:rPr>
          <w:rFonts w:eastAsiaTheme="minorEastAsia"/>
        </w:rPr>
        <w:t>suggest</w:t>
      </w:r>
      <w:r w:rsidR="00E62A6C">
        <w:rPr>
          <w:rFonts w:eastAsiaTheme="minorEastAsia"/>
        </w:rPr>
        <w:t xml:space="preserve"> that </w:t>
      </w:r>
      <w:r w:rsidR="00F02AD1">
        <w:rPr>
          <w:rFonts w:eastAsiaTheme="minorEastAsia"/>
        </w:rPr>
        <w:t>prices can climb up dramatica</w:t>
      </w:r>
      <w:r w:rsidR="00B70E22">
        <w:rPr>
          <w:rFonts w:eastAsiaTheme="minorEastAsia"/>
        </w:rPr>
        <w:t xml:space="preserve">lly over long stretches of time. </w:t>
      </w:r>
      <w:r w:rsidR="00E676B8">
        <w:rPr>
          <w:rFonts w:eastAsiaTheme="minorEastAsia"/>
        </w:rPr>
        <w:t>Here</w:t>
      </w:r>
      <w:r w:rsidR="002D2FC0">
        <w:rPr>
          <w:rFonts w:eastAsiaTheme="minorEastAsia"/>
        </w:rPr>
        <w:t>,</w:t>
      </w:r>
      <w:r w:rsidR="00EC690E">
        <w:rPr>
          <w:rFonts w:eastAsiaTheme="minorEastAsia"/>
        </w:rPr>
        <w:t xml:space="preserve"> </w:t>
      </w:r>
      <w:r w:rsidR="008657CC">
        <w:rPr>
          <w:rFonts w:eastAsiaTheme="minorEastAsia"/>
        </w:rPr>
        <w:t xml:space="preserve">for assorted art, </w:t>
      </w:r>
      <w:r w:rsidR="007B3959">
        <w:rPr>
          <w:rFonts w:eastAsiaTheme="minorEastAsia"/>
        </w:rPr>
        <w:t xml:space="preserve">a </w:t>
      </w:r>
      <w:proofErr w:type="gramStart"/>
      <w:r w:rsidR="007B3959">
        <w:rPr>
          <w:rFonts w:eastAsiaTheme="minorEastAsia"/>
        </w:rPr>
        <w:t>100 month</w:t>
      </w:r>
      <w:proofErr w:type="gramEnd"/>
      <w:r w:rsidR="007B3959">
        <w:rPr>
          <w:rFonts w:eastAsiaTheme="minorEastAsia"/>
        </w:rPr>
        <w:t xml:space="preserve"> (8.3 year) time interval between sales only corresponds to an 8% decrease in the current price. For Contemporary art, the same gap corresponds to a 5% decrease, while for Impressionist art the association is almost nonexistent. </w:t>
      </w:r>
      <w:r w:rsidR="00490E1C">
        <w:rPr>
          <w:rFonts w:eastAsiaTheme="minorEastAsia"/>
        </w:rPr>
        <w:t xml:space="preserve">Nevertheless, </w:t>
      </w:r>
      <w:r w:rsidR="00202958">
        <w:rPr>
          <w:rFonts w:eastAsiaTheme="minorEastAsia"/>
        </w:rPr>
        <w:t xml:space="preserve">the </w:t>
      </w:r>
      <w:r w:rsidR="00001DB3">
        <w:rPr>
          <w:rFonts w:eastAsiaTheme="minorEastAsia"/>
        </w:rPr>
        <w:t>fact</w:t>
      </w:r>
      <w:r w:rsidR="00202958">
        <w:rPr>
          <w:rFonts w:eastAsiaTheme="minorEastAsia"/>
        </w:rPr>
        <w:t xml:space="preserve"> </w:t>
      </w:r>
      <w:ins w:id="52" w:author="Jessica" w:date="2016-04-09T22:44:00Z">
        <w:r w:rsidR="006E2007">
          <w:rPr>
            <w:rFonts w:eastAsiaTheme="minorEastAsia"/>
          </w:rPr>
          <w:t xml:space="preserve">that </w:t>
        </w:r>
      </w:ins>
      <w:r w:rsidR="00202958">
        <w:rPr>
          <w:rFonts w:eastAsiaTheme="minorEastAsia"/>
        </w:rPr>
        <w:lastRenderedPageBreak/>
        <w:t xml:space="preserve">Contemporary </w:t>
      </w:r>
      <w:r w:rsidR="00015534">
        <w:rPr>
          <w:rFonts w:eastAsiaTheme="minorEastAsia"/>
        </w:rPr>
        <w:t xml:space="preserve">and assorted art </w:t>
      </w:r>
      <w:r w:rsidR="00001DB3">
        <w:rPr>
          <w:rFonts w:eastAsiaTheme="minorEastAsia"/>
        </w:rPr>
        <w:t>have somewhat larger coefficients</w:t>
      </w:r>
      <w:r w:rsidR="006E4B18">
        <w:rPr>
          <w:rFonts w:eastAsiaTheme="minorEastAsia"/>
        </w:rPr>
        <w:t xml:space="preserve"> </w:t>
      </w:r>
      <w:r w:rsidR="00015534">
        <w:rPr>
          <w:rFonts w:eastAsiaTheme="minorEastAsia"/>
        </w:rPr>
        <w:t>suggest</w:t>
      </w:r>
      <w:ins w:id="53" w:author="Jessica" w:date="2016-04-09T22:45:00Z">
        <w:r w:rsidR="006E2007">
          <w:rPr>
            <w:rFonts w:eastAsiaTheme="minorEastAsia"/>
          </w:rPr>
          <w:t>s</w:t>
        </w:r>
      </w:ins>
      <w:r w:rsidR="00015534">
        <w:rPr>
          <w:rFonts w:eastAsiaTheme="minorEastAsia"/>
        </w:rPr>
        <w:t xml:space="preserve"> that </w:t>
      </w:r>
      <w:r w:rsidR="00490E1C">
        <w:rPr>
          <w:rFonts w:eastAsiaTheme="minorEastAsia"/>
        </w:rPr>
        <w:t>smaller</w:t>
      </w:r>
      <w:r w:rsidR="00DD051D">
        <w:rPr>
          <w:rFonts w:eastAsiaTheme="minorEastAsia"/>
        </w:rPr>
        <w:t xml:space="preserve"> time intervals between sales </w:t>
      </w:r>
      <w:r w:rsidR="00D52132">
        <w:rPr>
          <w:rFonts w:eastAsiaTheme="minorEastAsia"/>
        </w:rPr>
        <w:t>can</w:t>
      </w:r>
      <w:r w:rsidR="00DD051D">
        <w:rPr>
          <w:rFonts w:eastAsiaTheme="minorEastAsia"/>
        </w:rPr>
        <w:t xml:space="preserve"> counteract </w:t>
      </w:r>
      <w:r w:rsidR="00906C15">
        <w:rPr>
          <w:rFonts w:eastAsiaTheme="minorEastAsia"/>
        </w:rPr>
        <w:t xml:space="preserve">buyer </w:t>
      </w:r>
      <w:r w:rsidR="006E4B18">
        <w:rPr>
          <w:rFonts w:eastAsiaTheme="minorEastAsia"/>
        </w:rPr>
        <w:t>nearsightedness</w:t>
      </w:r>
      <w:r w:rsidR="00906C15">
        <w:rPr>
          <w:rFonts w:eastAsiaTheme="minorEastAsia"/>
        </w:rPr>
        <w:t>.</w:t>
      </w:r>
    </w:p>
    <w:p w:rsidR="00114E0A" w:rsidRDefault="00114E0A" w:rsidP="006C28E1">
      <w:pPr>
        <w:spacing w:line="480" w:lineRule="auto"/>
        <w:jc w:val="both"/>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much less variation in the Impressionist and Contemporary datasets than in our assorted art one. High F-statistics confirm the relevance of our variables, as </w:t>
      </w:r>
      <w:commentRangeStart w:id="54"/>
      <w:r>
        <w:rPr>
          <w:rFonts w:eastAsiaTheme="minorEastAsia"/>
        </w:rPr>
        <w:t xml:space="preserve">before.  </w:t>
      </w:r>
      <w:commentRangeEnd w:id="54"/>
      <w:r w:rsidR="006E2007">
        <w:rPr>
          <w:rStyle w:val="CommentReference"/>
        </w:rPr>
        <w:commentReference w:id="54"/>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rPr>
      </w:pPr>
      <w:r>
        <w:rPr>
          <w:rFonts w:eastAsiaTheme="minorEastAsia"/>
          <w:b/>
        </w:rPr>
        <w:lastRenderedPageBreak/>
        <w:t>Q2: DOMAIN KNOWLEDGE</w:t>
      </w:r>
    </w:p>
    <w:p w:rsidR="00114E0A" w:rsidRDefault="00BE5295" w:rsidP="00114E0A">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114E0A" w:rsidRDefault="00114E0A" w:rsidP="00D46192">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t>
      </w:r>
      <w:r w:rsidR="00A62FFB">
        <w:rPr>
          <w:rFonts w:eastAsiaTheme="minorEastAsia"/>
        </w:rPr>
        <w:t>Even though</w:t>
      </w:r>
      <w:r w:rsidR="005606B9">
        <w:rPr>
          <w:rFonts w:eastAsiaTheme="minorEastAsia"/>
        </w:rPr>
        <w:t xml:space="preserve">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606B9">
        <w:rPr>
          <w:rFonts w:eastAsiaTheme="minorEastAsia"/>
        </w:rPr>
        <w:t xml:space="preserve"> is </w:t>
      </w:r>
      <w:r w:rsidR="00D90905">
        <w:rPr>
          <w:rFonts w:eastAsiaTheme="minorEastAsia"/>
        </w:rPr>
        <w:t>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B75BB">
        <w:rPr>
          <w:rFonts w:eastAsiaTheme="minorEastAsia"/>
        </w:rPr>
        <w:t>, we reach similar results</w:t>
      </w:r>
      <w:r w:rsidR="00975543">
        <w:rPr>
          <w:rFonts w:eastAsiaTheme="minorEastAsia"/>
        </w:rPr>
        <w:t>, which</w:t>
      </w:r>
      <w:r w:rsidR="00B21773">
        <w:rPr>
          <w:rFonts w:eastAsiaTheme="minorEastAsia"/>
        </w:rPr>
        <w:t xml:space="preserve"> further confirms</w:t>
      </w:r>
      <w:r w:rsidR="00975543">
        <w:rPr>
          <w:rFonts w:eastAsiaTheme="minorEastAsia"/>
        </w:rPr>
        <w:t xml:space="preserve"> our </w:t>
      </w:r>
      <w:r w:rsidR="000D77BF">
        <w:rPr>
          <w:rFonts w:eastAsiaTheme="minorEastAsia"/>
        </w:rPr>
        <w:t xml:space="preserve">overall </w:t>
      </w:r>
      <w:r w:rsidR="00975543">
        <w:rPr>
          <w:rFonts w:eastAsiaTheme="minorEastAsia"/>
        </w:rPr>
        <w:t>discovery of anchoring effects</w:t>
      </w:r>
      <w:r w:rsidR="00942A72">
        <w:rPr>
          <w:rFonts w:eastAsiaTheme="minorEastAsia"/>
        </w:rPr>
        <w:t xml:space="preserve">. </w:t>
      </w:r>
    </w:p>
    <w:p w:rsidR="00A10FC1" w:rsidRDefault="00114E0A" w:rsidP="00114E0A">
      <w:pPr>
        <w:spacing w:line="480" w:lineRule="auto"/>
        <w:ind w:firstLine="0"/>
        <w:jc w:val="both"/>
        <w:rPr>
          <w:rFonts w:eastAsiaTheme="minorEastAsia"/>
        </w:rPr>
      </w:pPr>
      <w:r>
        <w:rPr>
          <w:rFonts w:eastAsiaTheme="minorEastAsia"/>
        </w:rPr>
        <w:tab/>
        <w:t xml:space="preserve">First, </w:t>
      </w:r>
      <w:r w:rsidR="00E95890">
        <w:rPr>
          <w:rFonts w:eastAsiaTheme="minorEastAsia"/>
        </w:rPr>
        <w:t>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95890">
        <w:rPr>
          <w:rFonts w:eastAsiaTheme="minorEastAsia"/>
        </w:rPr>
        <w:t xml:space="preserve"> case, </w:t>
      </w:r>
      <w:r w:rsidR="00C65597">
        <w:rPr>
          <w:rFonts w:eastAsiaTheme="minorEastAsia"/>
        </w:rPr>
        <w:t>anchoring is significant for Impress</w:t>
      </w:r>
      <w:r w:rsidR="00C74A28">
        <w:rPr>
          <w:rFonts w:eastAsiaTheme="minorEastAsia"/>
        </w:rPr>
        <w:t xml:space="preserve">ionist and assorted art, but insignificant for Contemporary art. </w:t>
      </w:r>
      <w:r w:rsidR="00001D35">
        <w:rPr>
          <w:rFonts w:eastAsiaTheme="minorEastAsia"/>
        </w:rPr>
        <w:t>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01D35">
        <w:rPr>
          <w:rFonts w:eastAsiaTheme="minorEastAsia"/>
        </w:rPr>
        <w:t xml:space="preserve"> case</w:t>
      </w:r>
      <w:r w:rsidR="00F50DCA">
        <w:rPr>
          <w:rFonts w:eastAsiaTheme="minorEastAsia"/>
        </w:rPr>
        <w:t xml:space="preserve">, which is </w:t>
      </w:r>
      <w:r w:rsidR="00692A64">
        <w:rPr>
          <w:rFonts w:eastAsiaTheme="minorEastAsia"/>
        </w:rPr>
        <w:t xml:space="preserve">surprising </w:t>
      </w:r>
      <w:del w:id="55" w:author="Jessica" w:date="2016-04-09T22:47:00Z">
        <w:r w:rsidR="00692A64" w:rsidDel="006E2007">
          <w:rPr>
            <w:rFonts w:eastAsiaTheme="minorEastAsia"/>
          </w:rPr>
          <w:delText xml:space="preserve">given </w:delText>
        </w:r>
      </w:del>
      <w:r w:rsidR="00692A64">
        <w:rPr>
          <w:rFonts w:eastAsiaTheme="minorEastAsia"/>
        </w:rPr>
        <w:t>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2A64">
        <w:rPr>
          <w:rFonts w:eastAsiaTheme="minorEastAsia"/>
        </w:rPr>
        <w:t xml:space="preserve"> only f</w:t>
      </w:r>
      <w:proofErr w:type="spellStart"/>
      <w:r w:rsidR="00692A64">
        <w:rPr>
          <w:rFonts w:eastAsiaTheme="minorEastAsia"/>
        </w:rPr>
        <w:t>ocuses</w:t>
      </w:r>
      <w:proofErr w:type="spellEnd"/>
      <w:r w:rsidR="00692A64">
        <w:rPr>
          <w:rFonts w:eastAsiaTheme="minorEastAsia"/>
        </w:rPr>
        <w:t xml:space="preserve"> on a couple of key variables (size, time) that were </w:t>
      </w:r>
      <w:r w:rsidR="00FA7389">
        <w:rPr>
          <w:rFonts w:eastAsiaTheme="minorEastAsia"/>
        </w:rPr>
        <w:t xml:space="preserve">carefully </w:t>
      </w:r>
      <w:r w:rsidR="00CC297A">
        <w:rPr>
          <w:rFonts w:eastAsiaTheme="minorEastAsia"/>
        </w:rPr>
        <w:t>suggested by our experts</w:t>
      </w:r>
      <w:r w:rsidR="00F50DCA">
        <w:rPr>
          <w:rFonts w:eastAsiaTheme="minorEastAsia"/>
        </w:rPr>
        <w:t xml:space="preserve">. </w:t>
      </w:r>
      <w:r w:rsidR="00CC297A">
        <w:rPr>
          <w:rFonts w:eastAsiaTheme="minorEastAsia"/>
        </w:rPr>
        <w:t xml:space="preserve">Nevertheless, anchoring coefficients are weaker across </w:t>
      </w:r>
      <w:r w:rsidR="00283343">
        <w:rPr>
          <w:rFonts w:eastAsiaTheme="minorEastAsia"/>
        </w:rPr>
        <w:t>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83343">
        <w:rPr>
          <w:rFonts w:eastAsiaTheme="minorEastAsia"/>
        </w:rPr>
        <w:t xml:space="preserve"> might</w:t>
      </w:r>
      <w:r w:rsidR="00257344">
        <w:rPr>
          <w:rFonts w:eastAsiaTheme="minorEastAsia"/>
        </w:rPr>
        <w:t xml:space="preserve"> be a more stringent control.</w:t>
      </w:r>
      <w:r w:rsidR="00DD7236">
        <w:rPr>
          <w:rFonts w:eastAsiaTheme="minorEastAsia"/>
        </w:rPr>
        <w:t xml:space="preserve"> </w:t>
      </w:r>
    </w:p>
    <w:p w:rsidR="00015882" w:rsidRDefault="00552981" w:rsidP="00015882">
      <w:pPr>
        <w:spacing w:line="480" w:lineRule="auto"/>
        <w:ind w:firstLine="0"/>
        <w:jc w:val="both"/>
        <w:rPr>
          <w:rFonts w:eastAsiaTheme="minorEastAsia"/>
        </w:rPr>
      </w:pPr>
      <w:r>
        <w:rPr>
          <w:rFonts w:eastAsiaTheme="minorEastAsia"/>
        </w:rPr>
        <w:tab/>
      </w:r>
      <w:r w:rsidR="00DA4D28">
        <w:rPr>
          <w:rFonts w:eastAsiaTheme="minorEastAsia"/>
        </w:rPr>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10FC1">
        <w:rPr>
          <w:rFonts w:eastAsiaTheme="minorEastAsia"/>
        </w:rPr>
        <w:t xml:space="preserve"> become</w:t>
      </w:r>
      <w:r w:rsidR="00673927">
        <w:rPr>
          <w:rFonts w:eastAsiaTheme="minorEastAsia"/>
        </w:rPr>
        <w:t>s</w:t>
      </w:r>
      <w:r w:rsidR="00A10FC1">
        <w:rPr>
          <w:rFonts w:eastAsiaTheme="minorEastAsia"/>
        </w:rPr>
        <w:t xml:space="preserve"> </w:t>
      </w:r>
      <w:r w:rsidR="00F75636">
        <w:rPr>
          <w:rFonts w:eastAsiaTheme="minorEastAsia"/>
        </w:rPr>
        <w:t>a significant predictor of</w:t>
      </w:r>
      <w:r w:rsidR="008F6EAC">
        <w:rPr>
          <w:rFonts w:eastAsiaTheme="minorEastAsia"/>
        </w:rPr>
        <w:t xml:space="preserve"> price</w:t>
      </w:r>
      <w:r w:rsidR="00CF436A">
        <w:rPr>
          <w:rFonts w:eastAsiaTheme="minorEastAsia"/>
        </w:rPr>
        <w:t xml:space="preserve"> across all three datasets</w:t>
      </w:r>
      <w:r w:rsidR="008F6EAC">
        <w:rPr>
          <w:rFonts w:eastAsiaTheme="minorEastAsia"/>
        </w:rPr>
        <w:t xml:space="preserve">, </w:t>
      </w:r>
      <w:r w:rsidR="00694FD8">
        <w:rPr>
          <w:rFonts w:eastAsiaTheme="minorEastAsia"/>
        </w:rPr>
        <w:t>the</w:t>
      </w:r>
      <w:r w:rsidR="008F6EAC">
        <w:rPr>
          <w:rFonts w:eastAsiaTheme="minorEastAsia"/>
        </w:rPr>
        <w:t xml:space="preserve"> </w:t>
      </w:r>
      <w:r w:rsidR="00DA4D28">
        <w:rPr>
          <w:rFonts w:eastAsiaTheme="minorEastAsia"/>
        </w:rPr>
        <w:t>impact</w:t>
      </w:r>
      <w:r w:rsidR="00694FD8">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4FD8">
        <w:rPr>
          <w:rFonts w:eastAsiaTheme="minorEastAsia"/>
        </w:rPr>
        <w:t xml:space="preserve"> </w:t>
      </w:r>
      <w:r w:rsidR="00DA4D28">
        <w:rPr>
          <w:rFonts w:eastAsiaTheme="minorEastAsia"/>
        </w:rPr>
        <w:t>on</w:t>
      </w:r>
      <w:r w:rsidR="00C463C6">
        <w:rPr>
          <w:rFonts w:eastAsiaTheme="minorEastAsia"/>
        </w:rPr>
        <w:t xml:space="preserve"> </w:t>
      </w:r>
      <w:r w:rsidR="006971D3">
        <w:rPr>
          <w:rFonts w:eastAsiaTheme="minorEastAsia"/>
        </w:rPr>
        <w:t>price</w:t>
      </w:r>
      <w:r w:rsidR="00C463C6">
        <w:rPr>
          <w:rFonts w:eastAsiaTheme="minorEastAsia"/>
        </w:rPr>
        <w:t xml:space="preserve"> is mixe</w:t>
      </w:r>
      <w:r w:rsidR="00F00509">
        <w:rPr>
          <w:rFonts w:eastAsiaTheme="minorEastAsia"/>
        </w:rPr>
        <w:t>d</w:t>
      </w:r>
      <w:r w:rsidR="00D126E9">
        <w:rPr>
          <w:rFonts w:eastAsiaTheme="minorEastAsia"/>
        </w:rPr>
        <w:t>,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126E9">
        <w:rPr>
          <w:rFonts w:eastAsiaTheme="minorEastAsia"/>
        </w:rPr>
        <w:t xml:space="preserve"> case</w:t>
      </w:r>
      <w:r w:rsidR="00DD0EC0">
        <w:rPr>
          <w:rFonts w:eastAsiaTheme="minorEastAsia"/>
        </w:rPr>
        <w:t xml:space="preserve">. For </w:t>
      </w:r>
      <w:r w:rsidR="00237770">
        <w:rPr>
          <w:rFonts w:eastAsiaTheme="minorEastAsia"/>
        </w:rPr>
        <w:t>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36A77">
        <w:rPr>
          <w:rFonts w:eastAsiaTheme="minorEastAsia"/>
        </w:rPr>
        <w:t xml:space="preserve"> has a larger coefficient </w:t>
      </w:r>
      <w:r w:rsidR="0022270E">
        <w:rPr>
          <w:rFonts w:eastAsiaTheme="minorEastAsia"/>
        </w:rPr>
        <w:t>(in absolute</w:t>
      </w:r>
      <w:r w:rsidR="004302DC">
        <w:rPr>
          <w:rFonts w:eastAsiaTheme="minorEastAsia"/>
        </w:rPr>
        <w:t xml:space="preserve"> value</w:t>
      </w:r>
      <w:r w:rsidR="0022270E">
        <w:rPr>
          <w:rFonts w:eastAsiaTheme="minorEastAsia"/>
        </w:rPr>
        <w:t xml:space="preserve">) </w:t>
      </w:r>
      <w:r w:rsidR="00936A77">
        <w:rPr>
          <w:rFonts w:eastAsiaTheme="minorEastAsia"/>
        </w:rPr>
        <w:t>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42CBB">
        <w:rPr>
          <w:rFonts w:eastAsiaTheme="minorEastAsia"/>
        </w:rPr>
        <w:t xml:space="preserve"> did; on the other hand, f</w:t>
      </w:r>
      <w:r w:rsidR="00DD324B">
        <w:rPr>
          <w:rFonts w:eastAsiaTheme="minorEastAsia"/>
        </w:rPr>
        <w:t xml:space="preserve">or </w:t>
      </w:r>
      <w:r w:rsidR="008E4C29">
        <w:rPr>
          <w:rFonts w:eastAsiaTheme="minorEastAsia"/>
        </w:rPr>
        <w:t>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42CBB">
        <w:rPr>
          <w:rFonts w:eastAsiaTheme="minorEastAsia"/>
        </w:rPr>
        <w:t xml:space="preserve"> is weaker.</w:t>
      </w:r>
      <w:r w:rsidR="007F06D2">
        <w:rPr>
          <w:rFonts w:eastAsiaTheme="minorEastAsia"/>
        </w:rPr>
        <w:t xml:space="preserve"> </w:t>
      </w:r>
      <w:commentRangeStart w:id="56"/>
      <w:r w:rsidR="007F06D2">
        <w:rPr>
          <w:rFonts w:eastAsiaTheme="minorEastAsia"/>
        </w:rPr>
        <w:t xml:space="preserve">This </w:t>
      </w:r>
      <w:r w:rsidR="00C307AB">
        <w:rPr>
          <w:rFonts w:eastAsiaTheme="minorEastAsia"/>
        </w:rPr>
        <w:t xml:space="preserve">suggests </w:t>
      </w:r>
      <w:r w:rsidR="007F06D2">
        <w:rPr>
          <w:rFonts w:eastAsiaTheme="minorEastAsia"/>
        </w:rPr>
        <w:t xml:space="preserve">that when buyers </w:t>
      </w:r>
      <w:r w:rsidR="0067096C">
        <w:rPr>
          <w:rFonts w:eastAsiaTheme="minorEastAsia"/>
        </w:rPr>
        <w:t xml:space="preserve">of a given </w:t>
      </w:r>
      <w:r w:rsidR="0022365F">
        <w:rPr>
          <w:rFonts w:eastAsiaTheme="minorEastAsia"/>
        </w:rPr>
        <w:t xml:space="preserve">art </w:t>
      </w:r>
      <w:r w:rsidR="0067096C">
        <w:rPr>
          <w:rFonts w:eastAsiaTheme="minorEastAsia"/>
        </w:rPr>
        <w:t xml:space="preserve">piece </w:t>
      </w:r>
      <w:r w:rsidR="007F06D2">
        <w:rPr>
          <w:rFonts w:eastAsiaTheme="minorEastAsia"/>
        </w:rPr>
        <w:t xml:space="preserve">research sales of </w:t>
      </w:r>
      <w:r w:rsidR="0067096C">
        <w:rPr>
          <w:rFonts w:eastAsiaTheme="minorEastAsia"/>
        </w:rPr>
        <w:t xml:space="preserve">comparable pieces, </w:t>
      </w:r>
      <w:r w:rsidR="00335489">
        <w:rPr>
          <w:rFonts w:eastAsiaTheme="minorEastAsia"/>
        </w:rPr>
        <w:t xml:space="preserve">they </w:t>
      </w:r>
      <w:r w:rsidR="005631E6">
        <w:rPr>
          <w:rFonts w:eastAsiaTheme="minorEastAsia"/>
        </w:rPr>
        <w:t xml:space="preserve">base their hedonic value judgments primarily on size, and do not </w:t>
      </w:r>
      <w:r w:rsidR="00E46901">
        <w:rPr>
          <w:rFonts w:eastAsiaTheme="minorEastAsia"/>
        </w:rPr>
        <w:t>delve into</w:t>
      </w:r>
      <w:r w:rsidR="00D2354F">
        <w:rPr>
          <w:rFonts w:eastAsiaTheme="minorEastAsia"/>
        </w:rPr>
        <w:t xml:space="preserve"> sales too far in the past</w:t>
      </w:r>
      <w:commentRangeEnd w:id="56"/>
      <w:r w:rsidR="006E2007">
        <w:rPr>
          <w:rStyle w:val="CommentReference"/>
        </w:rPr>
        <w:commentReference w:id="56"/>
      </w:r>
      <w:r w:rsidR="00D2354F">
        <w:rPr>
          <w:rFonts w:eastAsiaTheme="minorEastAsia"/>
        </w:rPr>
        <w:t>.</w:t>
      </w:r>
      <w:r w:rsidR="0052421B">
        <w:rPr>
          <w:rFonts w:eastAsiaTheme="minorEastAsia"/>
        </w:rPr>
        <w:t xml:space="preserve"> </w:t>
      </w:r>
      <w:r w:rsidR="00136859">
        <w:rPr>
          <w:rFonts w:eastAsiaTheme="minorEastAsia"/>
        </w:rPr>
        <w:t>Fo</w:t>
      </w:r>
      <w:r w:rsidR="002B1D01">
        <w:rPr>
          <w:rFonts w:eastAsiaTheme="minorEastAsia"/>
        </w:rPr>
        <w:t>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A6C51">
        <w:rPr>
          <w:rFonts w:eastAsiaTheme="minorEastAsia"/>
        </w:rPr>
        <w:t xml:space="preserve"> </w:t>
      </w:r>
      <w:del w:id="57" w:author="Jessica" w:date="2016-04-09T22:48:00Z">
        <w:r w:rsidR="0000026F" w:rsidDel="006E2007">
          <w:rPr>
            <w:rFonts w:eastAsiaTheme="minorEastAsia"/>
          </w:rPr>
          <w:delText>becom</w:delText>
        </w:r>
        <w:r w:rsidR="009A3905" w:rsidDel="006E2007">
          <w:rPr>
            <w:rFonts w:eastAsiaTheme="minorEastAsia"/>
          </w:rPr>
          <w:delText xml:space="preserve">es </w:delText>
        </w:r>
      </w:del>
      <w:ins w:id="58" w:author="Jessica" w:date="2016-04-09T22:48:00Z">
        <w:r w:rsidR="006E2007">
          <w:rPr>
            <w:rFonts w:eastAsiaTheme="minorEastAsia"/>
          </w:rPr>
          <w:t xml:space="preserve">is </w:t>
        </w:r>
      </w:ins>
      <w:r w:rsidR="009A3905">
        <w:rPr>
          <w:rFonts w:eastAsiaTheme="minorEastAsia"/>
        </w:rPr>
        <w:t>significant</w:t>
      </w:r>
      <w:ins w:id="59" w:author="Jessica" w:date="2016-04-09T22:48:00Z">
        <w:r w:rsidR="006E2007">
          <w:rPr>
            <w:rFonts w:eastAsiaTheme="minorEastAsia"/>
          </w:rPr>
          <w:t xml:space="preserve">, </w:t>
        </w:r>
      </w:ins>
      <w:del w:id="60" w:author="Jessica" w:date="2016-04-09T22:48:00Z">
        <w:r w:rsidR="00DA6C51" w:rsidDel="006E2007">
          <w:rPr>
            <w:rFonts w:eastAsiaTheme="minorEastAsia"/>
          </w:rPr>
          <w:delText xml:space="preserve"> (</w:delText>
        </w:r>
      </w:del>
      <w:r w:rsidR="00DA6C51">
        <w:rPr>
          <w:rFonts w:eastAsiaTheme="minorEastAsia"/>
        </w:rPr>
        <w:t>a</w:t>
      </w:r>
      <w:ins w:id="61" w:author="Jessica" w:date="2016-04-09T22:48:00Z">
        <w:r w:rsidR="006E2007">
          <w:rPr>
            <w:rFonts w:eastAsiaTheme="minorEastAsia"/>
          </w:rPr>
          <w:t>s opposed to</w:t>
        </w:r>
      </w:ins>
      <w:del w:id="62" w:author="Jessica" w:date="2016-04-09T22:48:00Z">
        <w:r w:rsidR="00DA6C51" w:rsidDel="006E2007">
          <w:rPr>
            <w:rFonts w:eastAsiaTheme="minorEastAsia"/>
          </w:rPr>
          <w:delText xml:space="preserve"> difference from</w:delText>
        </w:r>
      </w:del>
      <w:r w:rsidR="00DA6C51">
        <w:rPr>
          <w:rFonts w:eastAsiaTheme="minorEastAsia"/>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A6C51">
        <w:rPr>
          <w:rFonts w:eastAsiaTheme="minorEastAsia"/>
        </w:rPr>
        <w:t xml:space="preserve"> case)</w:t>
      </w:r>
      <w:r w:rsidR="009A3905">
        <w:rPr>
          <w:rFonts w:eastAsiaTheme="minorEastAsia"/>
        </w:rPr>
        <w:t>, indicating that</w:t>
      </w:r>
      <w:r w:rsidR="00637C86">
        <w:rPr>
          <w:rFonts w:eastAsiaTheme="minorEastAsia"/>
        </w:rPr>
        <w:t xml:space="preserve"> domain know</w:t>
      </w:r>
      <w:r w:rsidR="006F2805">
        <w:rPr>
          <w:rFonts w:eastAsiaTheme="minorEastAsia"/>
        </w:rPr>
        <w:t>ledge</w:t>
      </w:r>
      <w:r w:rsidR="00A43B61">
        <w:rPr>
          <w:rFonts w:eastAsiaTheme="minorEastAsia"/>
        </w:rPr>
        <w:t xml:space="preserve"> of artistic similarity</w:t>
      </w:r>
      <w:r w:rsidR="006F2805">
        <w:rPr>
          <w:rFonts w:eastAsiaTheme="minorEastAsia"/>
        </w:rPr>
        <w:t xml:space="preserve"> does </w:t>
      </w:r>
      <w:r w:rsidR="006E686E">
        <w:rPr>
          <w:rFonts w:eastAsiaTheme="minorEastAsia"/>
        </w:rPr>
        <w:t>seem to</w:t>
      </w:r>
      <w:r w:rsidR="009A2706">
        <w:rPr>
          <w:rFonts w:eastAsiaTheme="minorEastAsia"/>
        </w:rPr>
        <w:t xml:space="preserve"> be legitimately helpful </w:t>
      </w:r>
      <w:r w:rsidR="00E95C9D">
        <w:rPr>
          <w:rFonts w:eastAsiaTheme="minorEastAsia"/>
        </w:rPr>
        <w:t xml:space="preserve">in </w:t>
      </w:r>
      <w:r w:rsidR="00C31EA4">
        <w:rPr>
          <w:rFonts w:eastAsiaTheme="minorEastAsia"/>
        </w:rPr>
        <w:t xml:space="preserve">predicting price. </w:t>
      </w:r>
      <w:r w:rsidR="004C4919">
        <w:rPr>
          <w:rFonts w:eastAsiaTheme="minorEastAsia"/>
        </w:rPr>
        <w:t xml:space="preserve">This </w:t>
      </w:r>
      <w:r w:rsidR="009F500A">
        <w:rPr>
          <w:rFonts w:eastAsiaTheme="minorEastAsia"/>
        </w:rPr>
        <w:t xml:space="preserve">is consistent </w:t>
      </w:r>
      <w:r w:rsidR="009F500A">
        <w:rPr>
          <w:rFonts w:eastAsiaTheme="minorEastAsia"/>
        </w:rPr>
        <w:lastRenderedPageBreak/>
        <w:t xml:space="preserve">with </w:t>
      </w:r>
      <w:r w:rsidR="00D543C3">
        <w:rPr>
          <w:rFonts w:eastAsiaTheme="minorEastAsia"/>
        </w:rPr>
        <w:t xml:space="preserve">our discussion </w:t>
      </w:r>
      <w:r w:rsidR="0099097D">
        <w:rPr>
          <w:rFonts w:eastAsiaTheme="minorEastAsia"/>
        </w:rPr>
        <w:t>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9097D">
        <w:rPr>
          <w:rFonts w:eastAsiaTheme="minorEastAsia"/>
        </w:rPr>
        <w:t xml:space="preserve"> case</w:t>
      </w:r>
      <w:r w:rsidR="00B17AF6">
        <w:rPr>
          <w:rFonts w:eastAsiaTheme="minorEastAsia"/>
        </w:rPr>
        <w:t xml:space="preserve">, and </w:t>
      </w:r>
      <w:r w:rsidR="00AC78A6">
        <w:rPr>
          <w:rFonts w:eastAsiaTheme="minorEastAsia"/>
        </w:rPr>
        <w:t>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664EAA">
        <w:rPr>
          <w:rFonts w:eastAsiaTheme="minorEastAsia"/>
        </w:rPr>
        <w:t xml:space="preserve"> </w:t>
      </w:r>
      <w:r w:rsidR="00197EDD">
        <w:rPr>
          <w:rFonts w:eastAsiaTheme="minorEastAsia"/>
        </w:rPr>
        <w:t xml:space="preserve">for Impressionist art </w:t>
      </w:r>
      <w:r w:rsidR="00664EAA">
        <w:rPr>
          <w:rFonts w:eastAsiaTheme="minorEastAsia"/>
        </w:rPr>
        <w:t xml:space="preserve">in our hedonic </w:t>
      </w:r>
      <w:r w:rsidR="00197EDD">
        <w:rPr>
          <w:rFonts w:eastAsiaTheme="minorEastAsia"/>
        </w:rPr>
        <w:t>regression model (Table 5 and 6</w:t>
      </w:r>
      <w:r w:rsidR="00802084">
        <w:rPr>
          <w:rFonts w:eastAsiaTheme="minorEastAsia"/>
        </w:rPr>
        <w:t xml:space="preserve">). </w:t>
      </w:r>
      <w:commentRangeStart w:id="63"/>
      <w:r w:rsidR="00DB1A69">
        <w:rPr>
          <w:rFonts w:eastAsiaTheme="minorEastAsia"/>
        </w:rPr>
        <w:t>Compared to Impressionist pieces, C</w:t>
      </w:r>
      <w:r w:rsidR="00F20409">
        <w:rPr>
          <w:rFonts w:eastAsiaTheme="minorEastAsia"/>
        </w:rPr>
        <w:t>ontemporary art pieces</w:t>
      </w:r>
      <w:r w:rsidR="00F37F24">
        <w:rPr>
          <w:rFonts w:eastAsiaTheme="minorEastAsia"/>
        </w:rPr>
        <w:t xml:space="preserve"> </w:t>
      </w:r>
      <w:r w:rsidR="00A4247C">
        <w:rPr>
          <w:rFonts w:eastAsiaTheme="minorEastAsia"/>
        </w:rPr>
        <w:t xml:space="preserve">do seem to </w:t>
      </w:r>
      <w:r w:rsidR="006719B1">
        <w:rPr>
          <w:rFonts w:eastAsiaTheme="minorEastAsia"/>
        </w:rPr>
        <w:t xml:space="preserve">generally have a more limited </w:t>
      </w:r>
      <w:r w:rsidR="0022395C">
        <w:rPr>
          <w:rFonts w:eastAsiaTheme="minorEastAsia"/>
        </w:rPr>
        <w:t xml:space="preserve">provenance </w:t>
      </w:r>
      <w:r w:rsidR="00F27F99">
        <w:rPr>
          <w:rFonts w:eastAsiaTheme="minorEastAsia"/>
        </w:rPr>
        <w:t>and history, and so</w:t>
      </w:r>
      <w:r w:rsidR="000D66D3">
        <w:rPr>
          <w:rFonts w:eastAsiaTheme="minorEastAsia"/>
        </w:rPr>
        <w:t xml:space="preserve"> derive much of their value from </w:t>
      </w:r>
      <w:r w:rsidR="004F207F">
        <w:rPr>
          <w:rFonts w:eastAsiaTheme="minorEastAsia"/>
        </w:rPr>
        <w:t>hedonic factors.</w:t>
      </w:r>
      <w:r w:rsidR="00E20BCD">
        <w:rPr>
          <w:rFonts w:eastAsiaTheme="minorEastAsia"/>
        </w:rPr>
        <w:t xml:space="preserve"> </w:t>
      </w:r>
      <w:commentRangeEnd w:id="63"/>
      <w:r w:rsidR="006E2007">
        <w:rPr>
          <w:rStyle w:val="CommentReference"/>
        </w:rPr>
        <w:commentReference w:id="63"/>
      </w:r>
      <w:r w:rsidR="00E20BCD">
        <w:rPr>
          <w:rFonts w:eastAsiaTheme="minorEastAsia"/>
        </w:rPr>
        <w:t>That said</w:t>
      </w:r>
      <w:r w:rsidR="008D3A55">
        <w:rPr>
          <w:rFonts w:eastAsiaTheme="minorEastAsia"/>
        </w:rPr>
        <w:t>,</w:t>
      </w:r>
      <w:r w:rsidR="009E6576">
        <w:rPr>
          <w:rFonts w:eastAsiaTheme="minorEastAsia"/>
        </w:rPr>
        <w:t xml:space="preserve"> </w:t>
      </w:r>
      <w:r w:rsidR="00561627">
        <w:rPr>
          <w:rFonts w:eastAsiaTheme="minorEastAsia"/>
        </w:rPr>
        <w:t xml:space="preserve">here </w:t>
      </w:r>
      <w:r w:rsidR="009E6576">
        <w:rPr>
          <w:rFonts w:eastAsiaTheme="minorEastAsia"/>
        </w:rPr>
        <w:t>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460C4">
        <w:rPr>
          <w:rFonts w:eastAsiaTheme="minorEastAsia"/>
        </w:rPr>
        <w:t xml:space="preserve"> is still comparatively stronger </w:t>
      </w:r>
      <w:r w:rsidR="00DD4774">
        <w:rPr>
          <w:rFonts w:eastAsiaTheme="minorEastAsia"/>
        </w:rPr>
        <w:t>for Impressionist art than for Contemporary art.</w:t>
      </w:r>
      <w:r w:rsidR="009B5BE2">
        <w:rPr>
          <w:rFonts w:eastAsiaTheme="minorEastAsia"/>
        </w:rPr>
        <w:t xml:space="preserve"> </w:t>
      </w:r>
      <w:r w:rsidR="00743547">
        <w:rPr>
          <w:rFonts w:eastAsiaTheme="minorEastAsia"/>
        </w:rPr>
        <w:t>This is because</w:t>
      </w:r>
      <w:r w:rsidR="001C383F">
        <w:rPr>
          <w:rFonts w:eastAsiaTheme="minorEastAsia"/>
        </w:rPr>
        <w:t xml:space="preserve"> </w:t>
      </w:r>
      <w:r w:rsidR="0073582A">
        <w:rPr>
          <w:rFonts w:eastAsiaTheme="minorEastAsia"/>
        </w:rPr>
        <w:t xml:space="preserve">time effects </w:t>
      </w:r>
      <w:r w:rsidR="00BE1035">
        <w:rPr>
          <w:rFonts w:eastAsiaTheme="minorEastAsia"/>
        </w:rPr>
        <w:t xml:space="preserve">are stronger for Contemporary </w:t>
      </w:r>
      <w:r w:rsidR="00ED62D6">
        <w:rPr>
          <w:rFonts w:eastAsiaTheme="minorEastAsia"/>
        </w:rPr>
        <w:t>art than for Impressionist art:</w:t>
      </w:r>
      <w:r w:rsidR="007F5EE0">
        <w:rPr>
          <w:rFonts w:eastAsiaTheme="minorEastAsia"/>
        </w:rPr>
        <w:t xml:space="preserve"> </w:t>
      </w:r>
      <w:r w:rsidR="004A3E5A">
        <w:rPr>
          <w:rFonts w:eastAsiaTheme="minorEastAsia"/>
        </w:rPr>
        <w:t>some of the predictive</w:t>
      </w:r>
      <w:r w:rsidR="00447E2A">
        <w:rPr>
          <w:rFonts w:eastAsiaTheme="minorEastAsia"/>
        </w:rPr>
        <w:t xml:space="preserve"> </w:t>
      </w:r>
      <w:r w:rsidR="00D86B38">
        <w:rPr>
          <w:rFonts w:eastAsiaTheme="minorEastAsia"/>
        </w:rPr>
        <w:t>ability</w:t>
      </w:r>
      <w:r w:rsidR="007A52FA">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74D9B">
        <w:rPr>
          <w:rFonts w:eastAsiaTheme="minorEastAsia"/>
        </w:rPr>
        <w:t xml:space="preserve"> is </w:t>
      </w:r>
      <w:r w:rsidR="00DF28D0">
        <w:rPr>
          <w:rFonts w:eastAsiaTheme="minorEastAsia"/>
        </w:rPr>
        <w:t xml:space="preserve">sapped by </w:t>
      </w:r>
      <w:r w:rsidR="00723E6B">
        <w:rPr>
          <w:rFonts w:eastAsiaTheme="minorEastAsia"/>
        </w:rPr>
        <w:t xml:space="preserve">the significant time </w:t>
      </w:r>
      <w:r w:rsidR="008E1DAC">
        <w:rPr>
          <w:rFonts w:eastAsiaTheme="minorEastAsia"/>
        </w:rPr>
        <w:t>coefficient</w:t>
      </w:r>
      <w:r w:rsidR="00723E6B">
        <w:rPr>
          <w:rFonts w:eastAsiaTheme="minorEastAsia"/>
        </w:rPr>
        <w:t xml:space="preserve"> also included in the regression </w:t>
      </w:r>
      <w:r w:rsidR="003D0C7A">
        <w:rPr>
          <w:rFonts w:eastAsiaTheme="minorEastAsia"/>
        </w:rPr>
        <w:t>(</w:t>
      </w:r>
      <w:r w:rsidR="00625946">
        <w:rPr>
          <w:rFonts w:eastAsiaTheme="minorEastAsia"/>
        </w:rPr>
        <w:t>-0.05</w:t>
      </w:r>
      <w:r w:rsidR="00EF1D01">
        <w:rPr>
          <w:rFonts w:eastAsiaTheme="minorEastAsia"/>
        </w:rPr>
        <w:t>039</w:t>
      </w:r>
      <w:r w:rsidR="00625946">
        <w:rPr>
          <w:rFonts w:eastAsiaTheme="minorEastAsia"/>
        </w:rPr>
        <w:t>)</w:t>
      </w:r>
      <w:r w:rsidR="00893142">
        <w:rPr>
          <w:rFonts w:eastAsiaTheme="minorEastAsia"/>
        </w:rPr>
        <w:t>.</w:t>
      </w:r>
      <w:r w:rsidR="00313C04">
        <w:rPr>
          <w:rFonts w:eastAsiaTheme="minorEastAsia"/>
        </w:rPr>
        <w:t xml:space="preserve"> </w:t>
      </w:r>
      <w:r w:rsidR="008C7077">
        <w:rPr>
          <w:rFonts w:eastAsiaTheme="minorEastAsia"/>
        </w:rPr>
        <w:t xml:space="preserve">Prices </w:t>
      </w:r>
      <w:r w:rsidR="001126B1">
        <w:rPr>
          <w:rFonts w:eastAsiaTheme="minorEastAsia"/>
        </w:rPr>
        <w:t>for</w:t>
      </w:r>
      <w:r w:rsidR="00A06CE0">
        <w:rPr>
          <w:rFonts w:eastAsiaTheme="minorEastAsia"/>
        </w:rPr>
        <w:t xml:space="preserve"> Impressionist pieces</w:t>
      </w:r>
      <w:r w:rsidR="005217D2">
        <w:rPr>
          <w:rFonts w:eastAsiaTheme="minorEastAsia"/>
        </w:rPr>
        <w:t xml:space="preserve"> generally </w:t>
      </w:r>
      <w:r w:rsidR="00A06CE0">
        <w:rPr>
          <w:rFonts w:eastAsiaTheme="minorEastAsia"/>
        </w:rPr>
        <w:t xml:space="preserve">seem to be somewhat resistant to long </w:t>
      </w:r>
      <w:r w:rsidR="005217D2">
        <w:rPr>
          <w:rFonts w:eastAsiaTheme="minorEastAsia"/>
        </w:rPr>
        <w:t xml:space="preserve">intervals between sales, as indicated </w:t>
      </w:r>
      <w:r w:rsidR="001333AD">
        <w:rPr>
          <w:rFonts w:eastAsiaTheme="minorEastAsia"/>
        </w:rPr>
        <w:t>by the lower and non</w:t>
      </w:r>
      <w:ins w:id="64" w:author="Jessica" w:date="2016-04-09T22:50:00Z">
        <w:r w:rsidR="006E2007">
          <w:rPr>
            <w:rFonts w:eastAsiaTheme="minorEastAsia"/>
          </w:rPr>
          <w:t>-</w:t>
        </w:r>
      </w:ins>
      <w:r w:rsidR="001333AD">
        <w:rPr>
          <w:rFonts w:eastAsiaTheme="minorEastAsia"/>
        </w:rPr>
        <w:t>significant time coefficient</w:t>
      </w:r>
      <w:r w:rsidR="006A54A0">
        <w:rPr>
          <w:rFonts w:eastAsiaTheme="minorEastAsia"/>
        </w:rPr>
        <w:t xml:space="preserve"> (</w:t>
      </w:r>
      <w:r w:rsidR="00543C5F">
        <w:rPr>
          <w:rFonts w:eastAsiaTheme="minorEastAsia"/>
        </w:rPr>
        <w:t>0.84</w:t>
      </w:r>
      <w:r w:rsidR="0084609D">
        <w:rPr>
          <w:rFonts w:eastAsiaTheme="minorEastAsia"/>
        </w:rPr>
        <w:t>57</w:t>
      </w:r>
      <w:r w:rsidR="00543C5F">
        <w:rPr>
          <w:rFonts w:eastAsiaTheme="minorEastAsia"/>
        </w:rPr>
        <w:t>).</w:t>
      </w:r>
      <w:r w:rsidR="00845614">
        <w:rPr>
          <w:rFonts w:eastAsiaTheme="minorEastAsia"/>
        </w:rPr>
        <w:t xml:space="preserve"> </w:t>
      </w:r>
    </w:p>
    <w:p w:rsidR="00114E0A" w:rsidRDefault="008500F8" w:rsidP="00F032E3">
      <w:pPr>
        <w:spacing w:line="480" w:lineRule="auto"/>
        <w:jc w:val="both"/>
        <w:rPr>
          <w:rFonts w:eastAsiaTheme="minorEastAsia"/>
        </w:rPr>
      </w:pPr>
      <w:r>
        <w:rPr>
          <w:rFonts w:eastAsiaTheme="minorEastAsia"/>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significant</w:t>
      </w:r>
      <w:r w:rsidR="009B35CD">
        <w:rPr>
          <w:rFonts w:eastAsiaTheme="minorEastAsia"/>
        </w:rPr>
        <w:t xml:space="preserve"> for assorted art</w:t>
      </w:r>
      <w:r w:rsidR="006014B2">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w:t>
      </w:r>
      <w:r w:rsidR="006014B2">
        <w:rPr>
          <w:rFonts w:eastAsiaTheme="minorEastAsia"/>
        </w:rPr>
        <w:t xml:space="preserve"> a hugely more impactful measure of substitution: a 10% improvement in substitution quality corresponds to a 3.0% increase in sales price. </w:t>
      </w:r>
      <w:r w:rsidR="00064930">
        <w:rPr>
          <w:rFonts w:eastAsiaTheme="minorEastAsia"/>
        </w:rPr>
        <w:t xml:space="preserve">Focusing on size </w:t>
      </w:r>
      <w:r w:rsidR="006014B2">
        <w:rPr>
          <w:rFonts w:eastAsiaTheme="minorEastAsia"/>
        </w:rPr>
        <w:t>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014B2">
        <w:rPr>
          <w:rFonts w:eastAsiaTheme="minorEastAsia"/>
        </w:rPr>
        <w:t xml:space="preserve"> </w:t>
      </w:r>
      <w:r w:rsidR="00064930">
        <w:rPr>
          <w:rFonts w:eastAsiaTheme="minorEastAsia"/>
        </w:rPr>
        <w:t>(</w:t>
      </w:r>
      <w:r w:rsidR="00040C8B">
        <w:rPr>
          <w:rFonts w:eastAsiaTheme="minorEastAsia"/>
        </w:rPr>
        <w:t xml:space="preserve">as a more general hedonic measure of similarity) </w:t>
      </w:r>
      <w:r w:rsidR="006014B2">
        <w:rPr>
          <w:rFonts w:eastAsiaTheme="minorEastAsia"/>
        </w:rPr>
        <w:t>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F2F81">
        <w:rPr>
          <w:rFonts w:eastAsiaTheme="minorEastAsia"/>
        </w:rPr>
        <w:t xml:space="preserve"> values.</w:t>
      </w:r>
    </w:p>
    <w:p w:rsidR="00187638" w:rsidRDefault="00187638">
      <w:pPr>
        <w:rPr>
          <w:rFonts w:eastAsiaTheme="minorEastAsia"/>
          <w:b/>
        </w:rPr>
      </w:pPr>
      <w:r>
        <w:rPr>
          <w:rFonts w:eastAsiaTheme="minorEastAsia"/>
          <w:b/>
        </w:rPr>
        <w:br w:type="page"/>
      </w:r>
    </w:p>
    <w:p w:rsidR="00114E0A" w:rsidRPr="00861710" w:rsidRDefault="00114E0A" w:rsidP="00187638">
      <w:pPr>
        <w:ind w:firstLine="0"/>
        <w:rPr>
          <w:rFonts w:eastAsiaTheme="minorEastAsia"/>
          <w:b/>
        </w:rPr>
      </w:pPr>
      <w:r>
        <w:rPr>
          <w:rFonts w:eastAsiaTheme="minorEastAsia"/>
          <w:b/>
        </w:rPr>
        <w:lastRenderedPageBreak/>
        <w:t>THREE EXPERIMENTS</w:t>
      </w:r>
    </w:p>
    <w:p w:rsidR="00114E0A" w:rsidRDefault="00403E7E" w:rsidP="00352038">
      <w:pPr>
        <w:spacing w:line="480" w:lineRule="auto"/>
        <w:ind w:firstLine="0"/>
        <w:jc w:val="both"/>
        <w:rPr>
          <w:rFonts w:eastAsiaTheme="minorEastAsia"/>
        </w:rPr>
      </w:pPr>
      <w:commentRangeStart w:id="65"/>
      <w:r>
        <w:rPr>
          <w:rFonts w:eastAsiaTheme="minorEastAsia"/>
        </w:rPr>
        <w:t>Hadley Newton</w:t>
      </w:r>
      <w:r w:rsidR="00092A18">
        <w:rPr>
          <w:rFonts w:eastAsiaTheme="minorEastAsia"/>
        </w:rPr>
        <w:t xml:space="preserve"> </w:t>
      </w:r>
      <w:commentRangeEnd w:id="65"/>
      <w:r w:rsidR="006E2007">
        <w:rPr>
          <w:rStyle w:val="CommentReference"/>
        </w:rPr>
        <w:commentReference w:id="65"/>
      </w:r>
      <w:r w:rsidR="00092A18">
        <w:rPr>
          <w:rFonts w:eastAsiaTheme="minorEastAsia"/>
        </w:rPr>
        <w:t>h</w:t>
      </w:r>
      <w:r w:rsidR="00114E0A">
        <w:rPr>
          <w:rFonts w:eastAsiaTheme="minorEastAsia"/>
        </w:rPr>
        <w:t>elped us</w:t>
      </w:r>
      <w:del w:id="66" w:author="Jessica" w:date="2016-04-09T22:51:00Z">
        <w:r w:rsidR="00114E0A" w:rsidDel="006E2007">
          <w:rPr>
            <w:rFonts w:eastAsiaTheme="minorEastAsia"/>
          </w:rPr>
          <w:delText xml:space="preserve"> to</w:delText>
        </w:r>
      </w:del>
      <w:r w:rsidR="00114E0A">
        <w:rPr>
          <w:rFonts w:eastAsiaTheme="minorEastAsia"/>
        </w:rPr>
        <w:t xml:space="preserve"> </w:t>
      </w:r>
      <w:r w:rsidR="00142EA6">
        <w:rPr>
          <w:rFonts w:eastAsiaTheme="minorEastAsia"/>
        </w:rPr>
        <w:t xml:space="preserve">sift through our assorted art dataset for </w:t>
      </w:r>
      <w:r w:rsidR="006C1D4A">
        <w:rPr>
          <w:rFonts w:eastAsiaTheme="minorEastAsia"/>
        </w:rPr>
        <w:t>pairs of “similar” artists</w:t>
      </w:r>
      <w:r w:rsidR="00C54146">
        <w:rPr>
          <w:rFonts w:eastAsiaTheme="minorEastAsia"/>
        </w:rPr>
        <w:t xml:space="preserve"> </w:t>
      </w:r>
      <w:r w:rsidR="005F5668">
        <w:rPr>
          <w:rFonts w:eastAsiaTheme="minorEastAsia"/>
        </w:rPr>
        <w:t>to compare.</w:t>
      </w:r>
      <w:r w:rsidR="00C4119D">
        <w:rPr>
          <w:rFonts w:eastAsiaTheme="minorEastAsia"/>
        </w:rPr>
        <w:t xml:space="preserve"> </w:t>
      </w:r>
      <w:r w:rsidR="00380322">
        <w:rPr>
          <w:rFonts w:eastAsiaTheme="minorEastAsia"/>
        </w:rPr>
        <w:t xml:space="preserve">This includes Joan </w:t>
      </w:r>
      <w:proofErr w:type="spellStart"/>
      <w:r w:rsidR="00380322">
        <w:rPr>
          <w:rFonts w:eastAsiaTheme="minorEastAsia"/>
        </w:rPr>
        <w:t>Miro</w:t>
      </w:r>
      <w:proofErr w:type="spellEnd"/>
      <w:r w:rsidR="007F724B">
        <w:rPr>
          <w:rFonts w:eastAsiaTheme="minorEastAsia"/>
        </w:rPr>
        <w:t xml:space="preserve"> &amp; Salvador Dali, </w:t>
      </w:r>
      <w:r w:rsidR="00973689">
        <w:rPr>
          <w:rFonts w:eastAsiaTheme="minorEastAsia"/>
        </w:rPr>
        <w:t>Pablo Picasso &amp; Marc Chagall,</w:t>
      </w:r>
      <w:r w:rsidR="000B2BAE">
        <w:rPr>
          <w:rFonts w:eastAsiaTheme="minorEastAsia"/>
        </w:rPr>
        <w:t xml:space="preserve"> </w:t>
      </w:r>
      <w:r w:rsidR="00635B63">
        <w:rPr>
          <w:rFonts w:eastAsiaTheme="minorEastAsia"/>
        </w:rPr>
        <w:t xml:space="preserve">and </w:t>
      </w:r>
      <w:proofErr w:type="spellStart"/>
      <w:r w:rsidR="00635B63">
        <w:rPr>
          <w:rFonts w:eastAsiaTheme="minorEastAsia"/>
        </w:rPr>
        <w:t>Edvard</w:t>
      </w:r>
      <w:proofErr w:type="spellEnd"/>
      <w:r w:rsidR="00635B63">
        <w:rPr>
          <w:rFonts w:eastAsiaTheme="minorEastAsia"/>
        </w:rPr>
        <w:t xml:space="preserve"> Munc</w:t>
      </w:r>
      <w:r w:rsidR="004B19B8">
        <w:rPr>
          <w:rFonts w:eastAsiaTheme="minorEastAsia"/>
        </w:rPr>
        <w:t>h</w:t>
      </w:r>
      <w:r w:rsidR="00635B63">
        <w:rPr>
          <w:rFonts w:eastAsiaTheme="minorEastAsia"/>
        </w:rPr>
        <w:t xml:space="preserve"> &amp; </w:t>
      </w:r>
      <w:r w:rsidR="000A5631">
        <w:rPr>
          <w:rFonts w:eastAsiaTheme="minorEastAsia"/>
        </w:rPr>
        <w:t>Henri de Toulouse-Lautrec.</w:t>
      </w:r>
      <w:r w:rsidR="0042649B">
        <w:rPr>
          <w:rFonts w:eastAsiaTheme="minorEastAsia"/>
        </w:rPr>
        <w:t xml:space="preserve"> </w:t>
      </w:r>
      <w:r w:rsidR="001B0D4D">
        <w:rPr>
          <w:rFonts w:eastAsiaTheme="minorEastAsia"/>
        </w:rPr>
        <w:t xml:space="preserve">While the </w:t>
      </w:r>
      <w:r w:rsidR="00A4292C">
        <w:rPr>
          <w:rFonts w:eastAsiaTheme="minorEastAsia"/>
        </w:rPr>
        <w:t>first two pairs</w:t>
      </w:r>
      <w:r w:rsidR="00BE4EA7">
        <w:rPr>
          <w:rFonts w:eastAsiaTheme="minorEastAsia"/>
        </w:rPr>
        <w:t xml:space="preserve"> </w:t>
      </w:r>
      <w:r w:rsidR="009D7DF7">
        <w:rPr>
          <w:rFonts w:eastAsiaTheme="minorEastAsia"/>
        </w:rPr>
        <w:t xml:space="preserve">produced </w:t>
      </w:r>
      <w:r w:rsidR="00BE4EA7">
        <w:rPr>
          <w:rFonts w:eastAsiaTheme="minorEastAsia"/>
        </w:rPr>
        <w:t>artistically</w:t>
      </w:r>
      <w:r w:rsidR="00A209C7">
        <w:rPr>
          <w:rFonts w:eastAsiaTheme="minorEastAsia"/>
        </w:rPr>
        <w:t xml:space="preserve"> similar</w:t>
      </w:r>
      <w:r w:rsidR="009D7DF7">
        <w:rPr>
          <w:rFonts w:eastAsiaTheme="minorEastAsia"/>
        </w:rPr>
        <w:t xml:space="preserve"> work</w:t>
      </w:r>
      <w:r w:rsidR="00A209C7">
        <w:rPr>
          <w:rFonts w:eastAsiaTheme="minorEastAsia"/>
        </w:rPr>
        <w:t xml:space="preserve">, the last </w:t>
      </w:r>
      <w:r w:rsidR="006F1D55">
        <w:rPr>
          <w:rFonts w:eastAsiaTheme="minorEastAsia"/>
        </w:rPr>
        <w:t xml:space="preserve">pair </w:t>
      </w:r>
      <w:del w:id="67" w:author="Jessica" w:date="2016-04-09T22:51:00Z">
        <w:r w:rsidR="00D9151E" w:rsidDel="00293174">
          <w:rPr>
            <w:rFonts w:eastAsiaTheme="minorEastAsia"/>
          </w:rPr>
          <w:delText xml:space="preserve">are </w:delText>
        </w:r>
      </w:del>
      <w:ins w:id="68" w:author="Jessica" w:date="2016-04-09T22:51:00Z">
        <w:r w:rsidR="00293174">
          <w:rPr>
            <w:rFonts w:eastAsiaTheme="minorEastAsia"/>
          </w:rPr>
          <w:t xml:space="preserve">is </w:t>
        </w:r>
      </w:ins>
      <w:del w:id="69" w:author="Jessica" w:date="2016-04-09T22:51:00Z">
        <w:r w:rsidR="00B81A60" w:rsidDel="00293174">
          <w:rPr>
            <w:rFonts w:eastAsiaTheme="minorEastAsia"/>
          </w:rPr>
          <w:delText>regarded as</w:delText>
        </w:r>
      </w:del>
      <w:ins w:id="70" w:author="Jessica" w:date="2016-04-09T22:51:00Z">
        <w:r w:rsidR="00293174">
          <w:rPr>
            <w:rFonts w:eastAsiaTheme="minorEastAsia"/>
          </w:rPr>
          <w:t>considered</w:t>
        </w:r>
      </w:ins>
      <w:r w:rsidR="00B81A60">
        <w:rPr>
          <w:rFonts w:eastAsiaTheme="minorEastAsia"/>
        </w:rPr>
        <w:t xml:space="preserve"> similar </w:t>
      </w:r>
      <w:r w:rsidR="002157ED">
        <w:rPr>
          <w:rFonts w:eastAsiaTheme="minorEastAsia"/>
        </w:rPr>
        <w:t xml:space="preserve">for </w:t>
      </w:r>
      <w:r w:rsidR="00B469AA">
        <w:rPr>
          <w:rFonts w:eastAsiaTheme="minorEastAsia"/>
        </w:rPr>
        <w:t xml:space="preserve">historical reasons, as </w:t>
      </w:r>
      <w:del w:id="71" w:author="Jessica" w:date="2016-04-09T22:51:00Z">
        <w:r w:rsidR="00846DC4" w:rsidDel="00293174">
          <w:rPr>
            <w:rFonts w:eastAsiaTheme="minorEastAsia"/>
          </w:rPr>
          <w:delText xml:space="preserve">we </w:delText>
        </w:r>
        <w:r w:rsidR="00CD4B72" w:rsidDel="00293174">
          <w:rPr>
            <w:rFonts w:eastAsiaTheme="minorEastAsia"/>
          </w:rPr>
          <w:delText>briefly mention</w:delText>
        </w:r>
      </w:del>
      <w:ins w:id="72" w:author="Jessica" w:date="2016-04-09T22:51:00Z">
        <w:r w:rsidR="00293174">
          <w:rPr>
            <w:rFonts w:eastAsiaTheme="minorEastAsia"/>
          </w:rPr>
          <w:t>discussed</w:t>
        </w:r>
      </w:ins>
      <w:r w:rsidR="00CD4B72">
        <w:rPr>
          <w:rFonts w:eastAsiaTheme="minorEastAsia"/>
        </w:rPr>
        <w:t xml:space="preserve"> </w:t>
      </w:r>
      <w:r w:rsidR="005E393B">
        <w:rPr>
          <w:rFonts w:eastAsiaTheme="minorEastAsia"/>
        </w:rPr>
        <w:t xml:space="preserve">in </w:t>
      </w:r>
      <w:del w:id="73" w:author="Jessica" w:date="2016-04-09T22:51:00Z">
        <w:r w:rsidR="005E393B" w:rsidDel="00293174">
          <w:rPr>
            <w:rFonts w:eastAsiaTheme="minorEastAsia"/>
          </w:rPr>
          <w:delText xml:space="preserve">their section </w:delText>
        </w:r>
      </w:del>
      <w:r w:rsidR="005E393B">
        <w:rPr>
          <w:rFonts w:eastAsiaTheme="minorEastAsia"/>
        </w:rPr>
        <w:t>below</w:t>
      </w:r>
      <w:r w:rsidR="00CD4B72">
        <w:rPr>
          <w:rFonts w:eastAsiaTheme="minorEastAsia"/>
        </w:rPr>
        <w:t>.</w:t>
      </w:r>
      <w:r w:rsidR="009033B8">
        <w:rPr>
          <w:rFonts w:eastAsiaTheme="minorEastAsia"/>
        </w:rPr>
        <w:t xml:space="preserve"> In this section,</w:t>
      </w:r>
      <w:r w:rsidR="00352038">
        <w:rPr>
          <w:rFonts w:eastAsiaTheme="minorEastAsia"/>
        </w:rPr>
        <w:t xml:space="preserve"> we run</w:t>
      </w:r>
      <w:r w:rsidR="00114E0A">
        <w:rPr>
          <w:rFonts w:eastAsiaTheme="minorEastAsia"/>
        </w:rPr>
        <w:t xml:space="preserve">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14E0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Pr>
          <w:rFonts w:eastAsiaTheme="minorEastAsia"/>
        </w:rPr>
        <w:t xml:space="preserve"> regressions on </w:t>
      </w:r>
      <w:r w:rsidR="00352038">
        <w:rPr>
          <w:rFonts w:eastAsiaTheme="minorEastAsia"/>
        </w:rPr>
        <w:t xml:space="preserve">those </w:t>
      </w:r>
      <w:r w:rsidR="00114E0A">
        <w:rPr>
          <w:rFonts w:eastAsiaTheme="minorEastAsia"/>
        </w:rPr>
        <w:t>three pairs of artists for comparison. Specifically, we test whether one artist serves as an anchor for the other, and vice-versa</w:t>
      </w:r>
      <w:r w:rsidR="00F07EAA">
        <w:rPr>
          <w:rFonts w:eastAsiaTheme="minorEastAsia"/>
        </w:rPr>
        <w:t>: a</w:t>
      </w:r>
      <w:r w:rsidR="00F56774">
        <w:rPr>
          <w:rFonts w:eastAsiaTheme="minorEastAsia"/>
        </w:rPr>
        <w:t>n</w:t>
      </w:r>
      <w:r w:rsidR="00F158B1">
        <w:rPr>
          <w:rFonts w:eastAsiaTheme="minorEastAsia"/>
        </w:rPr>
        <w:t xml:space="preserve"> artist may not be their own </w:t>
      </w:r>
      <w:r w:rsidR="00490AF1">
        <w:rPr>
          <w:rFonts w:eastAsiaTheme="minorEastAsia"/>
        </w:rPr>
        <w:t>anchor</w:t>
      </w:r>
      <w:r w:rsidR="00114E0A">
        <w:rPr>
          <w:rFonts w:eastAsiaTheme="minorEastAsia"/>
        </w:rPr>
        <w:t>. This allow</w:t>
      </w:r>
      <w:ins w:id="74" w:author="Jessica" w:date="2016-04-09T22:52:00Z">
        <w:r w:rsidR="00293174">
          <w:rPr>
            <w:rFonts w:eastAsiaTheme="minorEastAsia"/>
          </w:rPr>
          <w:t>s</w:t>
        </w:r>
      </w:ins>
      <w:r w:rsidR="00114E0A">
        <w:rPr>
          <w:rFonts w:eastAsiaTheme="minorEastAsia"/>
        </w:rPr>
        <w:t xml:space="preserve"> us</w:t>
      </w:r>
      <w:ins w:id="75" w:author="Jessica" w:date="2016-04-09T22:52:00Z">
        <w:r w:rsidR="00293174">
          <w:rPr>
            <w:rFonts w:eastAsiaTheme="minorEastAsia"/>
          </w:rPr>
          <w:t xml:space="preserve"> to</w:t>
        </w:r>
      </w:ins>
      <w:r w:rsidR="00114E0A">
        <w:rPr>
          <w:rFonts w:eastAsiaTheme="minorEastAsia"/>
        </w:rPr>
        <w:t xml:space="preserve"> directly test our anchoring regressions on known substitutes, and evaluate our results more thoroughly. Only Contemporary artist pairs were </w:t>
      </w:r>
      <w:r w:rsidR="00957F68">
        <w:rPr>
          <w:rFonts w:eastAsiaTheme="minorEastAsia"/>
        </w:rPr>
        <w:t>suggested to</w:t>
      </w:r>
      <w:r w:rsidR="00114E0A">
        <w:rPr>
          <w:rFonts w:eastAsiaTheme="minorEastAsia"/>
        </w:rPr>
        <w:t xml:space="preserve"> </w:t>
      </w:r>
      <w:commentRangeStart w:id="76"/>
      <w:r w:rsidR="00114E0A">
        <w:rPr>
          <w:rFonts w:eastAsiaTheme="minorEastAsia"/>
        </w:rPr>
        <w:t>us</w:t>
      </w:r>
      <w:commentRangeEnd w:id="76"/>
      <w:r w:rsidR="00293174">
        <w:rPr>
          <w:rStyle w:val="CommentReference"/>
        </w:rPr>
        <w:commentReference w:id="76"/>
      </w:r>
      <w:r w:rsidR="00114E0A">
        <w:rPr>
          <w:rFonts w:eastAsiaTheme="minorEastAsia"/>
        </w:rPr>
        <w:t>.</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#1: </w:t>
      </w:r>
    </w:p>
    <w:p w:rsidR="00114E0A" w:rsidRDefault="00114E0A" w:rsidP="00114E0A">
      <w:pPr>
        <w:spacing w:line="480" w:lineRule="auto"/>
        <w:ind w:firstLine="0"/>
        <w:rPr>
          <w:rFonts w:eastAsiaTheme="minorEastAsia"/>
          <w:b/>
        </w:rPr>
      </w:pPr>
      <w:r>
        <w:rPr>
          <w:rFonts w:eastAsiaTheme="minorEastAsia"/>
          <w:b/>
        </w:rPr>
        <w:t>JOAN MIRO (1893-1983) AND SALVADOR DALI (1904-1989)</w:t>
      </w:r>
    </w:p>
    <w:p w:rsidR="00114E0A" w:rsidRDefault="00114E0A" w:rsidP="00114E0A">
      <w:pPr>
        <w:spacing w:line="480" w:lineRule="auto"/>
        <w:ind w:firstLine="0"/>
        <w:jc w:val="both"/>
        <w:rPr>
          <w:rFonts w:eastAsiaTheme="minorEastAsia"/>
        </w:rPr>
      </w:pPr>
      <w:proofErr w:type="spellStart"/>
      <w:r>
        <w:rPr>
          <w:rFonts w:eastAsiaTheme="minorEastAsia"/>
        </w:rPr>
        <w:t>Miro</w:t>
      </w:r>
      <w:proofErr w:type="spellEnd"/>
      <w:r>
        <w:rPr>
          <w:rFonts w:eastAsiaTheme="minorEastAsia"/>
        </w:rPr>
        <w:t xml:space="preserve"> and Dali were two of the most iconic Spanish Surrealists, and created pieces that </w:t>
      </w:r>
      <w:commentRangeStart w:id="77"/>
      <w:r>
        <w:rPr>
          <w:rFonts w:eastAsiaTheme="minorEastAsia"/>
        </w:rPr>
        <w:t>are</w:t>
      </w:r>
      <w:commentRangeEnd w:id="77"/>
      <w:r w:rsidR="00293174">
        <w:rPr>
          <w:rStyle w:val="CommentReference"/>
        </w:rPr>
        <w:commentReference w:id="77"/>
      </w:r>
      <w:r>
        <w:rPr>
          <w:rFonts w:eastAsiaTheme="minorEastAsia"/>
        </w:rPr>
        <w:t xml:space="preserve"> at once abstract, imaginative, and occasionally absurd. The work of </w:t>
      </w:r>
      <w:proofErr w:type="spellStart"/>
      <w:r>
        <w:rPr>
          <w:rFonts w:eastAsiaTheme="minorEastAsia"/>
        </w:rPr>
        <w:t>Miro</w:t>
      </w:r>
      <w:proofErr w:type="spellEnd"/>
      <w:r>
        <w:rPr>
          <w:rFonts w:eastAsiaTheme="minorEastAsia"/>
        </w:rPr>
        <w:t xml:space="preserve"> draws heavily on well-defined geometric shapes and lines, filled with bright colors and political overtones</w:t>
      </w:r>
      <w:r>
        <w:rPr>
          <w:rStyle w:val="FootnoteReference"/>
          <w:rFonts w:eastAsiaTheme="minorEastAsia"/>
        </w:rPr>
        <w:footnoteReference w:id="5"/>
      </w:r>
      <w:r>
        <w:rPr>
          <w:rFonts w:eastAsiaTheme="minorEastAsia"/>
        </w:rPr>
        <w:t xml:space="preserve">. Dali’s work, which ranges from bizarre scenes to nightmarish landscapes, is dreamlike yet shows an appreciation for the realistic nature of classical </w:t>
      </w:r>
      <w:r>
        <w:rPr>
          <w:rFonts w:eastAsiaTheme="minorEastAsia"/>
        </w:rPr>
        <w:lastRenderedPageBreak/>
        <w:t>and Renaissance art</w:t>
      </w:r>
      <w:ins w:id="78" w:author="Jessica" w:date="2016-04-09T22:53:00Z">
        <w:r w:rsidR="00293174">
          <w:rPr>
            <w:rFonts w:eastAsiaTheme="minorEastAsia"/>
          </w:rPr>
          <w:t>.</w:t>
        </w:r>
      </w:ins>
      <w:r>
        <w:rPr>
          <w:rStyle w:val="FootnoteReference"/>
          <w:rFonts w:eastAsiaTheme="minorEastAsia"/>
        </w:rPr>
        <w:footnoteReference w:id="6"/>
      </w:r>
      <w:del w:id="79" w:author="Jessica" w:date="2016-04-09T22:53:00Z">
        <w:r w:rsidDel="00293174">
          <w:rPr>
            <w:rFonts w:eastAsiaTheme="minorEastAsia"/>
          </w:rPr>
          <w:delText>.</w:delText>
        </w:r>
      </w:del>
      <w:r>
        <w:rPr>
          <w:rFonts w:eastAsiaTheme="minorEastAsia"/>
        </w:rPr>
        <w:t xml:space="preserve"> Works by both Surrealists have sold at auction for 6- and 7-figure sums, and the two Surrealists are occasionally paired together at museum and gallery exhibitions</w:t>
      </w:r>
      <w:ins w:id="80" w:author="Jessica" w:date="2016-04-09T22:53:00Z">
        <w:r w:rsidR="00293174">
          <w:rPr>
            <w:rFonts w:eastAsiaTheme="minorEastAsia"/>
          </w:rPr>
          <w:t>.</w:t>
        </w:r>
      </w:ins>
      <w:r>
        <w:rPr>
          <w:rStyle w:val="FootnoteReference"/>
          <w:rFonts w:eastAsiaTheme="minorEastAsia"/>
        </w:rPr>
        <w:footnoteReference w:id="7"/>
      </w:r>
      <w:del w:id="81" w:author="Jessica" w:date="2016-04-09T22:53:00Z">
        <w:r w:rsidDel="00293174">
          <w:rPr>
            <w:rFonts w:eastAsiaTheme="minorEastAsia"/>
          </w:rPr>
          <w:delText>.</w:delText>
        </w:r>
      </w:del>
      <w:r>
        <w:rPr>
          <w:rFonts w:eastAsiaTheme="minorEastAsia"/>
        </w:rPr>
        <w:t xml:space="preserve"> We were told that works by these two artists tend to also attract the same kinds of clients.</w:t>
      </w:r>
    </w:p>
    <w:p w:rsidR="00114E0A" w:rsidRDefault="00114E0A" w:rsidP="00114E0A">
      <w:pPr>
        <w:spacing w:line="480" w:lineRule="auto"/>
        <w:jc w:val="both"/>
        <w:rPr>
          <w:rFonts w:eastAsiaTheme="minorEastAsia"/>
        </w:rPr>
      </w:pPr>
      <w:r>
        <w:rPr>
          <w:rFonts w:eastAsiaTheme="minorEastAsia"/>
        </w:rPr>
        <w:t xml:space="preserve">Tables 18 and 19 show the anchoring regression results for </w:t>
      </w:r>
      <w:proofErr w:type="spellStart"/>
      <w:r>
        <w:rPr>
          <w:rFonts w:eastAsiaTheme="minorEastAsia"/>
        </w:rPr>
        <w:t>Miro</w:t>
      </w:r>
      <w:proofErr w:type="spellEnd"/>
      <w:r>
        <w:rPr>
          <w:rFonts w:eastAsiaTheme="minorEastAsia"/>
        </w:rPr>
        <w:t xml:space="preserve">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w:commentRangeStart w:id="82"/>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w:t>
      </w:r>
      <w:commentRangeEnd w:id="82"/>
      <w:r w:rsidR="00293174">
        <w:rPr>
          <w:rStyle w:val="CommentReference"/>
        </w:rPr>
        <w:commentReference w:id="82"/>
      </w:r>
      <w:r>
        <w:rPr>
          <w:rFonts w:eastAsiaTheme="minorEastAsia"/>
        </w:rPr>
        <w:t>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w:t>
      </w:r>
      <w:r w:rsidR="00A94CE5">
        <w:rPr>
          <w:rFonts w:eastAsiaTheme="minorEastAsia"/>
        </w:rPr>
        <w:t xml:space="preserve">relationship </w:t>
      </w:r>
      <w:r>
        <w:rPr>
          <w:rFonts w:eastAsiaTheme="minorEastAsia"/>
        </w:rPr>
        <w:t>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roofErr w:type="gramStart"/>
      <w:r>
        <w:rPr>
          <w:rFonts w:eastAsiaTheme="minorEastAsia"/>
        </w:rPr>
        <w:t xml:space="preserve"> case</w:t>
      </w:r>
      <w:proofErr w:type="gramEnd"/>
      <w:r>
        <w:rPr>
          <w:rFonts w:eastAsiaTheme="minorEastAsia"/>
        </w:rPr>
        <w:t xml:space="preserv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w:t>
      </w:r>
      <w:proofErr w:type="spellStart"/>
      <w:r>
        <w:rPr>
          <w:rFonts w:eastAsiaTheme="minorEastAsia"/>
        </w:rPr>
        <w:t>nputs</w:t>
      </w:r>
      <w:proofErr w:type="spellEnd"/>
      <w:r>
        <w:rPr>
          <w:rFonts w:eastAsiaTheme="minorEastAsia"/>
        </w:rPr>
        <w:t xml:space="preserve">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w:t>
      </w:r>
      <w:proofErr w:type="spellStart"/>
      <w:r>
        <w:rPr>
          <w:rFonts w:eastAsiaTheme="minorEastAsia"/>
        </w:rPr>
        <w:t>Miro</w:t>
      </w:r>
      <w:proofErr w:type="spellEnd"/>
      <w:r>
        <w:rPr>
          <w:rFonts w:eastAsiaTheme="minorEastAsia"/>
        </w:rPr>
        <w:t xml:space="preserve"> might be required in this scenario, </w:t>
      </w:r>
      <w:r>
        <w:rPr>
          <w:rFonts w:eastAsiaTheme="minorEastAsia"/>
        </w:rPr>
        <w:lastRenderedPageBreak/>
        <w:t xml:space="preserve">as anchoring effects between Dali and </w:t>
      </w:r>
      <w:proofErr w:type="spellStart"/>
      <w:r>
        <w:rPr>
          <w:rFonts w:eastAsiaTheme="minorEastAsia"/>
        </w:rPr>
        <w:t>Miro</w:t>
      </w:r>
      <w:proofErr w:type="spellEnd"/>
      <w:r>
        <w:rPr>
          <w:rFonts w:eastAsiaTheme="minorEastAsia"/>
        </w:rPr>
        <w:t xml:space="preserve"> pieces are inconclusive here. However, this experiment does highlight the importance of controlling for substitution to prevent anchoring effects from being falsely detected.</w:t>
      </w:r>
    </w:p>
    <w:p w:rsidR="00114E0A" w:rsidRDefault="00114E0A" w:rsidP="00114E0A">
      <w:pPr>
        <w:spacing w:line="480" w:lineRule="auto"/>
        <w:ind w:firstLine="0"/>
        <w:jc w:val="both"/>
        <w:rPr>
          <w:rFonts w:eastAsiaTheme="minorEastAsia"/>
        </w:rPr>
      </w:pPr>
      <w:r>
        <w:rPr>
          <w:rFonts w:eastAsiaTheme="minorEastAsia"/>
        </w:rPr>
        <w:tab/>
        <w:t xml:space="preserve">As confirmed by our earlier regressions, time effects are significant and influential for both Dali and </w:t>
      </w:r>
      <w:proofErr w:type="spellStart"/>
      <w:r>
        <w:rPr>
          <w:rFonts w:eastAsiaTheme="minorEastAsia"/>
        </w:rPr>
        <w:t>Miro</w:t>
      </w:r>
      <w:proofErr w:type="spellEnd"/>
      <w:r>
        <w:rPr>
          <w:rFonts w:eastAsiaTheme="minorEastAsia"/>
        </w:rPr>
        <w:t xml:space="preserve"> who (as Surrealists) may be classified as Contemporary artists. Despite the variation in our data, a high F-statistic ensures the </w:t>
      </w:r>
      <w:commentRangeStart w:id="83"/>
      <w:r>
        <w:rPr>
          <w:rFonts w:eastAsiaTheme="minorEastAsia"/>
        </w:rPr>
        <w:t xml:space="preserve">relevance of our model. </w:t>
      </w:r>
      <w:commentRangeEnd w:id="83"/>
      <w:r w:rsidR="00293174">
        <w:rPr>
          <w:rStyle w:val="CommentReference"/>
        </w:rPr>
        <w:commentReference w:id="83"/>
      </w:r>
      <w:r>
        <w:rPr>
          <w:rFonts w:eastAsiaTheme="minorEastAsia"/>
        </w:rPr>
        <w:t xml:space="preserve">Nevertheless, due to our mixed results, we cannot say </w:t>
      </w:r>
      <w:r w:rsidR="00C82A6D">
        <w:rPr>
          <w:rFonts w:eastAsiaTheme="minorEastAsia"/>
        </w:rPr>
        <w:t>from</w:t>
      </w:r>
      <w:r>
        <w:rPr>
          <w:rFonts w:eastAsiaTheme="minorEastAsia"/>
        </w:rPr>
        <w:t xml:space="preserve">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w:t>
      </w:r>
      <w:r w:rsidR="00C82A6D">
        <w:rPr>
          <w:rFonts w:eastAsiaTheme="minorEastAsia"/>
        </w:rPr>
        <w:t>that there is anchoring</w:t>
      </w:r>
      <w:r>
        <w:rPr>
          <w:rFonts w:eastAsiaTheme="minorEastAsia"/>
        </w:rPr>
        <w:t xml:space="preserve"> between Dali and </w:t>
      </w:r>
      <w:proofErr w:type="spellStart"/>
      <w:r>
        <w:rPr>
          <w:rFonts w:eastAsiaTheme="minorEastAsia"/>
        </w:rPr>
        <w:t>Miro</w:t>
      </w:r>
      <w:proofErr w:type="spellEnd"/>
      <w:r>
        <w:rPr>
          <w:rFonts w:eastAsiaTheme="minorEastAsia"/>
        </w:rPr>
        <w:t>.</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#2: </w:t>
      </w:r>
    </w:p>
    <w:p w:rsidR="00114E0A" w:rsidRDefault="00114E0A" w:rsidP="00114E0A">
      <w:pPr>
        <w:spacing w:line="480" w:lineRule="auto"/>
        <w:ind w:firstLine="0"/>
        <w:rPr>
          <w:rFonts w:eastAsiaTheme="minorEastAsia"/>
          <w:b/>
        </w:rPr>
      </w:pPr>
      <w:r>
        <w:rPr>
          <w:rFonts w:eastAsiaTheme="minorEastAsia"/>
          <w:b/>
        </w:rPr>
        <w:t>PABLO PICASSO (1881-1973) AND MARC CHAGALL (1887-1985)</w:t>
      </w:r>
    </w:p>
    <w:p w:rsidR="00114E0A" w:rsidRDefault="00114E0A" w:rsidP="00114E0A">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8"/>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w:t>
      </w:r>
      <w:commentRangeStart w:id="84"/>
      <w:r>
        <w:rPr>
          <w:rFonts w:eastAsiaTheme="minorEastAsia"/>
        </w:rPr>
        <w:t>drew</w:t>
      </w:r>
      <w:commentRangeEnd w:id="84"/>
      <w:r w:rsidR="00293174">
        <w:rPr>
          <w:rStyle w:val="CommentReference"/>
        </w:rPr>
        <w:commentReference w:id="84"/>
      </w:r>
      <w:r>
        <w:rPr>
          <w:rFonts w:eastAsiaTheme="minorEastAsia"/>
        </w:rPr>
        <w:t xml:space="preserve"> upon a variety of movements including Surrealism, Cubism, and Expressionism for his works, many of which focus on scenes from Eastern Europe</w:t>
      </w:r>
      <w:commentRangeStart w:id="85"/>
      <w:ins w:id="86" w:author="Jessica" w:date="2016-04-09T22:56:00Z">
        <w:r w:rsidR="00293174">
          <w:rPr>
            <w:rFonts w:eastAsiaTheme="minorEastAsia"/>
          </w:rPr>
          <w:t>.</w:t>
        </w:r>
      </w:ins>
      <w:r>
        <w:rPr>
          <w:rStyle w:val="FootnoteReference"/>
          <w:rFonts w:eastAsiaTheme="minorEastAsia"/>
        </w:rPr>
        <w:footnoteReference w:id="9"/>
      </w:r>
      <w:r>
        <w:rPr>
          <w:rFonts w:eastAsiaTheme="minorEastAsia"/>
        </w:rPr>
        <w:t xml:space="preserve"> </w:t>
      </w:r>
      <w:r>
        <w:rPr>
          <w:rStyle w:val="FootnoteReference"/>
          <w:rFonts w:eastAsiaTheme="minorEastAsia"/>
        </w:rPr>
        <w:footnoteReference w:id="10"/>
      </w:r>
      <w:del w:id="87" w:author="Jessica" w:date="2016-04-09T22:56:00Z">
        <w:r w:rsidDel="00293174">
          <w:rPr>
            <w:rFonts w:eastAsiaTheme="minorEastAsia"/>
          </w:rPr>
          <w:delText>.</w:delText>
        </w:r>
      </w:del>
      <w:r>
        <w:rPr>
          <w:rFonts w:eastAsiaTheme="minorEastAsia"/>
        </w:rPr>
        <w:t xml:space="preserve"> </w:t>
      </w:r>
      <w:commentRangeEnd w:id="85"/>
      <w:r w:rsidR="00293174">
        <w:rPr>
          <w:rStyle w:val="CommentReference"/>
        </w:rPr>
        <w:commentReference w:id="85"/>
      </w:r>
      <w:r>
        <w:rPr>
          <w:rFonts w:eastAsiaTheme="minorEastAsia"/>
        </w:rPr>
        <w:t xml:space="preserve">The two painters are </w:t>
      </w:r>
      <w:r w:rsidR="00B60095">
        <w:rPr>
          <w:rFonts w:eastAsiaTheme="minorEastAsia"/>
        </w:rPr>
        <w:t xml:space="preserve">frequently </w:t>
      </w:r>
      <w:r>
        <w:rPr>
          <w:rFonts w:eastAsiaTheme="minorEastAsia"/>
        </w:rPr>
        <w:t xml:space="preserve">featured together at </w:t>
      </w:r>
      <w:r>
        <w:rPr>
          <w:rFonts w:eastAsiaTheme="minorEastAsia"/>
        </w:rPr>
        <w:lastRenderedPageBreak/>
        <w:t>exhibitions</w:t>
      </w:r>
      <w:commentRangeStart w:id="88"/>
      <w:ins w:id="89" w:author="Jessica" w:date="2016-04-09T22:56:00Z">
        <w:r w:rsidR="00293174">
          <w:rPr>
            <w:rFonts w:eastAsiaTheme="minorEastAsia"/>
          </w:rPr>
          <w:t>,</w:t>
        </w:r>
      </w:ins>
      <w:r>
        <w:rPr>
          <w:rStyle w:val="FootnoteReference"/>
          <w:rFonts w:eastAsiaTheme="minorEastAsia"/>
        </w:rPr>
        <w:footnoteReference w:id="11"/>
      </w:r>
      <w:r>
        <w:rPr>
          <w:rFonts w:eastAsiaTheme="minorEastAsia"/>
        </w:rPr>
        <w:t xml:space="preserve"> </w:t>
      </w:r>
      <w:r>
        <w:rPr>
          <w:rStyle w:val="FootnoteReference"/>
          <w:rFonts w:eastAsiaTheme="minorEastAsia"/>
        </w:rPr>
        <w:footnoteReference w:id="12"/>
      </w:r>
      <w:del w:id="90" w:author="Jessica" w:date="2016-04-09T22:56:00Z">
        <w:r w:rsidDel="00293174">
          <w:rPr>
            <w:rFonts w:eastAsiaTheme="minorEastAsia"/>
          </w:rPr>
          <w:delText>,</w:delText>
        </w:r>
      </w:del>
      <w:r>
        <w:rPr>
          <w:rFonts w:eastAsiaTheme="minorEastAsia"/>
        </w:rPr>
        <w:t xml:space="preserve"> </w:t>
      </w:r>
      <w:commentRangeEnd w:id="88"/>
      <w:r w:rsidR="00293174">
        <w:rPr>
          <w:rStyle w:val="CommentReference"/>
        </w:rPr>
        <w:commentReference w:id="88"/>
      </w:r>
      <w:r w:rsidR="0088464D">
        <w:rPr>
          <w:rFonts w:eastAsiaTheme="minorEastAsia"/>
        </w:rPr>
        <w:t>perhaps</w:t>
      </w:r>
      <w:r>
        <w:rPr>
          <w:rFonts w:eastAsiaTheme="minorEastAsia"/>
        </w:rPr>
        <w:t xml:space="preserve"> </w:t>
      </w:r>
      <w:ins w:id="91" w:author="Jessica" w:date="2016-04-09T22:56:00Z">
        <w:r w:rsidR="00293174">
          <w:rPr>
            <w:rFonts w:eastAsiaTheme="minorEastAsia"/>
          </w:rPr>
          <w:t xml:space="preserve">even </w:t>
        </w:r>
      </w:ins>
      <w:r>
        <w:rPr>
          <w:rFonts w:eastAsiaTheme="minorEastAsia"/>
        </w:rPr>
        <w:t>more</w:t>
      </w:r>
      <w:ins w:id="92" w:author="Jessica" w:date="2016-04-09T22:56:00Z">
        <w:r w:rsidR="00293174">
          <w:rPr>
            <w:rFonts w:eastAsiaTheme="minorEastAsia"/>
          </w:rPr>
          <w:t xml:space="preserve"> so</w:t>
        </w:r>
      </w:ins>
      <w:del w:id="93" w:author="Jessica" w:date="2016-04-09T22:56:00Z">
        <w:r w:rsidDel="00293174">
          <w:rPr>
            <w:rFonts w:eastAsiaTheme="minorEastAsia"/>
          </w:rPr>
          <w:delText xml:space="preserve"> often</w:delText>
        </w:r>
      </w:del>
      <w:r>
        <w:rPr>
          <w:rFonts w:eastAsiaTheme="minorEastAsia"/>
        </w:rPr>
        <w:t xml:space="preserve"> than Dali and </w:t>
      </w:r>
      <w:proofErr w:type="spellStart"/>
      <w:r>
        <w:rPr>
          <w:rFonts w:eastAsiaTheme="minorEastAsia"/>
        </w:rPr>
        <w:t>Miro</w:t>
      </w:r>
      <w:proofErr w:type="spellEnd"/>
      <w:del w:id="94" w:author="Jessica" w:date="2016-04-09T22:56:00Z">
        <w:r w:rsidDel="00293174">
          <w:rPr>
            <w:rFonts w:eastAsiaTheme="minorEastAsia"/>
          </w:rPr>
          <w:delText xml:space="preserve"> are</w:delText>
        </w:r>
      </w:del>
      <w:r>
        <w:rPr>
          <w:rFonts w:eastAsiaTheme="minorEastAsia"/>
        </w:rPr>
        <w:t>, and the works of Picasso and Chagall</w:t>
      </w:r>
      <w:r w:rsidR="003F0E75">
        <w:rPr>
          <w:rFonts w:eastAsiaTheme="minorEastAsia"/>
        </w:rPr>
        <w:t xml:space="preserve"> often</w:t>
      </w:r>
      <w:r>
        <w:rPr>
          <w:rFonts w:eastAsiaTheme="minorEastAsia"/>
        </w:rPr>
        <w:t xml:space="preserve"> fetch 7- and even 8-figure sums at auction.</w:t>
      </w:r>
    </w:p>
    <w:p w:rsidR="00114E0A" w:rsidRDefault="00114E0A" w:rsidP="00114E0A">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w:t>
      </w:r>
      <w:commentRangeStart w:id="95"/>
      <w:r>
        <w:rPr>
          <w:rFonts w:eastAsiaTheme="minorEastAsia"/>
        </w:rPr>
        <w:t>very similar resu</w:t>
      </w:r>
      <w:proofErr w:type="spellStart"/>
      <w:r>
        <w:rPr>
          <w:rFonts w:eastAsiaTheme="minorEastAsia"/>
        </w:rPr>
        <w:t>lts</w:t>
      </w:r>
      <w:proofErr w:type="spellEnd"/>
      <w:r>
        <w:rPr>
          <w:rFonts w:eastAsiaTheme="minorEastAsia"/>
        </w:rPr>
        <w:t xml:space="preserve"> </w:t>
      </w:r>
      <w:commentRangeEnd w:id="95"/>
      <w:r w:rsidR="00293174">
        <w:rPr>
          <w:rStyle w:val="CommentReference"/>
        </w:rPr>
        <w:commentReference w:id="95"/>
      </w:r>
      <w:r>
        <w:rPr>
          <w:rFonts w:eastAsiaTheme="minorEastAsia"/>
        </w:rPr>
        <w:t xml:space="preserve">for this comparison (Tables 20 and 21). Anchoring </w:t>
      </w:r>
      <w:r w:rsidR="00A16A3E">
        <w:rPr>
          <w:rFonts w:eastAsiaTheme="minorEastAsia"/>
        </w:rPr>
        <w:t>is</w:t>
      </w:r>
      <w:r w:rsidR="00556222">
        <w:rPr>
          <w:rFonts w:eastAsiaTheme="minorEastAsia"/>
        </w:rPr>
        <w:t xml:space="preserve"> strong and significant</w:t>
      </w:r>
      <w:r>
        <w:rPr>
          <w:rFonts w:eastAsiaTheme="minorEastAsia"/>
        </w:rPr>
        <w:t xml:space="preserve"> </w:t>
      </w:r>
      <w:r w:rsidR="00C612E9">
        <w:rPr>
          <w:rFonts w:eastAsiaTheme="minorEastAsia"/>
        </w:rPr>
        <w:t xml:space="preserve">in this </w:t>
      </w:r>
      <w:r>
        <w:rPr>
          <w:rFonts w:eastAsiaTheme="minorEastAsia"/>
        </w:rPr>
        <w:t>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roofErr w:type="gramStart"/>
      <w:r>
        <w:rPr>
          <w:rFonts w:eastAsiaTheme="minorEastAsia"/>
        </w:rPr>
        <w:t xml:space="preserve"> case</w:t>
      </w:r>
      <w:proofErr w:type="gramEnd"/>
      <w:r>
        <w:rPr>
          <w:rFonts w:eastAsiaTheme="minorEastAsia"/>
        </w:rPr>
        <w:t>,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t>
      </w:r>
      <w:commentRangeStart w:id="96"/>
      <w:r>
        <w:rPr>
          <w:rFonts w:eastAsiaTheme="minorEastAsia"/>
        </w:rPr>
        <w:t>We are also explaining a huge amount of variation in the data</w:t>
      </w:r>
      <w:commentRangeEnd w:id="96"/>
      <w:r w:rsidR="00293174">
        <w:rPr>
          <w:rStyle w:val="CommentReference"/>
        </w:rPr>
        <w:commentReference w:id="96"/>
      </w:r>
      <w:r>
        <w:rPr>
          <w:rFonts w:eastAsiaTheme="minorEastAsia"/>
        </w:rPr>
        <w: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w:t>
      </w:r>
      <w:proofErr w:type="spellStart"/>
      <w:r>
        <w:rPr>
          <w:rFonts w:eastAsiaTheme="minorEastAsia"/>
        </w:rPr>
        <w:t>ates</w:t>
      </w:r>
      <w:proofErr w:type="spellEnd"/>
      <w:r>
        <w:rPr>
          <w:rFonts w:eastAsiaTheme="minorEastAsia"/>
        </w:rPr>
        <w:t xml:space="preserve"> that for Picasso and Chagall, </w:t>
      </w:r>
      <w:ins w:id="97" w:author="Jessica" w:date="2016-04-09T22:58:00Z">
        <w:r w:rsidR="00293174">
          <w:rPr>
            <w:rFonts w:eastAsiaTheme="minorEastAsia"/>
          </w:rPr>
          <w:t>prices for their artwork are probably affected by other</w:t>
        </w:r>
      </w:ins>
      <w:del w:id="98" w:author="Jessica" w:date="2016-04-09T22:58:00Z">
        <w:r w:rsidDel="00293174">
          <w:rPr>
            <w:rFonts w:eastAsiaTheme="minorEastAsia"/>
          </w:rPr>
          <w:delText>other</w:delText>
        </w:r>
      </w:del>
      <w:r>
        <w:rPr>
          <w:rFonts w:eastAsiaTheme="minorEastAsia"/>
        </w:rPr>
        <w:t xml:space="preserve"> influences</w:t>
      </w:r>
      <w:del w:id="99" w:author="Jessica" w:date="2016-04-09T22:58:00Z">
        <w:r w:rsidDel="00293174">
          <w:rPr>
            <w:rFonts w:eastAsiaTheme="minorEastAsia"/>
          </w:rPr>
          <w:delText xml:space="preserve"> are probably at work</w:delText>
        </w:r>
      </w:del>
      <w:r>
        <w:rPr>
          <w:rFonts w:eastAsiaTheme="minorEastAsia"/>
        </w:rPr>
        <w:t>, and that our two measures of substitution, although significant and generally a step in the right direction, could be improved. Time effects are fairly small, and do not seem to affect price much if at all.</w:t>
      </w:r>
    </w:p>
    <w:p w:rsidR="00114E0A" w:rsidRDefault="00114E0A" w:rsidP="00114E0A">
      <w:pPr>
        <w:spacing w:line="480" w:lineRule="auto"/>
        <w:jc w:val="both"/>
        <w:rPr>
          <w:rFonts w:eastAsiaTheme="minorEastAsia"/>
        </w:rPr>
      </w:pPr>
      <w:r>
        <w:rPr>
          <w:rFonts w:eastAsiaTheme="minorEastAsia"/>
        </w:rPr>
        <w:t xml:space="preserve">While anchoring effects were less conclusive for </w:t>
      </w:r>
      <w:proofErr w:type="spellStart"/>
      <w:r>
        <w:rPr>
          <w:rFonts w:eastAsiaTheme="minorEastAsia"/>
        </w:rPr>
        <w:t>Miro</w:t>
      </w:r>
      <w:proofErr w:type="spellEnd"/>
      <w:r>
        <w:rPr>
          <w:rFonts w:eastAsiaTheme="minorEastAsia"/>
        </w:rPr>
        <w:t xml:space="preserve"> and Dali</w:t>
      </w:r>
      <w:ins w:id="100" w:author="Jessica" w:date="2016-04-09T22:59:00Z">
        <w:r w:rsidR="00293174">
          <w:rPr>
            <w:rFonts w:eastAsiaTheme="minorEastAsia"/>
          </w:rPr>
          <w:t xml:space="preserve"> than they are</w:t>
        </w:r>
      </w:ins>
      <w:del w:id="101" w:author="Jessica" w:date="2016-04-09T22:59:00Z">
        <w:r w:rsidDel="00293174">
          <w:rPr>
            <w:rFonts w:eastAsiaTheme="minorEastAsia"/>
          </w:rPr>
          <w:delText>,</w:delText>
        </w:r>
      </w:del>
      <w:r>
        <w:rPr>
          <w:rFonts w:eastAsiaTheme="minorEastAsia"/>
        </w:rPr>
        <w:t xml:space="preserve"> for Picasso and Chagall</w:t>
      </w:r>
      <w:ins w:id="102" w:author="Jessica" w:date="2016-04-09T22:59:00Z">
        <w:r w:rsidR="00293174">
          <w:rPr>
            <w:rFonts w:eastAsiaTheme="minorEastAsia"/>
          </w:rPr>
          <w:t>,</w:t>
        </w:r>
      </w:ins>
      <w:r>
        <w:rPr>
          <w:rFonts w:eastAsiaTheme="minorEastAsia"/>
        </w:rPr>
        <w:t xml:space="preserve"> we </w:t>
      </w:r>
      <w:ins w:id="103" w:author="Jessica" w:date="2016-04-09T22:59:00Z">
        <w:r w:rsidR="00293174">
          <w:rPr>
            <w:rFonts w:eastAsiaTheme="minorEastAsia"/>
          </w:rPr>
          <w:t xml:space="preserve">do </w:t>
        </w:r>
      </w:ins>
      <w:r>
        <w:rPr>
          <w:rFonts w:eastAsiaTheme="minorEastAsia"/>
        </w:rPr>
        <w:t>see</w:t>
      </w:r>
      <w:ins w:id="104" w:author="Jessica" w:date="2016-04-09T22:59:00Z">
        <w:r w:rsidR="00293174">
          <w:rPr>
            <w:rFonts w:eastAsiaTheme="minorEastAsia"/>
          </w:rPr>
          <w:t xml:space="preserve"> here</w:t>
        </w:r>
      </w:ins>
      <w:r>
        <w:rPr>
          <w:rFonts w:eastAsiaTheme="minorEastAsia"/>
        </w:rPr>
        <w:t xml:space="preserve"> highly significant evidence of strong anchoring </w:t>
      </w:r>
      <w:r>
        <w:rPr>
          <w:rFonts w:eastAsiaTheme="minorEastAsia"/>
        </w:rPr>
        <w:lastRenderedPageBreak/>
        <w:t xml:space="preserve">cross-effects. Thus, we should expect prices for one artist’s works to noticeably impact those for the other’s pieces.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b/>
        </w:rPr>
      </w:pPr>
      <w:r>
        <w:rPr>
          <w:rFonts w:eastAsiaTheme="minorEastAsia"/>
          <w:b/>
        </w:rPr>
        <w:lastRenderedPageBreak/>
        <w:t xml:space="preserve">SUBSTITUTION EXPERIMENT #3: </w:t>
      </w:r>
    </w:p>
    <w:p w:rsidR="00114E0A" w:rsidRDefault="00114E0A" w:rsidP="00114E0A">
      <w:pPr>
        <w:spacing w:line="480" w:lineRule="auto"/>
        <w:ind w:firstLine="0"/>
        <w:rPr>
          <w:rFonts w:eastAsiaTheme="minorEastAsia"/>
        </w:rPr>
      </w:pPr>
      <w:r>
        <w:rPr>
          <w:rFonts w:eastAsiaTheme="minorEastAsia"/>
          <w:b/>
        </w:rPr>
        <w:t>EDVARD MUNCH (1863) AND HENRI DE TOULOUSE-LAUTREC (1864-1901)</w:t>
      </w:r>
    </w:p>
    <w:p w:rsidR="00114E0A" w:rsidRDefault="00605595" w:rsidP="00114E0A">
      <w:pPr>
        <w:spacing w:line="480" w:lineRule="auto"/>
        <w:ind w:firstLine="0"/>
        <w:jc w:val="both"/>
        <w:rPr>
          <w:rFonts w:eastAsiaTheme="minorEastAsia"/>
        </w:rPr>
      </w:pPr>
      <w:r>
        <w:rPr>
          <w:rFonts w:eastAsiaTheme="minorEastAsia"/>
        </w:rPr>
        <w:t xml:space="preserve">We were suggested to pair together </w:t>
      </w:r>
      <w:r w:rsidR="001C5C3D">
        <w:rPr>
          <w:rFonts w:eastAsiaTheme="minorEastAsia"/>
        </w:rPr>
        <w:t>Munch and Toulouse-Lautrec because,</w:t>
      </w:r>
      <w:r w:rsidR="00616015">
        <w:rPr>
          <w:rFonts w:eastAsiaTheme="minorEastAsia"/>
        </w:rPr>
        <w:t xml:space="preserve"> as</w:t>
      </w:r>
      <w:r w:rsidR="00114E0A">
        <w:rPr>
          <w:rFonts w:eastAsiaTheme="minorEastAsia"/>
        </w:rPr>
        <w:t xml:space="preserve"> contemporaries in Europe</w:t>
      </w:r>
      <w:r w:rsidR="00616015">
        <w:rPr>
          <w:rFonts w:eastAsiaTheme="minorEastAsia"/>
        </w:rPr>
        <w:t xml:space="preserve">, </w:t>
      </w:r>
      <w:commentRangeStart w:id="105"/>
      <w:r w:rsidR="00616015">
        <w:rPr>
          <w:rFonts w:eastAsiaTheme="minorEastAsia"/>
        </w:rPr>
        <w:t>they</w:t>
      </w:r>
      <w:r w:rsidR="00114E0A">
        <w:rPr>
          <w:rFonts w:eastAsiaTheme="minorEastAsia"/>
        </w:rPr>
        <w:t xml:space="preserve"> met with </w:t>
      </w:r>
      <w:r w:rsidR="00E825C1">
        <w:rPr>
          <w:rFonts w:eastAsiaTheme="minorEastAsia"/>
        </w:rPr>
        <w:t>similar</w:t>
      </w:r>
      <w:r w:rsidR="00114E0A">
        <w:rPr>
          <w:rFonts w:eastAsiaTheme="minorEastAsia"/>
        </w:rPr>
        <w:t xml:space="preserve"> levels of economic and critical success during their lifetimes.</w:t>
      </w:r>
      <w:commentRangeEnd w:id="105"/>
      <w:r w:rsidR="00A96FDA">
        <w:rPr>
          <w:rStyle w:val="CommentReference"/>
        </w:rPr>
        <w:commentReference w:id="105"/>
      </w:r>
      <w:r w:rsidR="00114E0A">
        <w:rPr>
          <w:rFonts w:eastAsiaTheme="minorEastAsia"/>
        </w:rPr>
        <w:t xml:space="preserve"> However, their artistic styles </w:t>
      </w:r>
      <w:r w:rsidR="007540D7">
        <w:rPr>
          <w:rFonts w:eastAsiaTheme="minorEastAsia"/>
        </w:rPr>
        <w:t xml:space="preserve">seem to somewhat </w:t>
      </w:r>
      <w:r w:rsidR="00114E0A">
        <w:rPr>
          <w:rFonts w:eastAsiaTheme="minorEastAsia"/>
        </w:rPr>
        <w:t>differ. Munch, a Norwegian artist associated with Expressionism and Symbolism, is known for the intensely psychological and brooding themes he imbued into his paintings and prints</w:t>
      </w:r>
      <w:r w:rsidR="00114E0A">
        <w:rPr>
          <w:rStyle w:val="FootnoteReference"/>
          <w:rFonts w:eastAsiaTheme="minorEastAsia"/>
        </w:rPr>
        <w:footnoteReference w:id="13"/>
      </w:r>
      <w:r w:rsidR="00114E0A">
        <w:rPr>
          <w:rFonts w:eastAsiaTheme="minorEastAsia"/>
        </w:rPr>
        <w:t xml:space="preserve">. On the other hand, Toulouse-Lautrec is known for his Post-Impressionist, drawing-like depictions of people, often those from </w:t>
      </w:r>
      <w:proofErr w:type="gramStart"/>
      <w:r w:rsidR="00114E0A">
        <w:rPr>
          <w:rFonts w:eastAsiaTheme="minorEastAsia"/>
        </w:rPr>
        <w:t>lower-class</w:t>
      </w:r>
      <w:proofErr w:type="gramEnd"/>
      <w:r w:rsidR="00114E0A">
        <w:rPr>
          <w:rFonts w:eastAsiaTheme="minorEastAsia"/>
        </w:rPr>
        <w:t>, urban environments</w:t>
      </w:r>
      <w:ins w:id="106" w:author="Jessica" w:date="2016-04-09T23:00:00Z">
        <w:r w:rsidR="00293174">
          <w:rPr>
            <w:rFonts w:eastAsiaTheme="minorEastAsia"/>
          </w:rPr>
          <w:t>.</w:t>
        </w:r>
      </w:ins>
      <w:r w:rsidR="00114E0A">
        <w:rPr>
          <w:rStyle w:val="FootnoteReference"/>
          <w:rFonts w:eastAsiaTheme="minorEastAsia"/>
        </w:rPr>
        <w:footnoteReference w:id="14"/>
      </w:r>
      <w:del w:id="107" w:author="Jessica" w:date="2016-04-09T23:00:00Z">
        <w:r w:rsidR="00114E0A" w:rsidDel="00293174">
          <w:rPr>
            <w:rFonts w:eastAsiaTheme="minorEastAsia"/>
          </w:rPr>
          <w:delText>.</w:delText>
        </w:r>
      </w:del>
      <w:r w:rsidR="00114E0A">
        <w:rPr>
          <w:rFonts w:eastAsiaTheme="minorEastAsia"/>
        </w:rPr>
        <w:t xml:space="preserve"> It seems that Munch and Toulouse-Lautrec are featured together less frequently</w:t>
      </w:r>
      <w:ins w:id="108" w:author="Jessica" w:date="2016-04-09T23:00:00Z">
        <w:r w:rsidR="00293174">
          <w:rPr>
            <w:rFonts w:eastAsiaTheme="minorEastAsia"/>
          </w:rPr>
          <w:t xml:space="preserve"> than </w:t>
        </w:r>
        <w:proofErr w:type="spellStart"/>
        <w:r w:rsidR="00293174">
          <w:rPr>
            <w:rFonts w:eastAsiaTheme="minorEastAsia"/>
          </w:rPr>
          <w:t>Miro</w:t>
        </w:r>
        <w:proofErr w:type="spellEnd"/>
        <w:r w:rsidR="00293174">
          <w:rPr>
            <w:rFonts w:eastAsiaTheme="minorEastAsia"/>
          </w:rPr>
          <w:t xml:space="preserve"> and Dali or Picasso and Chagall</w:t>
        </w:r>
      </w:ins>
      <w:r w:rsidR="00114E0A">
        <w:rPr>
          <w:rFonts w:eastAsiaTheme="minorEastAsia"/>
        </w:rPr>
        <w:t xml:space="preserve">: a quick Google search only turns up a </w:t>
      </w:r>
      <w:ins w:id="109" w:author="Jessica" w:date="2016-04-09T23:00:00Z">
        <w:r w:rsidR="00293174">
          <w:rPr>
            <w:rFonts w:eastAsiaTheme="minorEastAsia"/>
          </w:rPr>
          <w:t xml:space="preserve">single </w:t>
        </w:r>
      </w:ins>
      <w:r w:rsidR="00114E0A">
        <w:rPr>
          <w:rFonts w:eastAsiaTheme="minorEastAsia"/>
        </w:rPr>
        <w:t>1965 exhibition at the Metropolitan Museum of Art</w:t>
      </w:r>
      <w:ins w:id="110" w:author="Jessica" w:date="2016-04-09T23:00:00Z">
        <w:r w:rsidR="00293174">
          <w:rPr>
            <w:rFonts w:eastAsiaTheme="minorEastAsia"/>
          </w:rPr>
          <w:t xml:space="preserve"> that featured both their artworks.</w:t>
        </w:r>
      </w:ins>
      <w:r w:rsidR="00114E0A">
        <w:rPr>
          <w:rStyle w:val="FootnoteReference"/>
          <w:rFonts w:eastAsiaTheme="minorEastAsia"/>
        </w:rPr>
        <w:footnoteReference w:id="15"/>
      </w:r>
      <w:del w:id="111" w:author="Jessica" w:date="2016-04-09T23:00:00Z">
        <w:r w:rsidR="00114E0A" w:rsidDel="00293174">
          <w:rPr>
            <w:rFonts w:eastAsiaTheme="minorEastAsia"/>
          </w:rPr>
          <w:delText>.</w:delText>
        </w:r>
      </w:del>
      <w:r w:rsidR="00114E0A">
        <w:rPr>
          <w:rFonts w:eastAsiaTheme="minorEastAsia"/>
        </w:rPr>
        <w:t xml:space="preserve"> Nevertheless, both artists pull in hefty sums: Toulouse-Lautrec’s work “Au Lit: Le </w:t>
      </w:r>
      <w:proofErr w:type="spellStart"/>
      <w:r w:rsidR="00114E0A">
        <w:rPr>
          <w:rFonts w:eastAsiaTheme="minorEastAsia"/>
        </w:rPr>
        <w:t>Baiser</w:t>
      </w:r>
      <w:proofErr w:type="spellEnd"/>
      <w:r w:rsidR="00114E0A">
        <w:rPr>
          <w:rFonts w:eastAsiaTheme="minorEastAsia"/>
        </w:rPr>
        <w:t>” fetched $16.3 million at Sotheby’s in early 2015</w:t>
      </w:r>
      <w:ins w:id="112" w:author="Jessica" w:date="2016-04-09T23:00:00Z">
        <w:r w:rsidR="00293174">
          <w:rPr>
            <w:rFonts w:eastAsiaTheme="minorEastAsia"/>
          </w:rPr>
          <w:t>,</w:t>
        </w:r>
      </w:ins>
      <w:r w:rsidR="00114E0A">
        <w:rPr>
          <w:rStyle w:val="FootnoteReference"/>
          <w:rFonts w:eastAsiaTheme="minorEastAsia"/>
        </w:rPr>
        <w:footnoteReference w:id="16"/>
      </w:r>
      <w:del w:id="113" w:author="Jessica" w:date="2016-04-09T23:00:00Z">
        <w:r w:rsidR="00114E0A" w:rsidDel="00293174">
          <w:rPr>
            <w:rFonts w:eastAsiaTheme="minorEastAsia"/>
          </w:rPr>
          <w:delText>,</w:delText>
        </w:r>
      </w:del>
      <w:r w:rsidR="00114E0A">
        <w:rPr>
          <w:rFonts w:eastAsiaTheme="minorEastAsia"/>
        </w:rPr>
        <w:t xml:space="preserve"> and Munch’s Internet-famous “The Scream” sold for nearly $120 million at Sotheby’s in 2012</w:t>
      </w:r>
      <w:ins w:id="114" w:author="Jessica" w:date="2016-04-09T23:00:00Z">
        <w:r w:rsidR="00293174">
          <w:rPr>
            <w:rFonts w:eastAsiaTheme="minorEastAsia"/>
          </w:rPr>
          <w:t>.</w:t>
        </w:r>
      </w:ins>
      <w:r w:rsidR="00114E0A">
        <w:rPr>
          <w:rStyle w:val="FootnoteReference"/>
          <w:rFonts w:eastAsiaTheme="minorEastAsia"/>
        </w:rPr>
        <w:footnoteReference w:id="17"/>
      </w:r>
      <w:del w:id="115" w:author="Jessica" w:date="2016-04-09T23:00:00Z">
        <w:r w:rsidR="00114E0A" w:rsidDel="00293174">
          <w:rPr>
            <w:rFonts w:eastAsiaTheme="minorEastAsia"/>
          </w:rPr>
          <w:delText>.</w:delText>
        </w:r>
      </w:del>
    </w:p>
    <w:p w:rsidR="00114E0A" w:rsidRDefault="00114E0A" w:rsidP="00114E0A">
      <w:pPr>
        <w:spacing w:line="480" w:lineRule="auto"/>
        <w:ind w:firstLine="0"/>
        <w:jc w:val="both"/>
        <w:rPr>
          <w:rFonts w:eastAsiaTheme="minorEastAsia"/>
        </w:rPr>
      </w:pPr>
      <w:r>
        <w:rPr>
          <w:rFonts w:eastAsiaTheme="minorEastAsia"/>
        </w:rPr>
        <w:lastRenderedPageBreak/>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a</w:t>
      </w:r>
      <w:proofErr w:type="spellStart"/>
      <w:r>
        <w:rPr>
          <w:rFonts w:eastAsiaTheme="minorEastAsia"/>
        </w:rPr>
        <w:t>nchoring</w:t>
      </w:r>
      <w:proofErr w:type="spellEnd"/>
      <w:r>
        <w:rPr>
          <w:rFonts w:eastAsiaTheme="minorEastAsia"/>
        </w:rPr>
        <w:t xml:space="preserve">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Even if the two artists did enjoy comparable success during their concurrent lifetimes, their artistic styles may be too different to permit anchoring cross-effects. </w:t>
      </w:r>
      <w:commentRangeStart w:id="116"/>
      <w:r>
        <w:rPr>
          <w:rFonts w:eastAsiaTheme="minorEastAsia"/>
        </w:rPr>
        <w:t>It is also pos</w:t>
      </w:r>
      <w:proofErr w:type="spellStart"/>
      <w:r>
        <w:rPr>
          <w:rFonts w:eastAsiaTheme="minorEastAsia"/>
        </w:rPr>
        <w:t>sible</w:t>
      </w:r>
      <w:proofErr w:type="spellEnd"/>
      <w:r>
        <w:rPr>
          <w:rFonts w:eastAsiaTheme="minorEastAsia"/>
        </w:rPr>
        <w:t xml:space="preserve"> that the comparison between Munch and Toulouse-Lautrec is less conducive to anchoring in light of even more renowned artists during the same time period, such as </w:t>
      </w:r>
      <w:proofErr w:type="gramStart"/>
      <w:r>
        <w:rPr>
          <w:rFonts w:eastAsiaTheme="minorEastAsia"/>
        </w:rPr>
        <w:t>Vincent Van Gogh</w:t>
      </w:r>
      <w:proofErr w:type="gramEnd"/>
      <w:r>
        <w:rPr>
          <w:rFonts w:eastAsiaTheme="minorEastAsia"/>
        </w:rPr>
        <w:t xml:space="preserve"> (1853-1890) and Paul Gauguin (1848-1903).</w:t>
      </w:r>
      <w:commentRangeEnd w:id="116"/>
      <w:r w:rsidR="00293174">
        <w:rPr>
          <w:rStyle w:val="CommentReference"/>
        </w:rPr>
        <w:commentReference w:id="116"/>
      </w:r>
      <w:r>
        <w:rPr>
          <w:rFonts w:eastAsiaTheme="minorEastAsia"/>
        </w:rPr>
        <w:t xml:space="preserve"> Works by Toulouse-Lautrec, in particular, seems to be auctioned off alongside those Impressionist artists</w:t>
      </w:r>
      <w:r>
        <w:rPr>
          <w:rStyle w:val="FootnoteReference"/>
          <w:rFonts w:eastAsiaTheme="minorEastAsia"/>
        </w:rPr>
        <w:footnoteReference w:id="18"/>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w:t>
      </w:r>
      <w:proofErr w:type="spellStart"/>
      <w:r>
        <w:rPr>
          <w:rFonts w:eastAsiaTheme="minorEastAsia"/>
        </w:rPr>
        <w:t>tutes</w:t>
      </w:r>
      <w:proofErr w:type="spellEnd"/>
      <w:r>
        <w:rPr>
          <w:rFonts w:eastAsiaTheme="minorEastAsia"/>
        </w:rPr>
        <w:t>. That said</w:t>
      </w:r>
      <w:proofErr w:type="gramStart"/>
      <w:r>
        <w:rPr>
          <w:rFonts w:eastAsiaTheme="minorEastAsia"/>
        </w:rPr>
        <w:t>,</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w:t>
      </w:r>
      <w:commentRangeStart w:id="117"/>
      <w:r>
        <w:rPr>
          <w:rFonts w:eastAsiaTheme="minorEastAsia"/>
        </w:rPr>
        <w:t xml:space="preserve">our model is not as relevant for the Munch/Toulouse-Lautrec pair. </w:t>
      </w:r>
      <w:commentRangeEnd w:id="117"/>
      <w:r w:rsidR="00A96FDA">
        <w:rPr>
          <w:rStyle w:val="CommentReference"/>
        </w:rPr>
        <w:commentReference w:id="117"/>
      </w:r>
      <w:r>
        <w:rPr>
          <w:rFonts w:eastAsiaTheme="minorEastAsia"/>
        </w:rPr>
        <w:t xml:space="preserve">In fact, the only significant variable is the hedonic price prediction. Hence, we do not find any evidence of anchoring between Munch and </w:t>
      </w:r>
      <w:r>
        <w:rPr>
          <w:rFonts w:eastAsiaTheme="minorEastAsia"/>
        </w:rPr>
        <w:lastRenderedPageBreak/>
        <w:t xml:space="preserve">Toulouse-Lautrec – which is understandable, given their relatively divergent artistic styles. </w:t>
      </w:r>
    </w:p>
    <w:p w:rsidR="00E558A5" w:rsidRDefault="00E558A5"/>
    <w:sectPr w:rsidR="00E558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Jessica" w:date="2016-04-09T22:30:00Z" w:initials="J">
    <w:p w:rsidR="00293174" w:rsidRDefault="00293174">
      <w:pPr>
        <w:pStyle w:val="CommentText"/>
      </w:pPr>
      <w:r>
        <w:rPr>
          <w:rStyle w:val="CommentReference"/>
        </w:rPr>
        <w:annotationRef/>
      </w:r>
      <w:r>
        <w:t>Who is this again?</w:t>
      </w:r>
    </w:p>
  </w:comment>
  <w:comment w:id="12" w:author="Jessica" w:date="2016-04-09T22:31:00Z" w:initials="J">
    <w:p w:rsidR="00293174" w:rsidRDefault="00293174">
      <w:pPr>
        <w:pStyle w:val="CommentText"/>
      </w:pPr>
      <w:r>
        <w:rPr>
          <w:rStyle w:val="CommentReference"/>
        </w:rPr>
        <w:annotationRef/>
      </w:r>
      <w:r>
        <w:t xml:space="preserve">Are you </w:t>
      </w:r>
      <w:proofErr w:type="spellStart"/>
      <w:r>
        <w:t>gonna</w:t>
      </w:r>
      <w:proofErr w:type="spellEnd"/>
      <w:r>
        <w:t xml:space="preserve"> cite “See Table ___” at any point? Better earlier than later in order to be clear. This stuff is much more difficult to understand in paragraph format than in table format.</w:t>
      </w:r>
    </w:p>
  </w:comment>
  <w:comment w:id="14" w:author="Jessica" w:date="2016-04-09T22:32:00Z" w:initials="J">
    <w:p w:rsidR="00293174" w:rsidRDefault="00293174">
      <w:pPr>
        <w:pStyle w:val="CommentText"/>
      </w:pPr>
      <w:r>
        <w:rPr>
          <w:rStyle w:val="CommentReference"/>
        </w:rPr>
        <w:annotationRef/>
      </w:r>
      <w:r>
        <w:t>Have you talked about the difference between a signature and a monogram before?</w:t>
      </w:r>
    </w:p>
  </w:comment>
  <w:comment w:id="15" w:author="Jessica" w:date="2016-04-09T22:33:00Z" w:initials="J">
    <w:p w:rsidR="00293174" w:rsidRDefault="00293174">
      <w:pPr>
        <w:pStyle w:val="CommentText"/>
      </w:pPr>
      <w:r>
        <w:rPr>
          <w:rStyle w:val="CommentReference"/>
        </w:rPr>
        <w:annotationRef/>
      </w:r>
      <w:r>
        <w:t>How do you observe this?? Maybe I just don’t understand regressions. Could be helpful if you described some coefficients and the differences in coefficients?</w:t>
      </w:r>
    </w:p>
  </w:comment>
  <w:comment w:id="20" w:author="Jessica" w:date="2016-04-09T22:35:00Z" w:initials="J">
    <w:p w:rsidR="00293174" w:rsidRDefault="00293174">
      <w:pPr>
        <w:pStyle w:val="CommentText"/>
      </w:pPr>
      <w:r>
        <w:rPr>
          <w:rStyle w:val="CommentReference"/>
        </w:rPr>
        <w:annotationRef/>
      </w:r>
      <w:r>
        <w:t xml:space="preserve">As what was found in </w:t>
      </w:r>
      <w:proofErr w:type="spellStart"/>
      <w:r>
        <w:t>Beggs</w:t>
      </w:r>
      <w:proofErr w:type="spellEnd"/>
      <w:r>
        <w:t xml:space="preserve"> &amp; </w:t>
      </w:r>
      <w:proofErr w:type="spellStart"/>
      <w:r>
        <w:t>Graddy</w:t>
      </w:r>
      <w:proofErr w:type="spellEnd"/>
      <w:r>
        <w:t>?</w:t>
      </w:r>
    </w:p>
  </w:comment>
  <w:comment w:id="21" w:author="Jessica" w:date="2016-04-09T22:36:00Z" w:initials="J">
    <w:p w:rsidR="00293174" w:rsidRDefault="00293174">
      <w:pPr>
        <w:pStyle w:val="CommentText"/>
      </w:pPr>
      <w:r>
        <w:rPr>
          <w:rStyle w:val="CommentReference"/>
        </w:rPr>
        <w:annotationRef/>
      </w:r>
      <w:r>
        <w:t xml:space="preserve">Is this original citing </w:t>
      </w:r>
      <w:proofErr w:type="spellStart"/>
      <w:r>
        <w:t>Beggs</w:t>
      </w:r>
      <w:proofErr w:type="spellEnd"/>
      <w:r>
        <w:t xml:space="preserve"> &amp; </w:t>
      </w:r>
      <w:proofErr w:type="spellStart"/>
      <w:r>
        <w:t>Graddy</w:t>
      </w:r>
      <w:proofErr w:type="spellEnd"/>
      <w:r>
        <w:t>?</w:t>
      </w:r>
    </w:p>
  </w:comment>
  <w:comment w:id="27" w:author="Jessica" w:date="2016-04-09T22:37:00Z" w:initials="J">
    <w:p w:rsidR="00293174" w:rsidRDefault="00293174">
      <w:pPr>
        <w:pStyle w:val="CommentText"/>
      </w:pPr>
      <w:r>
        <w:rPr>
          <w:rStyle w:val="CommentReference"/>
        </w:rPr>
        <w:annotationRef/>
      </w:r>
      <w:r>
        <w:t xml:space="preserve">You’re covering a lot of information in this paragraph so I think you could actually break it up into smaller paragraphs rather than keep it as one big one. Your smaller paragraphs might only be 1-2 sentences long, but it would better maintain clarity for the reader about what’s going on. </w:t>
      </w:r>
    </w:p>
  </w:comment>
  <w:comment w:id="31" w:author="Jessica" w:date="2016-04-09T22:38:00Z" w:initials="J">
    <w:p w:rsidR="00293174" w:rsidRDefault="00293174">
      <w:pPr>
        <w:pStyle w:val="CommentText"/>
      </w:pPr>
      <w:r>
        <w:rPr>
          <w:rStyle w:val="CommentReference"/>
        </w:rPr>
        <w:annotationRef/>
      </w:r>
      <w:r>
        <w:t>What is the object of “reduces” here?</w:t>
      </w:r>
    </w:p>
  </w:comment>
  <w:comment w:id="32" w:author="Jessica" w:date="2016-04-09T22:38:00Z" w:initials="J">
    <w:p w:rsidR="00293174" w:rsidRDefault="00293174">
      <w:pPr>
        <w:pStyle w:val="CommentText"/>
      </w:pPr>
      <w:r>
        <w:rPr>
          <w:rStyle w:val="CommentReference"/>
        </w:rPr>
        <w:annotationRef/>
      </w:r>
      <w:r>
        <w:t>You probably don’t want to call your approach naïve. Simplistic, maybe?</w:t>
      </w:r>
    </w:p>
  </w:comment>
  <w:comment w:id="36" w:author="Jessica" w:date="2016-04-09T22:39:00Z" w:initials="J">
    <w:p w:rsidR="00293174" w:rsidRDefault="00293174">
      <w:pPr>
        <w:pStyle w:val="CommentText"/>
      </w:pPr>
      <w:r>
        <w:rPr>
          <w:rStyle w:val="CommentReference"/>
        </w:rPr>
        <w:annotationRef/>
      </w:r>
      <w:r>
        <w:t>Than what?</w:t>
      </w:r>
    </w:p>
  </w:comment>
  <w:comment w:id="40" w:author="Jessica" w:date="2016-04-09T22:41:00Z" w:initials="J">
    <w:p w:rsidR="00293174" w:rsidRDefault="00293174">
      <w:pPr>
        <w:pStyle w:val="CommentText"/>
      </w:pPr>
      <w:r>
        <w:rPr>
          <w:rStyle w:val="CommentReference"/>
        </w:rPr>
        <w:annotationRef/>
      </w:r>
      <w:r>
        <w:t>Combine footnote</w:t>
      </w:r>
    </w:p>
  </w:comment>
  <w:comment w:id="49" w:author="Jessica" w:date="2016-04-09T22:42:00Z" w:initials="J">
    <w:p w:rsidR="00293174" w:rsidRDefault="00293174">
      <w:pPr>
        <w:pStyle w:val="CommentText"/>
      </w:pPr>
      <w:r>
        <w:rPr>
          <w:rStyle w:val="CommentReference"/>
        </w:rPr>
        <w:annotationRef/>
      </w:r>
      <w:r>
        <w:t>Does this refer to unobserved inputs? Contemporary art?</w:t>
      </w:r>
    </w:p>
  </w:comment>
  <w:comment w:id="54" w:author="Jessica" w:date="2016-04-09T22:47:00Z" w:initials="J">
    <w:p w:rsidR="00293174" w:rsidRDefault="00293174">
      <w:pPr>
        <w:pStyle w:val="CommentText"/>
      </w:pPr>
      <w:r>
        <w:rPr>
          <w:rStyle w:val="CommentReference"/>
        </w:rPr>
        <w:annotationRef/>
      </w:r>
      <w:r>
        <w:t xml:space="preserve">I’m so sorry Evan. I probably will not be able to read for contradictions because I don’t understand what any of this </w:t>
      </w:r>
      <w:proofErr w:type="gramStart"/>
      <w:r>
        <w:t>means…..</w:t>
      </w:r>
      <w:proofErr w:type="gramEnd"/>
    </w:p>
  </w:comment>
  <w:comment w:id="56" w:author="Jessica" w:date="2016-04-09T22:48:00Z" w:initials="J">
    <w:p w:rsidR="00293174" w:rsidRDefault="00293174">
      <w:pPr>
        <w:pStyle w:val="CommentText"/>
      </w:pPr>
      <w:r>
        <w:rPr>
          <w:rStyle w:val="CommentReference"/>
        </w:rPr>
        <w:annotationRef/>
      </w:r>
      <w:r>
        <w:t>Wow! A sentence I understand!!</w:t>
      </w:r>
    </w:p>
  </w:comment>
  <w:comment w:id="63" w:author="Jessica" w:date="2016-04-09T22:49:00Z" w:initials="J">
    <w:p w:rsidR="00293174" w:rsidRDefault="00293174">
      <w:pPr>
        <w:pStyle w:val="CommentText"/>
      </w:pPr>
      <w:r>
        <w:rPr>
          <w:rStyle w:val="CommentReference"/>
        </w:rPr>
        <w:annotationRef/>
      </w:r>
      <w:r>
        <w:t>This makes sense to me!</w:t>
      </w:r>
    </w:p>
  </w:comment>
  <w:comment w:id="65" w:author="Jessica" w:date="2016-04-09T22:51:00Z" w:initials="J">
    <w:p w:rsidR="00293174" w:rsidRDefault="00293174">
      <w:pPr>
        <w:pStyle w:val="CommentText"/>
      </w:pPr>
      <w:r>
        <w:rPr>
          <w:rStyle w:val="CommentReference"/>
        </w:rPr>
        <w:annotationRef/>
      </w:r>
      <w:r>
        <w:t>Who is this again? Could be helpful just to say “Sotheby’s analyst Hadley Newton” or whatever his job is.</w:t>
      </w:r>
    </w:p>
  </w:comment>
  <w:comment w:id="76" w:author="Jessica" w:date="2016-04-09T22:52:00Z" w:initials="J">
    <w:p w:rsidR="00293174" w:rsidRDefault="00293174">
      <w:pPr>
        <w:pStyle w:val="CommentText"/>
      </w:pPr>
      <w:r>
        <w:rPr>
          <w:rStyle w:val="CommentReference"/>
        </w:rPr>
        <w:annotationRef/>
      </w:r>
      <w:r>
        <w:t>Any particular reason why? Was that his area of specialty?</w:t>
      </w:r>
    </w:p>
  </w:comment>
  <w:comment w:id="77" w:author="Jessica" w:date="2016-04-09T22:53:00Z" w:initials="J">
    <w:p w:rsidR="00293174" w:rsidRDefault="00293174">
      <w:pPr>
        <w:pStyle w:val="CommentText"/>
      </w:pPr>
      <w:r>
        <w:rPr>
          <w:rStyle w:val="CommentReference"/>
        </w:rPr>
        <w:annotationRef/>
      </w:r>
      <w:r>
        <w:t>I know this is hard here because you should talk about art in the present tense and history in the past tense, but it would read much better to consistently stick with one verb tense. I would recommend past.</w:t>
      </w:r>
    </w:p>
  </w:comment>
  <w:comment w:id="82" w:author="Jessica" w:date="2016-04-09T22:54:00Z" w:initials="J">
    <w:p w:rsidR="00293174" w:rsidRDefault="00293174">
      <w:pPr>
        <w:pStyle w:val="CommentText"/>
      </w:pPr>
      <w:r>
        <w:rPr>
          <w:rStyle w:val="CommentReference"/>
        </w:rPr>
        <w:annotationRef/>
      </w:r>
      <w:r>
        <w:t>Maybe I’m misunderstanding but how can Q2 have a highly significant p-value while Q1 is the one that is highly significant?</w:t>
      </w:r>
    </w:p>
  </w:comment>
  <w:comment w:id="83" w:author="Jessica" w:date="2016-04-09T22:55:00Z" w:initials="J">
    <w:p w:rsidR="00293174" w:rsidRDefault="00293174">
      <w:pPr>
        <w:pStyle w:val="CommentText"/>
      </w:pPr>
      <w:r>
        <w:rPr>
          <w:rStyle w:val="CommentReference"/>
        </w:rPr>
        <w:annotationRef/>
      </w:r>
      <w:r>
        <w:t>You should add a sentence here explaining why mixed results don’t necessarily negate the relevance of your model either.</w:t>
      </w:r>
    </w:p>
  </w:comment>
  <w:comment w:id="84" w:author="Jessica" w:date="2016-04-09T22:56:00Z" w:initials="J">
    <w:p w:rsidR="00293174" w:rsidRDefault="00293174">
      <w:pPr>
        <w:pStyle w:val="CommentText"/>
      </w:pPr>
      <w:r>
        <w:rPr>
          <w:rStyle w:val="CommentReference"/>
        </w:rPr>
        <w:annotationRef/>
      </w:r>
      <w:r>
        <w:t>Again, you need to maintain verb consistency. I would recommend changing everything to past tense like it is here.</w:t>
      </w:r>
    </w:p>
  </w:comment>
  <w:comment w:id="85" w:author="Jessica" w:date="2016-04-09T22:56:00Z" w:initials="J">
    <w:p w:rsidR="00293174" w:rsidRDefault="00293174">
      <w:pPr>
        <w:pStyle w:val="CommentText"/>
      </w:pPr>
      <w:r>
        <w:rPr>
          <w:rStyle w:val="CommentReference"/>
        </w:rPr>
        <w:annotationRef/>
      </w:r>
      <w:r>
        <w:t>Combine footnotes.</w:t>
      </w:r>
    </w:p>
  </w:comment>
  <w:comment w:id="88" w:author="Jessica" w:date="2016-04-09T22:56:00Z" w:initials="J">
    <w:p w:rsidR="00293174" w:rsidRDefault="00293174">
      <w:pPr>
        <w:pStyle w:val="CommentText"/>
      </w:pPr>
      <w:r>
        <w:rPr>
          <w:rStyle w:val="CommentReference"/>
        </w:rPr>
        <w:annotationRef/>
      </w:r>
      <w:r>
        <w:t>Combine footnotes</w:t>
      </w:r>
    </w:p>
  </w:comment>
  <w:comment w:id="95" w:author="Jessica" w:date="2016-04-09T22:57:00Z" w:initials="J">
    <w:p w:rsidR="00293174" w:rsidRDefault="00293174">
      <w:pPr>
        <w:pStyle w:val="CommentText"/>
      </w:pPr>
      <w:r>
        <w:rPr>
          <w:rStyle w:val="CommentReference"/>
        </w:rPr>
        <w:annotationRef/>
      </w:r>
      <w:r>
        <w:t xml:space="preserve">Q1 and Q2 themselves are similar? Or they give results similar to the case of Dali and </w:t>
      </w:r>
      <w:proofErr w:type="spellStart"/>
      <w:r>
        <w:t>Miro</w:t>
      </w:r>
      <w:proofErr w:type="spellEnd"/>
      <w:r>
        <w:t>?</w:t>
      </w:r>
    </w:p>
  </w:comment>
  <w:comment w:id="96" w:author="Jessica" w:date="2016-04-09T22:58:00Z" w:initials="J">
    <w:p w:rsidR="00293174" w:rsidRDefault="00293174">
      <w:pPr>
        <w:pStyle w:val="CommentText"/>
      </w:pPr>
      <w:r>
        <w:rPr>
          <w:rStyle w:val="CommentReference"/>
        </w:rPr>
        <w:annotationRef/>
      </w:r>
      <w:r>
        <w:t>Awkwardly worded. Are you trying to say that you are ABLE to explain the variation in the data?</w:t>
      </w:r>
    </w:p>
  </w:comment>
  <w:comment w:id="105" w:author="Jessica" w:date="2016-04-09T23:02:00Z" w:initials="J">
    <w:p w:rsidR="00A96FDA" w:rsidRDefault="00A96FDA">
      <w:pPr>
        <w:pStyle w:val="CommentText"/>
      </w:pPr>
      <w:r>
        <w:rPr>
          <w:rStyle w:val="CommentReference"/>
        </w:rPr>
        <w:annotationRef/>
      </w:r>
      <w:r>
        <w:t>I think you need to further elaborate why this is a convincing reason to pair them together. Why do their differing art styles not suggest that they SHOULDN’T be paired together?</w:t>
      </w:r>
    </w:p>
  </w:comment>
  <w:comment w:id="116" w:author="Jessica" w:date="2016-04-09T23:01:00Z" w:initials="J">
    <w:p w:rsidR="00293174" w:rsidRDefault="00293174">
      <w:pPr>
        <w:pStyle w:val="CommentText"/>
      </w:pPr>
      <w:r>
        <w:rPr>
          <w:rStyle w:val="CommentReference"/>
        </w:rPr>
        <w:annotationRef/>
      </w:r>
      <w:r>
        <w:t>I don’t quite understand the conclusion here. Why would Van Gogh’s fame affect the pricing of Munch’s painting? Or why would it affect the relationship between Munch and Toulouse-Lautrec’s paintings?</w:t>
      </w:r>
    </w:p>
  </w:comment>
  <w:comment w:id="117" w:author="Jessica" w:date="2016-04-09T23:03:00Z" w:initials="J">
    <w:p w:rsidR="00A96FDA" w:rsidRDefault="00A96FDA">
      <w:pPr>
        <w:pStyle w:val="CommentText"/>
      </w:pPr>
      <w:r>
        <w:rPr>
          <w:rStyle w:val="CommentReference"/>
        </w:rPr>
        <w:annotationRef/>
      </w:r>
      <w:r>
        <w:t xml:space="preserve">What does it mean if your model is not relevant? Does it mean that your model can’t be used when there aren’t similar hedonic qualities in the artwork? </w:t>
      </w:r>
      <w:r>
        <w:t xml:space="preserve">I think there needs to be a </w:t>
      </w:r>
      <w:proofErr w:type="spellStart"/>
      <w:r>
        <w:t>futher</w:t>
      </w:r>
      <w:proofErr w:type="spellEnd"/>
      <w:r>
        <w:t xml:space="preserve"> conclusion here.</w:t>
      </w:r>
      <w:bookmarkStart w:id="118" w:name="_GoBack"/>
      <w:bookmarkEnd w:id="118"/>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174" w:rsidRDefault="00293174" w:rsidP="00114E0A">
      <w:pPr>
        <w:spacing w:line="240" w:lineRule="auto"/>
      </w:pPr>
      <w:r>
        <w:separator/>
      </w:r>
    </w:p>
  </w:endnote>
  <w:endnote w:type="continuationSeparator" w:id="0">
    <w:p w:rsidR="00293174" w:rsidRDefault="00293174"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174" w:rsidRDefault="00293174" w:rsidP="00114E0A">
      <w:pPr>
        <w:spacing w:line="240" w:lineRule="auto"/>
      </w:pPr>
      <w:r>
        <w:separator/>
      </w:r>
    </w:p>
  </w:footnote>
  <w:footnote w:type="continuationSeparator" w:id="0">
    <w:p w:rsidR="00293174" w:rsidRDefault="00293174" w:rsidP="00114E0A">
      <w:pPr>
        <w:spacing w:line="240" w:lineRule="auto"/>
      </w:pPr>
      <w:r>
        <w:continuationSeparator/>
      </w:r>
    </w:p>
  </w:footnote>
  <w:footnote w:id="1">
    <w:p w:rsidR="00293174" w:rsidRDefault="00293174" w:rsidP="00243E61">
      <w:pPr>
        <w:pStyle w:val="FootnoteText"/>
      </w:pPr>
      <w:r>
        <w:rPr>
          <w:rStyle w:val="FootnoteReference"/>
        </w:rPr>
        <w:footnoteRef/>
      </w:r>
      <w:r>
        <w:t xml:space="preserve"> </w:t>
      </w:r>
      <w:r w:rsidRPr="008C251E">
        <w:t>http://www.christies.com/lotfinder/paintings/invader-alias-hk-59-5875653-details.aspx</w:t>
      </w:r>
    </w:p>
  </w:footnote>
  <w:footnote w:id="2">
    <w:p w:rsidR="00293174" w:rsidRDefault="00293174" w:rsidP="00243E6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293174" w:rsidRDefault="00293174">
      <w:pPr>
        <w:pStyle w:val="FootnoteText"/>
      </w:pPr>
      <w:r>
        <w:rPr>
          <w:rStyle w:val="FootnoteReference"/>
        </w:rPr>
        <w:footnoteRef/>
      </w:r>
      <w:r>
        <w:t xml:space="preserve"> </w:t>
      </w:r>
      <w:r w:rsidRPr="00E23A3A">
        <w:t>http://pierrebittar.com/why-invest.html</w:t>
      </w:r>
    </w:p>
  </w:footnote>
  <w:footnote w:id="4">
    <w:p w:rsidR="00293174" w:rsidRDefault="00293174" w:rsidP="004457D6">
      <w:pPr>
        <w:pStyle w:val="FootnoteText"/>
      </w:pPr>
      <w:r>
        <w:rPr>
          <w:rStyle w:val="FootnoteReference"/>
        </w:rPr>
        <w:footnoteRef/>
      </w:r>
      <w:r>
        <w:t xml:space="preserve"> Impressionist price index in </w:t>
      </w:r>
      <w:proofErr w:type="spellStart"/>
      <w:r>
        <w:t>Beggs</w:t>
      </w:r>
      <w:proofErr w:type="spellEnd"/>
      <w:r>
        <w:t xml:space="preserve"> &amp; </w:t>
      </w:r>
      <w:proofErr w:type="spellStart"/>
      <w:r>
        <w:t>Graddy</w:t>
      </w:r>
      <w:proofErr w:type="spellEnd"/>
      <w:r>
        <w:t xml:space="preserve"> (2009)</w:t>
      </w:r>
    </w:p>
  </w:footnote>
  <w:footnote w:id="5">
    <w:p w:rsidR="00293174" w:rsidRDefault="00293174" w:rsidP="00114E0A">
      <w:pPr>
        <w:pStyle w:val="FootnoteText"/>
      </w:pPr>
      <w:r>
        <w:rPr>
          <w:rStyle w:val="FootnoteReference"/>
        </w:rPr>
        <w:footnoteRef/>
      </w:r>
      <w:r>
        <w:t xml:space="preserve"> </w:t>
      </w:r>
      <w:r w:rsidRPr="00D41EA6">
        <w:t>http://joanmiro.com/style-of-joan-miro/</w:t>
      </w:r>
    </w:p>
  </w:footnote>
  <w:footnote w:id="6">
    <w:p w:rsidR="00293174" w:rsidRDefault="00293174" w:rsidP="00114E0A">
      <w:pPr>
        <w:pStyle w:val="FootnoteText"/>
      </w:pPr>
      <w:r>
        <w:rPr>
          <w:rStyle w:val="FootnoteReference"/>
        </w:rPr>
        <w:footnoteRef/>
      </w:r>
      <w:r>
        <w:t xml:space="preserve"> </w:t>
      </w:r>
      <w:r w:rsidRPr="001760C6">
        <w:t>http://www.theartstory.org/artist-dali-salvador.htm</w:t>
      </w:r>
    </w:p>
  </w:footnote>
  <w:footnote w:id="7">
    <w:p w:rsidR="00293174" w:rsidRDefault="00293174" w:rsidP="00114E0A">
      <w:pPr>
        <w:pStyle w:val="FootnoteText"/>
      </w:pPr>
      <w:r>
        <w:rPr>
          <w:rStyle w:val="FootnoteReference"/>
        </w:rPr>
        <w:footnoteRef/>
      </w:r>
      <w:r>
        <w:t xml:space="preserve"> </w:t>
      </w:r>
      <w:r w:rsidRPr="009E61B7">
        <w:t>http://www.galeriemichael.com/current-exhibitions/miro-dali-poetic-visions-two-catalan-surrealists/</w:t>
      </w:r>
    </w:p>
  </w:footnote>
  <w:footnote w:id="8">
    <w:p w:rsidR="00293174" w:rsidRDefault="00293174" w:rsidP="00114E0A">
      <w:pPr>
        <w:pStyle w:val="FootnoteText"/>
      </w:pPr>
      <w:r>
        <w:rPr>
          <w:rStyle w:val="FootnoteReference"/>
        </w:rPr>
        <w:footnoteRef/>
      </w:r>
      <w:r>
        <w:t xml:space="preserve"> </w:t>
      </w:r>
      <w:r w:rsidRPr="00A279C0">
        <w:t>http://www.pablopicasso.org/picasso-and-chagall.jsp</w:t>
      </w:r>
    </w:p>
  </w:footnote>
  <w:footnote w:id="9">
    <w:p w:rsidR="00293174" w:rsidRDefault="00293174" w:rsidP="00114E0A">
      <w:pPr>
        <w:pStyle w:val="FootnoteText"/>
      </w:pPr>
      <w:r>
        <w:rPr>
          <w:rStyle w:val="FootnoteReference"/>
        </w:rPr>
        <w:footnoteRef/>
      </w:r>
      <w:r>
        <w:t xml:space="preserve"> </w:t>
      </w:r>
      <w:r w:rsidRPr="00DD4B9E">
        <w:t>http://www.theartstory.org/artist-chagall-marc.htm</w:t>
      </w:r>
    </w:p>
  </w:footnote>
  <w:footnote w:id="10">
    <w:p w:rsidR="00293174" w:rsidRDefault="00293174" w:rsidP="00114E0A">
      <w:pPr>
        <w:pStyle w:val="FootnoteText"/>
      </w:pPr>
      <w:r>
        <w:rPr>
          <w:rStyle w:val="FootnoteReference"/>
        </w:rPr>
        <w:footnoteRef/>
      </w:r>
      <w:r>
        <w:t xml:space="preserve"> </w:t>
      </w:r>
      <w:r w:rsidRPr="009A3FD0">
        <w:t>http://www.infoplease.com/encyclopedia/people/chagall-marc.html</w:t>
      </w:r>
    </w:p>
  </w:footnote>
  <w:footnote w:id="11">
    <w:p w:rsidR="00293174" w:rsidRDefault="00293174" w:rsidP="00114E0A">
      <w:pPr>
        <w:pStyle w:val="FootnoteText"/>
      </w:pPr>
      <w:r>
        <w:rPr>
          <w:rStyle w:val="FootnoteReference"/>
        </w:rPr>
        <w:footnoteRef/>
      </w:r>
      <w:r>
        <w:t xml:space="preserve"> </w:t>
      </w:r>
      <w:r w:rsidRPr="000F0B86">
        <w:t>http://www.operagallery.com/catalogues/picasso_chagall_dubai/cata.pdf</w:t>
      </w:r>
    </w:p>
  </w:footnote>
  <w:footnote w:id="12">
    <w:p w:rsidR="00293174" w:rsidRDefault="00293174" w:rsidP="00114E0A">
      <w:pPr>
        <w:pStyle w:val="FootnoteText"/>
      </w:pPr>
      <w:r>
        <w:rPr>
          <w:rStyle w:val="FootnoteReference"/>
        </w:rPr>
        <w:footnoteRef/>
      </w:r>
      <w:r>
        <w:t xml:space="preserve"> </w:t>
      </w:r>
      <w:r w:rsidRPr="001245D1">
        <w:t>http://pueblopulp.com/picasso-matisse-chagall</w:t>
      </w:r>
    </w:p>
  </w:footnote>
  <w:footnote w:id="13">
    <w:p w:rsidR="00293174" w:rsidRDefault="00293174" w:rsidP="00114E0A">
      <w:pPr>
        <w:pStyle w:val="FootnoteText"/>
      </w:pPr>
      <w:r>
        <w:rPr>
          <w:rStyle w:val="FootnoteReference"/>
        </w:rPr>
        <w:footnoteRef/>
      </w:r>
      <w:r>
        <w:t xml:space="preserve"> </w:t>
      </w:r>
      <w:r w:rsidRPr="00E378F8">
        <w:t>http://www.theartstory.org/artist-munch-edvard.htm</w:t>
      </w:r>
    </w:p>
  </w:footnote>
  <w:footnote w:id="14">
    <w:p w:rsidR="00293174" w:rsidRDefault="00293174" w:rsidP="00114E0A">
      <w:pPr>
        <w:pStyle w:val="FootnoteText"/>
      </w:pPr>
      <w:r>
        <w:rPr>
          <w:rStyle w:val="FootnoteReference"/>
        </w:rPr>
        <w:footnoteRef/>
      </w:r>
      <w:r>
        <w:t xml:space="preserve"> </w:t>
      </w:r>
      <w:r w:rsidRPr="00B57BBE">
        <w:t>http://www.toulouse-lautrec-foundation.org/biography.html</w:t>
      </w:r>
    </w:p>
  </w:footnote>
  <w:footnote w:id="15">
    <w:p w:rsidR="00293174" w:rsidRDefault="00293174"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6">
    <w:p w:rsidR="00293174" w:rsidRDefault="00293174" w:rsidP="00114E0A">
      <w:pPr>
        <w:pStyle w:val="FootnoteText"/>
      </w:pPr>
      <w:r>
        <w:rPr>
          <w:rStyle w:val="FootnoteReference"/>
        </w:rPr>
        <w:footnoteRef/>
      </w:r>
      <w:r>
        <w:t xml:space="preserve"> </w:t>
      </w:r>
      <w:r w:rsidRPr="00084E1D">
        <w:t>http://www.theguardian.com/artanddesign/2015/feb/04/sothebys-auction-highest-sales-total-ever</w:t>
      </w:r>
    </w:p>
  </w:footnote>
  <w:footnote w:id="17">
    <w:p w:rsidR="00293174" w:rsidRDefault="00293174" w:rsidP="00114E0A">
      <w:pPr>
        <w:pStyle w:val="FootnoteText"/>
      </w:pPr>
      <w:r>
        <w:rPr>
          <w:rStyle w:val="FootnoteReference"/>
        </w:rPr>
        <w:footnoteRef/>
      </w:r>
      <w:r>
        <w:t xml:space="preserve"> </w:t>
      </w:r>
      <w:r w:rsidRPr="003D2B93">
        <w:t>http://www.nytimes.com/2012/05/03/arts/design/the-scream-sells-for-nearly-120-million-at-sothebys-auction.html</w:t>
      </w:r>
      <w:proofErr w:type="gramStart"/>
      <w:r w:rsidRPr="003D2B93">
        <w:t>?_</w:t>
      </w:r>
      <w:proofErr w:type="gramEnd"/>
      <w:r w:rsidRPr="003D2B93">
        <w:t>r=0</w:t>
      </w:r>
    </w:p>
  </w:footnote>
  <w:footnote w:id="18">
    <w:p w:rsidR="00293174" w:rsidRDefault="00293174" w:rsidP="00114E0A">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E0A"/>
    <w:rsid w:val="0000026F"/>
    <w:rsid w:val="000014B0"/>
    <w:rsid w:val="00001D35"/>
    <w:rsid w:val="00001DB3"/>
    <w:rsid w:val="00005791"/>
    <w:rsid w:val="000076DB"/>
    <w:rsid w:val="00007910"/>
    <w:rsid w:val="00007C0F"/>
    <w:rsid w:val="000105EC"/>
    <w:rsid w:val="00012A26"/>
    <w:rsid w:val="00015534"/>
    <w:rsid w:val="00015882"/>
    <w:rsid w:val="00021211"/>
    <w:rsid w:val="00035CAC"/>
    <w:rsid w:val="00040C8B"/>
    <w:rsid w:val="00041C07"/>
    <w:rsid w:val="0004263D"/>
    <w:rsid w:val="000430A3"/>
    <w:rsid w:val="0004705A"/>
    <w:rsid w:val="000517EB"/>
    <w:rsid w:val="000555BF"/>
    <w:rsid w:val="00057C5A"/>
    <w:rsid w:val="00062240"/>
    <w:rsid w:val="00063E65"/>
    <w:rsid w:val="00064930"/>
    <w:rsid w:val="0007015E"/>
    <w:rsid w:val="000716E0"/>
    <w:rsid w:val="00071C28"/>
    <w:rsid w:val="0007358C"/>
    <w:rsid w:val="000738E7"/>
    <w:rsid w:val="00073F32"/>
    <w:rsid w:val="00075D01"/>
    <w:rsid w:val="0008137D"/>
    <w:rsid w:val="00082758"/>
    <w:rsid w:val="0008388F"/>
    <w:rsid w:val="00090AAD"/>
    <w:rsid w:val="0009181A"/>
    <w:rsid w:val="00092A18"/>
    <w:rsid w:val="000934C0"/>
    <w:rsid w:val="00094595"/>
    <w:rsid w:val="00095217"/>
    <w:rsid w:val="000957A8"/>
    <w:rsid w:val="000A5631"/>
    <w:rsid w:val="000B2980"/>
    <w:rsid w:val="000B2BAE"/>
    <w:rsid w:val="000B639B"/>
    <w:rsid w:val="000B6661"/>
    <w:rsid w:val="000B77D8"/>
    <w:rsid w:val="000C0506"/>
    <w:rsid w:val="000C0E59"/>
    <w:rsid w:val="000C1821"/>
    <w:rsid w:val="000C1CE7"/>
    <w:rsid w:val="000C2D0F"/>
    <w:rsid w:val="000C39AF"/>
    <w:rsid w:val="000C4FA1"/>
    <w:rsid w:val="000C52FD"/>
    <w:rsid w:val="000C6343"/>
    <w:rsid w:val="000C7D19"/>
    <w:rsid w:val="000D0B74"/>
    <w:rsid w:val="000D1888"/>
    <w:rsid w:val="000D457F"/>
    <w:rsid w:val="000D4F6E"/>
    <w:rsid w:val="000D66D3"/>
    <w:rsid w:val="000D77BF"/>
    <w:rsid w:val="000E3B28"/>
    <w:rsid w:val="000F6575"/>
    <w:rsid w:val="001039ED"/>
    <w:rsid w:val="00110B5F"/>
    <w:rsid w:val="001126B1"/>
    <w:rsid w:val="00114E0A"/>
    <w:rsid w:val="00115FD9"/>
    <w:rsid w:val="001176AB"/>
    <w:rsid w:val="00117F51"/>
    <w:rsid w:val="0012600A"/>
    <w:rsid w:val="001333AD"/>
    <w:rsid w:val="001338B0"/>
    <w:rsid w:val="00136859"/>
    <w:rsid w:val="001379A6"/>
    <w:rsid w:val="00140B9B"/>
    <w:rsid w:val="001410E4"/>
    <w:rsid w:val="00142CBB"/>
    <w:rsid w:val="00142EA6"/>
    <w:rsid w:val="001511DF"/>
    <w:rsid w:val="001514BB"/>
    <w:rsid w:val="00153333"/>
    <w:rsid w:val="00153CA4"/>
    <w:rsid w:val="00155593"/>
    <w:rsid w:val="00156C86"/>
    <w:rsid w:val="00160000"/>
    <w:rsid w:val="0016106D"/>
    <w:rsid w:val="0016382C"/>
    <w:rsid w:val="00164A6B"/>
    <w:rsid w:val="00164CC5"/>
    <w:rsid w:val="00165884"/>
    <w:rsid w:val="001658BB"/>
    <w:rsid w:val="00166D41"/>
    <w:rsid w:val="00167074"/>
    <w:rsid w:val="00177426"/>
    <w:rsid w:val="0018270F"/>
    <w:rsid w:val="0018290D"/>
    <w:rsid w:val="00184DCF"/>
    <w:rsid w:val="00186317"/>
    <w:rsid w:val="00187638"/>
    <w:rsid w:val="00190E11"/>
    <w:rsid w:val="001944BC"/>
    <w:rsid w:val="00195627"/>
    <w:rsid w:val="00196A73"/>
    <w:rsid w:val="00197EDD"/>
    <w:rsid w:val="00197FC4"/>
    <w:rsid w:val="001A07B5"/>
    <w:rsid w:val="001A0D6D"/>
    <w:rsid w:val="001A428E"/>
    <w:rsid w:val="001A4354"/>
    <w:rsid w:val="001A4DE9"/>
    <w:rsid w:val="001A69D8"/>
    <w:rsid w:val="001B0D4D"/>
    <w:rsid w:val="001B16EE"/>
    <w:rsid w:val="001B31B3"/>
    <w:rsid w:val="001B355E"/>
    <w:rsid w:val="001B60A3"/>
    <w:rsid w:val="001B78B3"/>
    <w:rsid w:val="001C383F"/>
    <w:rsid w:val="001C402F"/>
    <w:rsid w:val="001C5C3D"/>
    <w:rsid w:val="001C605F"/>
    <w:rsid w:val="001D1D61"/>
    <w:rsid w:val="001D4910"/>
    <w:rsid w:val="001D55D5"/>
    <w:rsid w:val="001E0DDF"/>
    <w:rsid w:val="001E35CB"/>
    <w:rsid w:val="001E4921"/>
    <w:rsid w:val="001E4ADC"/>
    <w:rsid w:val="001F5568"/>
    <w:rsid w:val="001F5F70"/>
    <w:rsid w:val="002008A7"/>
    <w:rsid w:val="00201980"/>
    <w:rsid w:val="00202958"/>
    <w:rsid w:val="00203751"/>
    <w:rsid w:val="002046DE"/>
    <w:rsid w:val="00210329"/>
    <w:rsid w:val="00210635"/>
    <w:rsid w:val="00212EC5"/>
    <w:rsid w:val="00214670"/>
    <w:rsid w:val="002157ED"/>
    <w:rsid w:val="00217725"/>
    <w:rsid w:val="00220CE1"/>
    <w:rsid w:val="0022270E"/>
    <w:rsid w:val="0022365F"/>
    <w:rsid w:val="0022395C"/>
    <w:rsid w:val="00227481"/>
    <w:rsid w:val="002304A9"/>
    <w:rsid w:val="00230CAE"/>
    <w:rsid w:val="002331E8"/>
    <w:rsid w:val="0023666E"/>
    <w:rsid w:val="00237770"/>
    <w:rsid w:val="00237F13"/>
    <w:rsid w:val="00242A5B"/>
    <w:rsid w:val="00243E61"/>
    <w:rsid w:val="00244A48"/>
    <w:rsid w:val="00245652"/>
    <w:rsid w:val="002457B9"/>
    <w:rsid w:val="00247A1F"/>
    <w:rsid w:val="00251004"/>
    <w:rsid w:val="00253D8F"/>
    <w:rsid w:val="00257344"/>
    <w:rsid w:val="00262346"/>
    <w:rsid w:val="0026319B"/>
    <w:rsid w:val="00264F44"/>
    <w:rsid w:val="00266F05"/>
    <w:rsid w:val="00270715"/>
    <w:rsid w:val="00271330"/>
    <w:rsid w:val="00275222"/>
    <w:rsid w:val="00276069"/>
    <w:rsid w:val="00276307"/>
    <w:rsid w:val="002765F9"/>
    <w:rsid w:val="002811F5"/>
    <w:rsid w:val="00281F0C"/>
    <w:rsid w:val="00282C18"/>
    <w:rsid w:val="00283343"/>
    <w:rsid w:val="00285F03"/>
    <w:rsid w:val="00291777"/>
    <w:rsid w:val="0029179C"/>
    <w:rsid w:val="00293174"/>
    <w:rsid w:val="00293754"/>
    <w:rsid w:val="002948E3"/>
    <w:rsid w:val="002A4F95"/>
    <w:rsid w:val="002A6A40"/>
    <w:rsid w:val="002B0E52"/>
    <w:rsid w:val="002B152B"/>
    <w:rsid w:val="002B1D01"/>
    <w:rsid w:val="002B1D06"/>
    <w:rsid w:val="002B34A1"/>
    <w:rsid w:val="002B3B4A"/>
    <w:rsid w:val="002B4F7D"/>
    <w:rsid w:val="002D2FC0"/>
    <w:rsid w:val="002D7C74"/>
    <w:rsid w:val="002E356D"/>
    <w:rsid w:val="002F2384"/>
    <w:rsid w:val="002F6033"/>
    <w:rsid w:val="002F663F"/>
    <w:rsid w:val="00301272"/>
    <w:rsid w:val="0030145A"/>
    <w:rsid w:val="003019CB"/>
    <w:rsid w:val="00302C1A"/>
    <w:rsid w:val="00303BDB"/>
    <w:rsid w:val="0030634F"/>
    <w:rsid w:val="003064A1"/>
    <w:rsid w:val="00307F91"/>
    <w:rsid w:val="00313C04"/>
    <w:rsid w:val="00314DAE"/>
    <w:rsid w:val="003156EB"/>
    <w:rsid w:val="0031640D"/>
    <w:rsid w:val="003165CA"/>
    <w:rsid w:val="00317551"/>
    <w:rsid w:val="00322345"/>
    <w:rsid w:val="00322AA1"/>
    <w:rsid w:val="00323CB5"/>
    <w:rsid w:val="00324B5F"/>
    <w:rsid w:val="00324F84"/>
    <w:rsid w:val="00325BD2"/>
    <w:rsid w:val="00326E99"/>
    <w:rsid w:val="003276BD"/>
    <w:rsid w:val="00331AEE"/>
    <w:rsid w:val="00335489"/>
    <w:rsid w:val="0033674E"/>
    <w:rsid w:val="00343F0D"/>
    <w:rsid w:val="00347071"/>
    <w:rsid w:val="00347E9A"/>
    <w:rsid w:val="0035196D"/>
    <w:rsid w:val="00351EC4"/>
    <w:rsid w:val="00352038"/>
    <w:rsid w:val="00357986"/>
    <w:rsid w:val="00362FA8"/>
    <w:rsid w:val="00380322"/>
    <w:rsid w:val="00383BA5"/>
    <w:rsid w:val="003870DA"/>
    <w:rsid w:val="00391959"/>
    <w:rsid w:val="00393898"/>
    <w:rsid w:val="00394B45"/>
    <w:rsid w:val="00396834"/>
    <w:rsid w:val="00396CE2"/>
    <w:rsid w:val="0039786E"/>
    <w:rsid w:val="003A1709"/>
    <w:rsid w:val="003A196E"/>
    <w:rsid w:val="003A3629"/>
    <w:rsid w:val="003B0A2B"/>
    <w:rsid w:val="003B1B14"/>
    <w:rsid w:val="003B3054"/>
    <w:rsid w:val="003B32EC"/>
    <w:rsid w:val="003B6BC9"/>
    <w:rsid w:val="003D0C7A"/>
    <w:rsid w:val="003D7D0B"/>
    <w:rsid w:val="003D7F67"/>
    <w:rsid w:val="003E0B00"/>
    <w:rsid w:val="003E33A8"/>
    <w:rsid w:val="003E38B0"/>
    <w:rsid w:val="003E7DE1"/>
    <w:rsid w:val="003F0E75"/>
    <w:rsid w:val="003F602E"/>
    <w:rsid w:val="003F6EED"/>
    <w:rsid w:val="00400E72"/>
    <w:rsid w:val="00402F13"/>
    <w:rsid w:val="00403B0F"/>
    <w:rsid w:val="00403E7E"/>
    <w:rsid w:val="00406929"/>
    <w:rsid w:val="00407086"/>
    <w:rsid w:val="00415713"/>
    <w:rsid w:val="00416C79"/>
    <w:rsid w:val="00422A4F"/>
    <w:rsid w:val="00425127"/>
    <w:rsid w:val="0042649B"/>
    <w:rsid w:val="0042756B"/>
    <w:rsid w:val="004302DC"/>
    <w:rsid w:val="00430F16"/>
    <w:rsid w:val="00430F5B"/>
    <w:rsid w:val="00432FC3"/>
    <w:rsid w:val="0043356A"/>
    <w:rsid w:val="00436617"/>
    <w:rsid w:val="004369A1"/>
    <w:rsid w:val="0043724D"/>
    <w:rsid w:val="00437C69"/>
    <w:rsid w:val="004457D6"/>
    <w:rsid w:val="004460C4"/>
    <w:rsid w:val="00447E2A"/>
    <w:rsid w:val="00450F30"/>
    <w:rsid w:val="00451CA5"/>
    <w:rsid w:val="004527D6"/>
    <w:rsid w:val="0045436D"/>
    <w:rsid w:val="00455090"/>
    <w:rsid w:val="00456EA4"/>
    <w:rsid w:val="004620D9"/>
    <w:rsid w:val="0046331D"/>
    <w:rsid w:val="00463BC5"/>
    <w:rsid w:val="004674B5"/>
    <w:rsid w:val="00470994"/>
    <w:rsid w:val="0047248A"/>
    <w:rsid w:val="00475701"/>
    <w:rsid w:val="00480EF6"/>
    <w:rsid w:val="004827CE"/>
    <w:rsid w:val="00483374"/>
    <w:rsid w:val="00487537"/>
    <w:rsid w:val="00487A96"/>
    <w:rsid w:val="00490AF1"/>
    <w:rsid w:val="00490E1C"/>
    <w:rsid w:val="0049181D"/>
    <w:rsid w:val="00493187"/>
    <w:rsid w:val="00495283"/>
    <w:rsid w:val="00496CBF"/>
    <w:rsid w:val="004A3886"/>
    <w:rsid w:val="004A3E5A"/>
    <w:rsid w:val="004A7FFB"/>
    <w:rsid w:val="004B19B8"/>
    <w:rsid w:val="004B75BB"/>
    <w:rsid w:val="004C12C5"/>
    <w:rsid w:val="004C1309"/>
    <w:rsid w:val="004C4919"/>
    <w:rsid w:val="004D033C"/>
    <w:rsid w:val="004D4EEB"/>
    <w:rsid w:val="004D513C"/>
    <w:rsid w:val="004D5C46"/>
    <w:rsid w:val="004D625C"/>
    <w:rsid w:val="004D6B43"/>
    <w:rsid w:val="004E1A96"/>
    <w:rsid w:val="004E5D7C"/>
    <w:rsid w:val="004E6CE0"/>
    <w:rsid w:val="004E74FE"/>
    <w:rsid w:val="004E7DD2"/>
    <w:rsid w:val="004F1A78"/>
    <w:rsid w:val="004F1C66"/>
    <w:rsid w:val="004F2049"/>
    <w:rsid w:val="004F207F"/>
    <w:rsid w:val="004F3E65"/>
    <w:rsid w:val="004F52FD"/>
    <w:rsid w:val="004F5F5C"/>
    <w:rsid w:val="00500AE7"/>
    <w:rsid w:val="005020FC"/>
    <w:rsid w:val="00506288"/>
    <w:rsid w:val="00507B7C"/>
    <w:rsid w:val="00511760"/>
    <w:rsid w:val="00511B78"/>
    <w:rsid w:val="00513979"/>
    <w:rsid w:val="005155F6"/>
    <w:rsid w:val="005159A5"/>
    <w:rsid w:val="00516119"/>
    <w:rsid w:val="00521240"/>
    <w:rsid w:val="005217D2"/>
    <w:rsid w:val="0052387E"/>
    <w:rsid w:val="00524091"/>
    <w:rsid w:val="0052421B"/>
    <w:rsid w:val="00525BD6"/>
    <w:rsid w:val="00530CE6"/>
    <w:rsid w:val="00532878"/>
    <w:rsid w:val="005329F2"/>
    <w:rsid w:val="005331E2"/>
    <w:rsid w:val="00540BD7"/>
    <w:rsid w:val="0054314D"/>
    <w:rsid w:val="00543C5F"/>
    <w:rsid w:val="00552981"/>
    <w:rsid w:val="00552DF3"/>
    <w:rsid w:val="00554D27"/>
    <w:rsid w:val="0055577C"/>
    <w:rsid w:val="005558BA"/>
    <w:rsid w:val="00556222"/>
    <w:rsid w:val="00557598"/>
    <w:rsid w:val="005606B9"/>
    <w:rsid w:val="00561303"/>
    <w:rsid w:val="00561627"/>
    <w:rsid w:val="005631E6"/>
    <w:rsid w:val="005649E6"/>
    <w:rsid w:val="005673B3"/>
    <w:rsid w:val="00571FF1"/>
    <w:rsid w:val="005726DE"/>
    <w:rsid w:val="005739A5"/>
    <w:rsid w:val="00573EB8"/>
    <w:rsid w:val="00573F56"/>
    <w:rsid w:val="00574140"/>
    <w:rsid w:val="005765ED"/>
    <w:rsid w:val="005770DB"/>
    <w:rsid w:val="0057790B"/>
    <w:rsid w:val="00577A33"/>
    <w:rsid w:val="0058176F"/>
    <w:rsid w:val="00584EF2"/>
    <w:rsid w:val="00585B56"/>
    <w:rsid w:val="00586BE0"/>
    <w:rsid w:val="00593EBC"/>
    <w:rsid w:val="00596391"/>
    <w:rsid w:val="00596728"/>
    <w:rsid w:val="00596A98"/>
    <w:rsid w:val="00596C48"/>
    <w:rsid w:val="005A2E19"/>
    <w:rsid w:val="005A3529"/>
    <w:rsid w:val="005A63EA"/>
    <w:rsid w:val="005A752A"/>
    <w:rsid w:val="005B0DFF"/>
    <w:rsid w:val="005B4412"/>
    <w:rsid w:val="005B7FE1"/>
    <w:rsid w:val="005C476D"/>
    <w:rsid w:val="005C6577"/>
    <w:rsid w:val="005C6AF0"/>
    <w:rsid w:val="005D3DC0"/>
    <w:rsid w:val="005E393B"/>
    <w:rsid w:val="005F32F7"/>
    <w:rsid w:val="005F5668"/>
    <w:rsid w:val="006014B2"/>
    <w:rsid w:val="00605595"/>
    <w:rsid w:val="006070B6"/>
    <w:rsid w:val="006133AB"/>
    <w:rsid w:val="00613714"/>
    <w:rsid w:val="00616015"/>
    <w:rsid w:val="00616297"/>
    <w:rsid w:val="00616311"/>
    <w:rsid w:val="00616DDC"/>
    <w:rsid w:val="00621CE3"/>
    <w:rsid w:val="00625946"/>
    <w:rsid w:val="00627E99"/>
    <w:rsid w:val="00631BC1"/>
    <w:rsid w:val="00635B63"/>
    <w:rsid w:val="00637C86"/>
    <w:rsid w:val="00641E69"/>
    <w:rsid w:val="00641F19"/>
    <w:rsid w:val="00647C51"/>
    <w:rsid w:val="006506E3"/>
    <w:rsid w:val="0065120A"/>
    <w:rsid w:val="00654384"/>
    <w:rsid w:val="00656288"/>
    <w:rsid w:val="0065674A"/>
    <w:rsid w:val="00656876"/>
    <w:rsid w:val="0066039C"/>
    <w:rsid w:val="00660661"/>
    <w:rsid w:val="0066098A"/>
    <w:rsid w:val="00663608"/>
    <w:rsid w:val="00664EAA"/>
    <w:rsid w:val="00666FE7"/>
    <w:rsid w:val="0067096C"/>
    <w:rsid w:val="006719B1"/>
    <w:rsid w:val="00671CCE"/>
    <w:rsid w:val="00672453"/>
    <w:rsid w:val="00673927"/>
    <w:rsid w:val="006746C2"/>
    <w:rsid w:val="00681F85"/>
    <w:rsid w:val="00682862"/>
    <w:rsid w:val="00682B9D"/>
    <w:rsid w:val="0068698C"/>
    <w:rsid w:val="00686A04"/>
    <w:rsid w:val="00690150"/>
    <w:rsid w:val="006921CD"/>
    <w:rsid w:val="00692A64"/>
    <w:rsid w:val="00694FD8"/>
    <w:rsid w:val="0069695C"/>
    <w:rsid w:val="006971D3"/>
    <w:rsid w:val="006A3FE3"/>
    <w:rsid w:val="006A54A0"/>
    <w:rsid w:val="006A60E9"/>
    <w:rsid w:val="006B1006"/>
    <w:rsid w:val="006B5DA9"/>
    <w:rsid w:val="006C00B9"/>
    <w:rsid w:val="006C1319"/>
    <w:rsid w:val="006C1D4A"/>
    <w:rsid w:val="006C2142"/>
    <w:rsid w:val="006C28E1"/>
    <w:rsid w:val="006C59BE"/>
    <w:rsid w:val="006C6818"/>
    <w:rsid w:val="006C79CB"/>
    <w:rsid w:val="006D0D81"/>
    <w:rsid w:val="006D2706"/>
    <w:rsid w:val="006D65CA"/>
    <w:rsid w:val="006E0450"/>
    <w:rsid w:val="006E2007"/>
    <w:rsid w:val="006E4153"/>
    <w:rsid w:val="006E43E5"/>
    <w:rsid w:val="006E4B18"/>
    <w:rsid w:val="006E53E3"/>
    <w:rsid w:val="006E61D3"/>
    <w:rsid w:val="006E686E"/>
    <w:rsid w:val="006F123A"/>
    <w:rsid w:val="006F1D55"/>
    <w:rsid w:val="006F262F"/>
    <w:rsid w:val="006F2805"/>
    <w:rsid w:val="006F4955"/>
    <w:rsid w:val="00701437"/>
    <w:rsid w:val="00703E23"/>
    <w:rsid w:val="00703FF0"/>
    <w:rsid w:val="0070425E"/>
    <w:rsid w:val="00706E34"/>
    <w:rsid w:val="00711AA1"/>
    <w:rsid w:val="00716177"/>
    <w:rsid w:val="0072329C"/>
    <w:rsid w:val="00723E6B"/>
    <w:rsid w:val="00724E2B"/>
    <w:rsid w:val="007250D0"/>
    <w:rsid w:val="007269F6"/>
    <w:rsid w:val="007279E9"/>
    <w:rsid w:val="00731D7F"/>
    <w:rsid w:val="00732F17"/>
    <w:rsid w:val="00733CE4"/>
    <w:rsid w:val="00735285"/>
    <w:rsid w:val="0073582A"/>
    <w:rsid w:val="00736BF8"/>
    <w:rsid w:val="00740F00"/>
    <w:rsid w:val="00743547"/>
    <w:rsid w:val="00743B72"/>
    <w:rsid w:val="00745EF0"/>
    <w:rsid w:val="00746419"/>
    <w:rsid w:val="00747024"/>
    <w:rsid w:val="007471E6"/>
    <w:rsid w:val="00750B6D"/>
    <w:rsid w:val="007514B0"/>
    <w:rsid w:val="0075173A"/>
    <w:rsid w:val="007540D7"/>
    <w:rsid w:val="007566C7"/>
    <w:rsid w:val="00760714"/>
    <w:rsid w:val="00762A11"/>
    <w:rsid w:val="007635F7"/>
    <w:rsid w:val="00767CE7"/>
    <w:rsid w:val="00767F75"/>
    <w:rsid w:val="00772061"/>
    <w:rsid w:val="00772D55"/>
    <w:rsid w:val="007735CA"/>
    <w:rsid w:val="00774BBE"/>
    <w:rsid w:val="00774D9B"/>
    <w:rsid w:val="00777098"/>
    <w:rsid w:val="00780B21"/>
    <w:rsid w:val="00781274"/>
    <w:rsid w:val="00784B94"/>
    <w:rsid w:val="00785250"/>
    <w:rsid w:val="00785861"/>
    <w:rsid w:val="007918DB"/>
    <w:rsid w:val="00792A0A"/>
    <w:rsid w:val="0079333B"/>
    <w:rsid w:val="007940B7"/>
    <w:rsid w:val="00796D91"/>
    <w:rsid w:val="007A11A2"/>
    <w:rsid w:val="007A35F9"/>
    <w:rsid w:val="007A41BC"/>
    <w:rsid w:val="007A4B4A"/>
    <w:rsid w:val="007A52FA"/>
    <w:rsid w:val="007B1814"/>
    <w:rsid w:val="007B189F"/>
    <w:rsid w:val="007B276A"/>
    <w:rsid w:val="007B3959"/>
    <w:rsid w:val="007B7FAD"/>
    <w:rsid w:val="007C19E1"/>
    <w:rsid w:val="007C525E"/>
    <w:rsid w:val="007D0A64"/>
    <w:rsid w:val="007D348F"/>
    <w:rsid w:val="007D3C94"/>
    <w:rsid w:val="007D54BF"/>
    <w:rsid w:val="007D66CD"/>
    <w:rsid w:val="007D7CAA"/>
    <w:rsid w:val="007E3B70"/>
    <w:rsid w:val="007F06D2"/>
    <w:rsid w:val="007F2F81"/>
    <w:rsid w:val="007F35F8"/>
    <w:rsid w:val="007F3A64"/>
    <w:rsid w:val="007F3C55"/>
    <w:rsid w:val="007F4DF2"/>
    <w:rsid w:val="007F5EE0"/>
    <w:rsid w:val="007F70B2"/>
    <w:rsid w:val="007F724B"/>
    <w:rsid w:val="007F7F81"/>
    <w:rsid w:val="00800302"/>
    <w:rsid w:val="00802084"/>
    <w:rsid w:val="008042E7"/>
    <w:rsid w:val="008051D9"/>
    <w:rsid w:val="0080573B"/>
    <w:rsid w:val="00806A4E"/>
    <w:rsid w:val="00807CFB"/>
    <w:rsid w:val="00814266"/>
    <w:rsid w:val="00820095"/>
    <w:rsid w:val="008201FE"/>
    <w:rsid w:val="00820BA0"/>
    <w:rsid w:val="00824787"/>
    <w:rsid w:val="00825A98"/>
    <w:rsid w:val="00825FDE"/>
    <w:rsid w:val="00831246"/>
    <w:rsid w:val="00833E48"/>
    <w:rsid w:val="0083577E"/>
    <w:rsid w:val="0083753E"/>
    <w:rsid w:val="0083799F"/>
    <w:rsid w:val="00837CD6"/>
    <w:rsid w:val="00845614"/>
    <w:rsid w:val="0084609D"/>
    <w:rsid w:val="00846DC4"/>
    <w:rsid w:val="008500F8"/>
    <w:rsid w:val="00850F19"/>
    <w:rsid w:val="00851604"/>
    <w:rsid w:val="008522BA"/>
    <w:rsid w:val="00853E72"/>
    <w:rsid w:val="0085420B"/>
    <w:rsid w:val="008560C1"/>
    <w:rsid w:val="008574B8"/>
    <w:rsid w:val="00864EA7"/>
    <w:rsid w:val="008657CC"/>
    <w:rsid w:val="00865810"/>
    <w:rsid w:val="008673F7"/>
    <w:rsid w:val="00871921"/>
    <w:rsid w:val="00873459"/>
    <w:rsid w:val="00883C42"/>
    <w:rsid w:val="00883FD1"/>
    <w:rsid w:val="0088464D"/>
    <w:rsid w:val="008858AB"/>
    <w:rsid w:val="00890459"/>
    <w:rsid w:val="00892563"/>
    <w:rsid w:val="00893142"/>
    <w:rsid w:val="0089360B"/>
    <w:rsid w:val="00894058"/>
    <w:rsid w:val="00895CA6"/>
    <w:rsid w:val="008A0569"/>
    <w:rsid w:val="008A369B"/>
    <w:rsid w:val="008A70A3"/>
    <w:rsid w:val="008A72D3"/>
    <w:rsid w:val="008A73E7"/>
    <w:rsid w:val="008A76F7"/>
    <w:rsid w:val="008B47C0"/>
    <w:rsid w:val="008B5B35"/>
    <w:rsid w:val="008C1B7F"/>
    <w:rsid w:val="008C1F83"/>
    <w:rsid w:val="008C2199"/>
    <w:rsid w:val="008C4958"/>
    <w:rsid w:val="008C7077"/>
    <w:rsid w:val="008D3A55"/>
    <w:rsid w:val="008D5CAA"/>
    <w:rsid w:val="008E0E7F"/>
    <w:rsid w:val="008E165A"/>
    <w:rsid w:val="008E1DAC"/>
    <w:rsid w:val="008E2492"/>
    <w:rsid w:val="008E3E7D"/>
    <w:rsid w:val="008E49FE"/>
    <w:rsid w:val="008E4C29"/>
    <w:rsid w:val="008E661E"/>
    <w:rsid w:val="008E6F58"/>
    <w:rsid w:val="008F1B26"/>
    <w:rsid w:val="008F32F3"/>
    <w:rsid w:val="008F41F1"/>
    <w:rsid w:val="008F4F24"/>
    <w:rsid w:val="008F6EAC"/>
    <w:rsid w:val="008F74F9"/>
    <w:rsid w:val="00900CE1"/>
    <w:rsid w:val="00900F1D"/>
    <w:rsid w:val="009033B8"/>
    <w:rsid w:val="00905CDC"/>
    <w:rsid w:val="00905D5D"/>
    <w:rsid w:val="00906170"/>
    <w:rsid w:val="00906C15"/>
    <w:rsid w:val="00910B50"/>
    <w:rsid w:val="00913A9B"/>
    <w:rsid w:val="0091700E"/>
    <w:rsid w:val="00921150"/>
    <w:rsid w:val="00921488"/>
    <w:rsid w:val="00923FCC"/>
    <w:rsid w:val="00926290"/>
    <w:rsid w:val="00926485"/>
    <w:rsid w:val="009312E4"/>
    <w:rsid w:val="00931D71"/>
    <w:rsid w:val="00932420"/>
    <w:rsid w:val="009327EC"/>
    <w:rsid w:val="00936A77"/>
    <w:rsid w:val="00936C8A"/>
    <w:rsid w:val="00937B95"/>
    <w:rsid w:val="0094259A"/>
    <w:rsid w:val="00942A72"/>
    <w:rsid w:val="00945A39"/>
    <w:rsid w:val="00945EC0"/>
    <w:rsid w:val="009465CD"/>
    <w:rsid w:val="00946980"/>
    <w:rsid w:val="00947416"/>
    <w:rsid w:val="009475BC"/>
    <w:rsid w:val="00950576"/>
    <w:rsid w:val="00956FE7"/>
    <w:rsid w:val="00957F68"/>
    <w:rsid w:val="0096646A"/>
    <w:rsid w:val="009673CF"/>
    <w:rsid w:val="009708FE"/>
    <w:rsid w:val="00971D58"/>
    <w:rsid w:val="00972E9A"/>
    <w:rsid w:val="009731C5"/>
    <w:rsid w:val="00973689"/>
    <w:rsid w:val="00975543"/>
    <w:rsid w:val="00982FC0"/>
    <w:rsid w:val="0098371D"/>
    <w:rsid w:val="0098649E"/>
    <w:rsid w:val="00986E9D"/>
    <w:rsid w:val="0099097D"/>
    <w:rsid w:val="009928ED"/>
    <w:rsid w:val="00994EFE"/>
    <w:rsid w:val="009A121E"/>
    <w:rsid w:val="009A2706"/>
    <w:rsid w:val="009A3905"/>
    <w:rsid w:val="009A4681"/>
    <w:rsid w:val="009A4DA8"/>
    <w:rsid w:val="009B2918"/>
    <w:rsid w:val="009B35CD"/>
    <w:rsid w:val="009B4F7A"/>
    <w:rsid w:val="009B5BE2"/>
    <w:rsid w:val="009C18BF"/>
    <w:rsid w:val="009C2FD2"/>
    <w:rsid w:val="009C34D1"/>
    <w:rsid w:val="009C35E2"/>
    <w:rsid w:val="009C464B"/>
    <w:rsid w:val="009C51AE"/>
    <w:rsid w:val="009D136F"/>
    <w:rsid w:val="009D19A4"/>
    <w:rsid w:val="009D3FF4"/>
    <w:rsid w:val="009D7148"/>
    <w:rsid w:val="009D7DF7"/>
    <w:rsid w:val="009E16A1"/>
    <w:rsid w:val="009E1753"/>
    <w:rsid w:val="009E34B7"/>
    <w:rsid w:val="009E44C8"/>
    <w:rsid w:val="009E6576"/>
    <w:rsid w:val="009F2AC9"/>
    <w:rsid w:val="009F2B89"/>
    <w:rsid w:val="009F3116"/>
    <w:rsid w:val="009F4DF7"/>
    <w:rsid w:val="009F5001"/>
    <w:rsid w:val="009F500A"/>
    <w:rsid w:val="009F519A"/>
    <w:rsid w:val="009F6038"/>
    <w:rsid w:val="00A05620"/>
    <w:rsid w:val="00A05C23"/>
    <w:rsid w:val="00A06CE0"/>
    <w:rsid w:val="00A102C9"/>
    <w:rsid w:val="00A10FC1"/>
    <w:rsid w:val="00A11339"/>
    <w:rsid w:val="00A125FC"/>
    <w:rsid w:val="00A1493C"/>
    <w:rsid w:val="00A16A3E"/>
    <w:rsid w:val="00A16D5F"/>
    <w:rsid w:val="00A17827"/>
    <w:rsid w:val="00A209C7"/>
    <w:rsid w:val="00A238BF"/>
    <w:rsid w:val="00A35D3F"/>
    <w:rsid w:val="00A4247C"/>
    <w:rsid w:val="00A4292C"/>
    <w:rsid w:val="00A437B0"/>
    <w:rsid w:val="00A43B61"/>
    <w:rsid w:val="00A45616"/>
    <w:rsid w:val="00A45B78"/>
    <w:rsid w:val="00A574C0"/>
    <w:rsid w:val="00A6035E"/>
    <w:rsid w:val="00A61436"/>
    <w:rsid w:val="00A6237F"/>
    <w:rsid w:val="00A62FFB"/>
    <w:rsid w:val="00A63571"/>
    <w:rsid w:val="00A63E3E"/>
    <w:rsid w:val="00A644D9"/>
    <w:rsid w:val="00A674A3"/>
    <w:rsid w:val="00A67624"/>
    <w:rsid w:val="00A70F52"/>
    <w:rsid w:val="00A725AD"/>
    <w:rsid w:val="00A74ABD"/>
    <w:rsid w:val="00A74F42"/>
    <w:rsid w:val="00A82A0C"/>
    <w:rsid w:val="00A82F93"/>
    <w:rsid w:val="00A834C4"/>
    <w:rsid w:val="00A83C6E"/>
    <w:rsid w:val="00A853C4"/>
    <w:rsid w:val="00A85D9A"/>
    <w:rsid w:val="00A93FC5"/>
    <w:rsid w:val="00A94CE5"/>
    <w:rsid w:val="00A96E1B"/>
    <w:rsid w:val="00A96FDA"/>
    <w:rsid w:val="00A97860"/>
    <w:rsid w:val="00A97C03"/>
    <w:rsid w:val="00AA696C"/>
    <w:rsid w:val="00AB358C"/>
    <w:rsid w:val="00AB5C43"/>
    <w:rsid w:val="00AB7627"/>
    <w:rsid w:val="00AB7BE0"/>
    <w:rsid w:val="00AC1B87"/>
    <w:rsid w:val="00AC2C47"/>
    <w:rsid w:val="00AC3FA9"/>
    <w:rsid w:val="00AC78A6"/>
    <w:rsid w:val="00AD4CE8"/>
    <w:rsid w:val="00AD5057"/>
    <w:rsid w:val="00AD5579"/>
    <w:rsid w:val="00AE03B9"/>
    <w:rsid w:val="00AE11E7"/>
    <w:rsid w:val="00AE1D85"/>
    <w:rsid w:val="00AE28CA"/>
    <w:rsid w:val="00AE732B"/>
    <w:rsid w:val="00AF0961"/>
    <w:rsid w:val="00AF2FE1"/>
    <w:rsid w:val="00AF6EF6"/>
    <w:rsid w:val="00AF726E"/>
    <w:rsid w:val="00B009A2"/>
    <w:rsid w:val="00B0238A"/>
    <w:rsid w:val="00B04103"/>
    <w:rsid w:val="00B10C9D"/>
    <w:rsid w:val="00B115B3"/>
    <w:rsid w:val="00B15A7B"/>
    <w:rsid w:val="00B1623D"/>
    <w:rsid w:val="00B17AF6"/>
    <w:rsid w:val="00B20E41"/>
    <w:rsid w:val="00B21773"/>
    <w:rsid w:val="00B23D7F"/>
    <w:rsid w:val="00B23F47"/>
    <w:rsid w:val="00B248BA"/>
    <w:rsid w:val="00B30B53"/>
    <w:rsid w:val="00B368C3"/>
    <w:rsid w:val="00B37386"/>
    <w:rsid w:val="00B41DF6"/>
    <w:rsid w:val="00B43D9B"/>
    <w:rsid w:val="00B443BA"/>
    <w:rsid w:val="00B469AA"/>
    <w:rsid w:val="00B47574"/>
    <w:rsid w:val="00B52663"/>
    <w:rsid w:val="00B530D1"/>
    <w:rsid w:val="00B568EF"/>
    <w:rsid w:val="00B60095"/>
    <w:rsid w:val="00B70273"/>
    <w:rsid w:val="00B70E22"/>
    <w:rsid w:val="00B81A60"/>
    <w:rsid w:val="00B8651B"/>
    <w:rsid w:val="00B86A1E"/>
    <w:rsid w:val="00B87888"/>
    <w:rsid w:val="00B87B59"/>
    <w:rsid w:val="00B92AF0"/>
    <w:rsid w:val="00B95D92"/>
    <w:rsid w:val="00B967B8"/>
    <w:rsid w:val="00BA08CC"/>
    <w:rsid w:val="00BA353D"/>
    <w:rsid w:val="00BB2B1F"/>
    <w:rsid w:val="00BB34F9"/>
    <w:rsid w:val="00BB647E"/>
    <w:rsid w:val="00BB671B"/>
    <w:rsid w:val="00BB6A93"/>
    <w:rsid w:val="00BC0D91"/>
    <w:rsid w:val="00BC14CB"/>
    <w:rsid w:val="00BC1BBA"/>
    <w:rsid w:val="00BD42EA"/>
    <w:rsid w:val="00BD4BC1"/>
    <w:rsid w:val="00BD6A7B"/>
    <w:rsid w:val="00BE1035"/>
    <w:rsid w:val="00BE3B72"/>
    <w:rsid w:val="00BE3CA6"/>
    <w:rsid w:val="00BE456B"/>
    <w:rsid w:val="00BE472F"/>
    <w:rsid w:val="00BE4EA7"/>
    <w:rsid w:val="00BE4EB2"/>
    <w:rsid w:val="00BE5295"/>
    <w:rsid w:val="00BE6334"/>
    <w:rsid w:val="00BE647D"/>
    <w:rsid w:val="00BF2790"/>
    <w:rsid w:val="00BF3D30"/>
    <w:rsid w:val="00C0029E"/>
    <w:rsid w:val="00C00B28"/>
    <w:rsid w:val="00C00E83"/>
    <w:rsid w:val="00C01106"/>
    <w:rsid w:val="00C013F7"/>
    <w:rsid w:val="00C0363D"/>
    <w:rsid w:val="00C04C5F"/>
    <w:rsid w:val="00C055BA"/>
    <w:rsid w:val="00C06548"/>
    <w:rsid w:val="00C06F4E"/>
    <w:rsid w:val="00C12977"/>
    <w:rsid w:val="00C14A39"/>
    <w:rsid w:val="00C15DCE"/>
    <w:rsid w:val="00C20D81"/>
    <w:rsid w:val="00C221DB"/>
    <w:rsid w:val="00C244C2"/>
    <w:rsid w:val="00C24BF3"/>
    <w:rsid w:val="00C26841"/>
    <w:rsid w:val="00C307AB"/>
    <w:rsid w:val="00C31EA4"/>
    <w:rsid w:val="00C3426E"/>
    <w:rsid w:val="00C36112"/>
    <w:rsid w:val="00C36FFB"/>
    <w:rsid w:val="00C37022"/>
    <w:rsid w:val="00C37A4B"/>
    <w:rsid w:val="00C40171"/>
    <w:rsid w:val="00C4119D"/>
    <w:rsid w:val="00C41E40"/>
    <w:rsid w:val="00C45889"/>
    <w:rsid w:val="00C463C6"/>
    <w:rsid w:val="00C5057B"/>
    <w:rsid w:val="00C54146"/>
    <w:rsid w:val="00C57332"/>
    <w:rsid w:val="00C57618"/>
    <w:rsid w:val="00C612E9"/>
    <w:rsid w:val="00C63D6D"/>
    <w:rsid w:val="00C6485C"/>
    <w:rsid w:val="00C65597"/>
    <w:rsid w:val="00C67CCB"/>
    <w:rsid w:val="00C7000A"/>
    <w:rsid w:val="00C71D02"/>
    <w:rsid w:val="00C724E2"/>
    <w:rsid w:val="00C73CB3"/>
    <w:rsid w:val="00C74A28"/>
    <w:rsid w:val="00C74AD3"/>
    <w:rsid w:val="00C74E27"/>
    <w:rsid w:val="00C755D7"/>
    <w:rsid w:val="00C77299"/>
    <w:rsid w:val="00C805C1"/>
    <w:rsid w:val="00C80E41"/>
    <w:rsid w:val="00C82A6D"/>
    <w:rsid w:val="00C8581F"/>
    <w:rsid w:val="00C85A4F"/>
    <w:rsid w:val="00C85CE5"/>
    <w:rsid w:val="00C860FA"/>
    <w:rsid w:val="00C90791"/>
    <w:rsid w:val="00CA189A"/>
    <w:rsid w:val="00CA18F5"/>
    <w:rsid w:val="00CA574E"/>
    <w:rsid w:val="00CA67DB"/>
    <w:rsid w:val="00CB055E"/>
    <w:rsid w:val="00CC297A"/>
    <w:rsid w:val="00CC4745"/>
    <w:rsid w:val="00CC67FF"/>
    <w:rsid w:val="00CD056E"/>
    <w:rsid w:val="00CD1AB2"/>
    <w:rsid w:val="00CD4B72"/>
    <w:rsid w:val="00CD703F"/>
    <w:rsid w:val="00CD72F8"/>
    <w:rsid w:val="00CF0152"/>
    <w:rsid w:val="00CF2E10"/>
    <w:rsid w:val="00CF436A"/>
    <w:rsid w:val="00CF498C"/>
    <w:rsid w:val="00CF53DE"/>
    <w:rsid w:val="00D02DE4"/>
    <w:rsid w:val="00D0626B"/>
    <w:rsid w:val="00D126E9"/>
    <w:rsid w:val="00D13111"/>
    <w:rsid w:val="00D142B3"/>
    <w:rsid w:val="00D15016"/>
    <w:rsid w:val="00D15076"/>
    <w:rsid w:val="00D17053"/>
    <w:rsid w:val="00D20D65"/>
    <w:rsid w:val="00D21B65"/>
    <w:rsid w:val="00D22157"/>
    <w:rsid w:val="00D23431"/>
    <w:rsid w:val="00D2354F"/>
    <w:rsid w:val="00D26C64"/>
    <w:rsid w:val="00D27F72"/>
    <w:rsid w:val="00D315F7"/>
    <w:rsid w:val="00D3260D"/>
    <w:rsid w:val="00D367C3"/>
    <w:rsid w:val="00D41F7B"/>
    <w:rsid w:val="00D43AF9"/>
    <w:rsid w:val="00D453AB"/>
    <w:rsid w:val="00D46192"/>
    <w:rsid w:val="00D503EA"/>
    <w:rsid w:val="00D52132"/>
    <w:rsid w:val="00D52622"/>
    <w:rsid w:val="00D543C3"/>
    <w:rsid w:val="00D54C98"/>
    <w:rsid w:val="00D54E09"/>
    <w:rsid w:val="00D55011"/>
    <w:rsid w:val="00D57256"/>
    <w:rsid w:val="00D658F9"/>
    <w:rsid w:val="00D66678"/>
    <w:rsid w:val="00D668B5"/>
    <w:rsid w:val="00D669EC"/>
    <w:rsid w:val="00D70A4A"/>
    <w:rsid w:val="00D70B7C"/>
    <w:rsid w:val="00D71C67"/>
    <w:rsid w:val="00D74209"/>
    <w:rsid w:val="00D752A1"/>
    <w:rsid w:val="00D80EA5"/>
    <w:rsid w:val="00D82C1D"/>
    <w:rsid w:val="00D86B38"/>
    <w:rsid w:val="00D90905"/>
    <w:rsid w:val="00D90A08"/>
    <w:rsid w:val="00D90DA9"/>
    <w:rsid w:val="00D9151E"/>
    <w:rsid w:val="00D93BBF"/>
    <w:rsid w:val="00D96741"/>
    <w:rsid w:val="00D96C50"/>
    <w:rsid w:val="00D97769"/>
    <w:rsid w:val="00D97EEE"/>
    <w:rsid w:val="00DA07ED"/>
    <w:rsid w:val="00DA2E45"/>
    <w:rsid w:val="00DA432E"/>
    <w:rsid w:val="00DA4D28"/>
    <w:rsid w:val="00DA579A"/>
    <w:rsid w:val="00DA6A26"/>
    <w:rsid w:val="00DA6BC7"/>
    <w:rsid w:val="00DA6C51"/>
    <w:rsid w:val="00DA6FFD"/>
    <w:rsid w:val="00DA7161"/>
    <w:rsid w:val="00DB1A69"/>
    <w:rsid w:val="00DB394C"/>
    <w:rsid w:val="00DB4BA3"/>
    <w:rsid w:val="00DB51F7"/>
    <w:rsid w:val="00DB7E4A"/>
    <w:rsid w:val="00DC0FE7"/>
    <w:rsid w:val="00DC1D65"/>
    <w:rsid w:val="00DC31A9"/>
    <w:rsid w:val="00DC438A"/>
    <w:rsid w:val="00DD051D"/>
    <w:rsid w:val="00DD0EC0"/>
    <w:rsid w:val="00DD1AFC"/>
    <w:rsid w:val="00DD2269"/>
    <w:rsid w:val="00DD27CF"/>
    <w:rsid w:val="00DD2E4B"/>
    <w:rsid w:val="00DD324B"/>
    <w:rsid w:val="00DD4774"/>
    <w:rsid w:val="00DD61C3"/>
    <w:rsid w:val="00DD69AD"/>
    <w:rsid w:val="00DD6AD2"/>
    <w:rsid w:val="00DD7236"/>
    <w:rsid w:val="00DD77D5"/>
    <w:rsid w:val="00DE2E43"/>
    <w:rsid w:val="00DE35E1"/>
    <w:rsid w:val="00DE5127"/>
    <w:rsid w:val="00DF28D0"/>
    <w:rsid w:val="00DF33D8"/>
    <w:rsid w:val="00DF7747"/>
    <w:rsid w:val="00E007AC"/>
    <w:rsid w:val="00E02617"/>
    <w:rsid w:val="00E04DE9"/>
    <w:rsid w:val="00E05A5A"/>
    <w:rsid w:val="00E05B8B"/>
    <w:rsid w:val="00E07194"/>
    <w:rsid w:val="00E12C25"/>
    <w:rsid w:val="00E12FF0"/>
    <w:rsid w:val="00E142BB"/>
    <w:rsid w:val="00E16926"/>
    <w:rsid w:val="00E20BCD"/>
    <w:rsid w:val="00E21F8E"/>
    <w:rsid w:val="00E23326"/>
    <w:rsid w:val="00E23A3A"/>
    <w:rsid w:val="00E25980"/>
    <w:rsid w:val="00E25DC5"/>
    <w:rsid w:val="00E27CE8"/>
    <w:rsid w:val="00E304F9"/>
    <w:rsid w:val="00E3569C"/>
    <w:rsid w:val="00E3731D"/>
    <w:rsid w:val="00E4027F"/>
    <w:rsid w:val="00E42153"/>
    <w:rsid w:val="00E42C44"/>
    <w:rsid w:val="00E4358F"/>
    <w:rsid w:val="00E44EAB"/>
    <w:rsid w:val="00E46901"/>
    <w:rsid w:val="00E47521"/>
    <w:rsid w:val="00E558A5"/>
    <w:rsid w:val="00E561D3"/>
    <w:rsid w:val="00E56359"/>
    <w:rsid w:val="00E5756A"/>
    <w:rsid w:val="00E57FDE"/>
    <w:rsid w:val="00E6093D"/>
    <w:rsid w:val="00E610FE"/>
    <w:rsid w:val="00E62114"/>
    <w:rsid w:val="00E62A6C"/>
    <w:rsid w:val="00E64109"/>
    <w:rsid w:val="00E676B8"/>
    <w:rsid w:val="00E76F71"/>
    <w:rsid w:val="00E77989"/>
    <w:rsid w:val="00E80D2E"/>
    <w:rsid w:val="00E825C1"/>
    <w:rsid w:val="00E83B17"/>
    <w:rsid w:val="00E84A4D"/>
    <w:rsid w:val="00E867B7"/>
    <w:rsid w:val="00E873DA"/>
    <w:rsid w:val="00E91C5B"/>
    <w:rsid w:val="00E95890"/>
    <w:rsid w:val="00E95C9D"/>
    <w:rsid w:val="00EA4FA3"/>
    <w:rsid w:val="00EA530A"/>
    <w:rsid w:val="00EA70A4"/>
    <w:rsid w:val="00EB01A2"/>
    <w:rsid w:val="00EB1398"/>
    <w:rsid w:val="00EB429F"/>
    <w:rsid w:val="00EB5755"/>
    <w:rsid w:val="00EC4F58"/>
    <w:rsid w:val="00EC665E"/>
    <w:rsid w:val="00EC690E"/>
    <w:rsid w:val="00EC79DC"/>
    <w:rsid w:val="00ED35DB"/>
    <w:rsid w:val="00ED3768"/>
    <w:rsid w:val="00ED4A64"/>
    <w:rsid w:val="00ED62D6"/>
    <w:rsid w:val="00ED6E21"/>
    <w:rsid w:val="00ED7513"/>
    <w:rsid w:val="00EE00CF"/>
    <w:rsid w:val="00EE1AED"/>
    <w:rsid w:val="00EE2C2C"/>
    <w:rsid w:val="00EE3E7A"/>
    <w:rsid w:val="00EE57D6"/>
    <w:rsid w:val="00EF0D51"/>
    <w:rsid w:val="00EF0DC1"/>
    <w:rsid w:val="00EF167C"/>
    <w:rsid w:val="00EF1D01"/>
    <w:rsid w:val="00EF3425"/>
    <w:rsid w:val="00F00509"/>
    <w:rsid w:val="00F018FF"/>
    <w:rsid w:val="00F02AD1"/>
    <w:rsid w:val="00F02EAC"/>
    <w:rsid w:val="00F032E3"/>
    <w:rsid w:val="00F0564B"/>
    <w:rsid w:val="00F07EAA"/>
    <w:rsid w:val="00F11A6F"/>
    <w:rsid w:val="00F12812"/>
    <w:rsid w:val="00F14FA3"/>
    <w:rsid w:val="00F158B1"/>
    <w:rsid w:val="00F20409"/>
    <w:rsid w:val="00F21A6B"/>
    <w:rsid w:val="00F27C81"/>
    <w:rsid w:val="00F27F99"/>
    <w:rsid w:val="00F3023C"/>
    <w:rsid w:val="00F32341"/>
    <w:rsid w:val="00F325D2"/>
    <w:rsid w:val="00F352A6"/>
    <w:rsid w:val="00F37F24"/>
    <w:rsid w:val="00F47425"/>
    <w:rsid w:val="00F50DCA"/>
    <w:rsid w:val="00F51AAC"/>
    <w:rsid w:val="00F56774"/>
    <w:rsid w:val="00F62527"/>
    <w:rsid w:val="00F63A58"/>
    <w:rsid w:val="00F64316"/>
    <w:rsid w:val="00F651EF"/>
    <w:rsid w:val="00F6752D"/>
    <w:rsid w:val="00F72060"/>
    <w:rsid w:val="00F733AB"/>
    <w:rsid w:val="00F75636"/>
    <w:rsid w:val="00F8477C"/>
    <w:rsid w:val="00F85800"/>
    <w:rsid w:val="00F93B84"/>
    <w:rsid w:val="00F953FD"/>
    <w:rsid w:val="00F955A2"/>
    <w:rsid w:val="00F96B78"/>
    <w:rsid w:val="00FA0E63"/>
    <w:rsid w:val="00FA1D80"/>
    <w:rsid w:val="00FA3898"/>
    <w:rsid w:val="00FA3F8A"/>
    <w:rsid w:val="00FA7389"/>
    <w:rsid w:val="00FB1887"/>
    <w:rsid w:val="00FB1E03"/>
    <w:rsid w:val="00FB2677"/>
    <w:rsid w:val="00FB4848"/>
    <w:rsid w:val="00FC31B5"/>
    <w:rsid w:val="00FC73EC"/>
    <w:rsid w:val="00FD16C9"/>
    <w:rsid w:val="00FD2CC4"/>
    <w:rsid w:val="00FD5A09"/>
    <w:rsid w:val="00FD6CA7"/>
    <w:rsid w:val="00FE05DE"/>
    <w:rsid w:val="00FE1AF8"/>
    <w:rsid w:val="00FE2EA5"/>
    <w:rsid w:val="00FE2F09"/>
    <w:rsid w:val="00FE3F1B"/>
    <w:rsid w:val="00FE4498"/>
    <w:rsid w:val="00FE4EBB"/>
    <w:rsid w:val="00FE5C50"/>
    <w:rsid w:val="00FE6FA5"/>
    <w:rsid w:val="00FF0EED"/>
    <w:rsid w:val="00FF1369"/>
    <w:rsid w:val="00FF7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 w:type="character" w:styleId="PlaceholderText">
    <w:name w:val="Placeholder Text"/>
    <w:basedOn w:val="DefaultParagraphFont"/>
    <w:uiPriority w:val="99"/>
    <w:semiHidden/>
    <w:rsid w:val="00A62FFB"/>
    <w:rPr>
      <w:color w:val="808080"/>
    </w:rPr>
  </w:style>
  <w:style w:type="paragraph" w:styleId="BalloonText">
    <w:name w:val="Balloon Text"/>
    <w:basedOn w:val="Normal"/>
    <w:link w:val="BalloonTextChar"/>
    <w:uiPriority w:val="99"/>
    <w:semiHidden/>
    <w:unhideWhenUsed/>
    <w:rsid w:val="00BE529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5295"/>
    <w:rPr>
      <w:rFonts w:ascii="Lucida Grande" w:hAnsi="Lucida Grande"/>
      <w:sz w:val="18"/>
      <w:szCs w:val="18"/>
    </w:rPr>
  </w:style>
  <w:style w:type="character" w:styleId="CommentReference">
    <w:name w:val="annotation reference"/>
    <w:basedOn w:val="DefaultParagraphFont"/>
    <w:uiPriority w:val="99"/>
    <w:semiHidden/>
    <w:unhideWhenUsed/>
    <w:rsid w:val="00BE5295"/>
    <w:rPr>
      <w:sz w:val="18"/>
      <w:szCs w:val="18"/>
    </w:rPr>
  </w:style>
  <w:style w:type="paragraph" w:styleId="CommentText">
    <w:name w:val="annotation text"/>
    <w:basedOn w:val="Normal"/>
    <w:link w:val="CommentTextChar"/>
    <w:uiPriority w:val="99"/>
    <w:semiHidden/>
    <w:unhideWhenUsed/>
    <w:rsid w:val="00BE5295"/>
    <w:pPr>
      <w:spacing w:line="240" w:lineRule="auto"/>
    </w:pPr>
  </w:style>
  <w:style w:type="character" w:customStyle="1" w:styleId="CommentTextChar">
    <w:name w:val="Comment Text Char"/>
    <w:basedOn w:val="DefaultParagraphFont"/>
    <w:link w:val="CommentText"/>
    <w:uiPriority w:val="99"/>
    <w:semiHidden/>
    <w:rsid w:val="00BE5295"/>
  </w:style>
  <w:style w:type="paragraph" w:styleId="CommentSubject">
    <w:name w:val="annotation subject"/>
    <w:basedOn w:val="CommentText"/>
    <w:next w:val="CommentText"/>
    <w:link w:val="CommentSubjectChar"/>
    <w:uiPriority w:val="99"/>
    <w:semiHidden/>
    <w:unhideWhenUsed/>
    <w:rsid w:val="00BE5295"/>
    <w:rPr>
      <w:b/>
      <w:bCs/>
      <w:sz w:val="20"/>
      <w:szCs w:val="20"/>
    </w:rPr>
  </w:style>
  <w:style w:type="character" w:customStyle="1" w:styleId="CommentSubjectChar">
    <w:name w:val="Comment Subject Char"/>
    <w:basedOn w:val="CommentTextChar"/>
    <w:link w:val="CommentSubject"/>
    <w:uiPriority w:val="99"/>
    <w:semiHidden/>
    <w:rsid w:val="00BE529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 w:type="character" w:styleId="PlaceholderText">
    <w:name w:val="Placeholder Text"/>
    <w:basedOn w:val="DefaultParagraphFont"/>
    <w:uiPriority w:val="99"/>
    <w:semiHidden/>
    <w:rsid w:val="00A62FFB"/>
    <w:rPr>
      <w:color w:val="808080"/>
    </w:rPr>
  </w:style>
  <w:style w:type="paragraph" w:styleId="BalloonText">
    <w:name w:val="Balloon Text"/>
    <w:basedOn w:val="Normal"/>
    <w:link w:val="BalloonTextChar"/>
    <w:uiPriority w:val="99"/>
    <w:semiHidden/>
    <w:unhideWhenUsed/>
    <w:rsid w:val="00BE529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5295"/>
    <w:rPr>
      <w:rFonts w:ascii="Lucida Grande" w:hAnsi="Lucida Grande"/>
      <w:sz w:val="18"/>
      <w:szCs w:val="18"/>
    </w:rPr>
  </w:style>
  <w:style w:type="character" w:styleId="CommentReference">
    <w:name w:val="annotation reference"/>
    <w:basedOn w:val="DefaultParagraphFont"/>
    <w:uiPriority w:val="99"/>
    <w:semiHidden/>
    <w:unhideWhenUsed/>
    <w:rsid w:val="00BE5295"/>
    <w:rPr>
      <w:sz w:val="18"/>
      <w:szCs w:val="18"/>
    </w:rPr>
  </w:style>
  <w:style w:type="paragraph" w:styleId="CommentText">
    <w:name w:val="annotation text"/>
    <w:basedOn w:val="Normal"/>
    <w:link w:val="CommentTextChar"/>
    <w:uiPriority w:val="99"/>
    <w:semiHidden/>
    <w:unhideWhenUsed/>
    <w:rsid w:val="00BE5295"/>
    <w:pPr>
      <w:spacing w:line="240" w:lineRule="auto"/>
    </w:pPr>
  </w:style>
  <w:style w:type="character" w:customStyle="1" w:styleId="CommentTextChar">
    <w:name w:val="Comment Text Char"/>
    <w:basedOn w:val="DefaultParagraphFont"/>
    <w:link w:val="CommentText"/>
    <w:uiPriority w:val="99"/>
    <w:semiHidden/>
    <w:rsid w:val="00BE5295"/>
  </w:style>
  <w:style w:type="paragraph" w:styleId="CommentSubject">
    <w:name w:val="annotation subject"/>
    <w:basedOn w:val="CommentText"/>
    <w:next w:val="CommentText"/>
    <w:link w:val="CommentSubjectChar"/>
    <w:uiPriority w:val="99"/>
    <w:semiHidden/>
    <w:unhideWhenUsed/>
    <w:rsid w:val="00BE5295"/>
    <w:rPr>
      <w:b/>
      <w:bCs/>
      <w:sz w:val="20"/>
      <w:szCs w:val="20"/>
    </w:rPr>
  </w:style>
  <w:style w:type="character" w:customStyle="1" w:styleId="CommentSubjectChar">
    <w:name w:val="Comment Subject Char"/>
    <w:basedOn w:val="CommentTextChar"/>
    <w:link w:val="CommentSubject"/>
    <w:uiPriority w:val="99"/>
    <w:semiHidden/>
    <w:rsid w:val="00BE52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A0D29-4C03-6042-BE22-0A88997D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3680</Words>
  <Characters>20981</Characters>
  <Application>Microsoft Macintosh Word</Application>
  <DocSecurity>0</DocSecurity>
  <Lines>174</Lines>
  <Paragraphs>49</Paragraphs>
  <ScaleCrop>false</ScaleCrop>
  <Company/>
  <LinksUpToDate>false</LinksUpToDate>
  <CharactersWithSpaces>24612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Jessica</cp:lastModifiedBy>
  <cp:revision>2</cp:revision>
  <dcterms:created xsi:type="dcterms:W3CDTF">2016-04-10T03:03:00Z</dcterms:created>
  <dcterms:modified xsi:type="dcterms:W3CDTF">2016-04-10T03:03:00Z</dcterms:modified>
</cp:coreProperties>
</file>