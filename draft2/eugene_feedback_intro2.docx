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4189A6AD"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of the </w:t>
      </w:r>
      <w:r w:rsidR="00D823A1">
        <w:t xml:space="preserve">Van Gogh’s price </w:t>
      </w:r>
      <w:r w:rsidR="00735DF9">
        <w:t>than the Monet</w:t>
      </w:r>
      <w:r w:rsidR="00EF7396">
        <w:t>’s value</w:t>
      </w:r>
      <w:r w:rsidR="00735DF9">
        <w:t>.</w:t>
      </w:r>
    </w:p>
    <w:p w14:paraId="0901D2E1" w14:textId="382AD3AD"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Tversky &amp; Kahneman</w:t>
      </w:r>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077C81BD" w14:textId="4EE6CA15" w:rsidR="007445D0" w:rsidRDefault="007F2753" w:rsidP="002C1DEC">
      <w:pPr>
        <w:spacing w:line="480" w:lineRule="auto"/>
        <w:jc w:val="both"/>
      </w:pPr>
      <w:r w:rsidRPr="00320F0A">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Beggs &amp; Graddy (2009) are the first to formally study anchoring in the context of art auctions, </w:t>
      </w:r>
      <w:r w:rsidR="00473894">
        <w:t>and describe</w:t>
      </w:r>
      <w:r>
        <w:t xml:space="preserve"> it as follows. </w:t>
      </w:r>
      <w:r w:rsidR="00B059ED">
        <w:t>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bookmarkStart w:id="0" w:name="_GoBack"/>
      <w:bookmarkEnd w:id="0"/>
      <w:r>
        <w:rPr>
          <w:rFonts w:eastAsiaTheme="minorEastAsia"/>
        </w:rPr>
        <w:t xml:space="preserve">demand for those hedonic </w:t>
      </w:r>
      <w:r w:rsidR="00CB4D41">
        <w:rPr>
          <w:rFonts w:eastAsiaTheme="minorEastAsia"/>
        </w:rPr>
        <w:t>characteristics</w:t>
      </w:r>
      <w:r>
        <w:rPr>
          <w:rFonts w:eastAsiaTheme="minorEastAsia"/>
        </w:rPr>
        <w:t>.</w:t>
      </w:r>
      <w:r w:rsidR="00B92E12">
        <w:rPr>
          <w:rFonts w:eastAsiaTheme="minorEastAsia"/>
        </w:rPr>
        <w:t xml:space="preserve"> </w:t>
      </w:r>
      <w:commentRangeStart w:id="1"/>
      <w:r w:rsidR="00B92E12">
        <w:rPr>
          <w:rFonts w:eastAsiaTheme="minorEastAsia"/>
        </w:rPr>
        <w:t>This h</w:t>
      </w:r>
      <w:r w:rsidR="00A73991">
        <w:rPr>
          <w:rFonts w:eastAsiaTheme="minorEastAsia"/>
        </w:rPr>
        <w:t>edonic demand</w:t>
      </w:r>
      <w:r w:rsidR="00B67C29">
        <w:rPr>
          <w:rFonts w:eastAsiaTheme="minorEastAsia"/>
        </w:rPr>
        <w:t xml:space="preserve"> may change over time. </w:t>
      </w:r>
      <w:commentRangeEnd w:id="1"/>
      <w:r w:rsidR="008546D0">
        <w:rPr>
          <w:rStyle w:val="CommentReference"/>
        </w:rPr>
        <w:commentReference w:id="1"/>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 xml:space="preserve">as a reference point (the </w:t>
      </w:r>
      <w:r w:rsidR="006A0DD4">
        <w:t>“</w:t>
      </w:r>
      <w:r w:rsidR="00FC58D2">
        <w:t>anchor</w:t>
      </w:r>
      <w:r w:rsidR="006A0DD4">
        <w:t>”</w:t>
      </w:r>
      <w:r>
        <w:t>) and</w:t>
      </w:r>
      <w:r w:rsidR="007E3ADE">
        <w:t xml:space="preserve"> </w:t>
      </w:r>
      <w:r w:rsidR="00E27A40">
        <w:t xml:space="preserve">be willing </w:t>
      </w:r>
      <w:r w:rsidR="00E6492D">
        <w:t xml:space="preserve">to </w:t>
      </w:r>
      <w:r w:rsidR="00662276">
        <w:t xml:space="preserve">pay </w:t>
      </w:r>
      <w:r w:rsidR="00561D56">
        <w:t>much more as a result</w:t>
      </w:r>
      <w:r w:rsidR="00615B0E">
        <w:t xml:space="preserve">. </w:t>
      </w:r>
      <w:r w:rsidR="00D13994">
        <w:t xml:space="preserve">Past price </w:t>
      </w:r>
      <w:r w:rsidR="00F61B52">
        <w:t xml:space="preserve">could </w:t>
      </w:r>
      <w:r w:rsidR="009340B8">
        <w:t xml:space="preserve">legitimately </w:t>
      </w:r>
      <w:r w:rsidR="000670C7">
        <w:t xml:space="preserve">inform </w:t>
      </w:r>
      <w:r w:rsidR="00D21488">
        <w:t>current price</w:t>
      </w:r>
      <w:r w:rsidR="004C18A9">
        <w:t xml:space="preserve"> </w:t>
      </w:r>
      <w:r w:rsidR="0065444C">
        <w:t xml:space="preserve">since it </w:t>
      </w:r>
      <w:r w:rsidR="00765082">
        <w:t>reflect</w:t>
      </w:r>
      <w:r w:rsidR="00AB32B9">
        <w:t>s</w:t>
      </w:r>
      <w:r w:rsidR="00F55CD0">
        <w:t xml:space="preserve"> hedonic</w:t>
      </w:r>
      <w:r w:rsidR="00B1442C">
        <w:t xml:space="preserve"> value</w:t>
      </w:r>
      <w:r w:rsidR="00D21488">
        <w:t>,</w:t>
      </w:r>
      <w:r w:rsidR="00B1442C">
        <w:t xml:space="preserve"> </w:t>
      </w:r>
      <w:r w:rsidR="00E44954">
        <w:t xml:space="preserve">and </w:t>
      </w:r>
      <w:r w:rsidR="009C6EF1">
        <w:t>other</w:t>
      </w:r>
      <w:r w:rsidR="002B7EAB">
        <w:t xml:space="preserve"> relevant</w:t>
      </w:r>
      <w:r w:rsidR="00E063C0">
        <w:t xml:space="preserve"> </w:t>
      </w:r>
      <w:r w:rsidR="004802BD">
        <w:t xml:space="preserve">non-hedonic influences </w:t>
      </w:r>
      <w:r w:rsidR="009C6EF1">
        <w:t xml:space="preserve">such as </w:t>
      </w:r>
      <w:r w:rsidR="00E11DA3">
        <w:t>bidder</w:t>
      </w:r>
      <w:r w:rsidR="00A053DA">
        <w:t xml:space="preserve"> </w:t>
      </w:r>
      <w:r w:rsidR="00422BAE">
        <w:t xml:space="preserve">wealth and </w:t>
      </w:r>
      <w:r w:rsidR="00EE3D27">
        <w:t>artwork reputation</w:t>
      </w:r>
      <w:r w:rsidR="0018177E">
        <w:t>.</w:t>
      </w:r>
      <w:r w:rsidR="00FC60A5">
        <w:t xml:space="preserve"> I</w:t>
      </w:r>
      <w:r w:rsidR="00DC008F">
        <w:t>f we control for</w:t>
      </w:r>
      <w:r w:rsidR="0008751E">
        <w:t xml:space="preserve"> those</w:t>
      </w:r>
      <w:r w:rsidR="000905AA">
        <w:t xml:space="preserve">, past price becomes an irrelevant signal for </w:t>
      </w:r>
      <w:r w:rsidR="00864BB5">
        <w:t xml:space="preserve">the current price, and any </w:t>
      </w:r>
      <w:r w:rsidR="006F1550">
        <w:t xml:space="preserve">remaining impact </w:t>
      </w:r>
      <w:r w:rsidR="00613320">
        <w:t>may be identified as anchoring.</w:t>
      </w:r>
      <w:r w:rsidR="00B134BF">
        <w:t xml:space="preserve"> </w:t>
      </w:r>
      <w:commentRangeStart w:id="2"/>
      <w:r w:rsidR="00F55106">
        <w:t xml:space="preserve">Thus, anchoring is said to occur </w:t>
      </w:r>
      <w:r w:rsidR="00F55106">
        <w:lastRenderedPageBreak/>
        <w:t>when past price biases current price</w:t>
      </w:r>
      <w:r w:rsidR="002A5A23">
        <w:t xml:space="preserve"> beyond </w:t>
      </w:r>
      <w:r w:rsidR="00F57D05">
        <w:t>hedonic value and</w:t>
      </w:r>
      <w:ins w:id="3" w:author="Student" w:date="2016-04-11T01:17:00Z">
        <w:r w:rsidR="004F1112">
          <w:t xml:space="preserve"> [when?]</w:t>
        </w:r>
      </w:ins>
      <w:r w:rsidR="00F57D05">
        <w:t xml:space="preserve"> other price determinants are controlled for.</w:t>
      </w:r>
      <w:r w:rsidR="00734492">
        <w:t xml:space="preserve"> </w:t>
      </w:r>
      <w:r w:rsidR="00F55106">
        <w:t xml:space="preserve"> </w:t>
      </w:r>
      <w:commentRangeEnd w:id="2"/>
      <w:r w:rsidR="004F1112">
        <w:rPr>
          <w:rStyle w:val="CommentReference"/>
        </w:rPr>
        <w:commentReference w:id="2"/>
      </w:r>
    </w:p>
    <w:p w14:paraId="2870101F" w14:textId="77777777" w:rsidR="00FB4001" w:rsidRDefault="00FB4001" w:rsidP="002C1DEC">
      <w:pPr>
        <w:spacing w:line="480" w:lineRule="auto"/>
        <w:jc w:val="both"/>
      </w:pPr>
    </w:p>
    <w:p w14:paraId="3BBEF4B9" w14:textId="4E89EA67" w:rsidR="00BB1859" w:rsidRDefault="004F202E" w:rsidP="002C1DEC">
      <w:pPr>
        <w:spacing w:line="480" w:lineRule="auto"/>
        <w:jc w:val="both"/>
      </w:pPr>
      <w:r>
        <w:t xml:space="preserve">then </w:t>
      </w:r>
      <w:r w:rsidR="00A13498">
        <w:t xml:space="preserve">past price </w:t>
      </w:r>
      <w:r w:rsidR="0011462D">
        <w:t>become</w:t>
      </w:r>
      <w:r w:rsidR="00BF04B3">
        <w:t>s</w:t>
      </w:r>
      <w:r w:rsidR="0011462D">
        <w:t xml:space="preserve"> </w:t>
      </w:r>
      <w:r>
        <w:t>irreleva</w:t>
      </w:r>
      <w:r w:rsidR="00EF3C82">
        <w:t xml:space="preserve">nt to current </w:t>
      </w:r>
      <w:r w:rsidR="00E97D15">
        <w:t>price</w:t>
      </w:r>
      <w:r w:rsidR="000635F5">
        <w:t xml:space="preserve">. </w:t>
      </w:r>
      <w:r w:rsidR="00C66883">
        <w:t xml:space="preserve"> </w:t>
      </w:r>
    </w:p>
    <w:p w14:paraId="57BD810B" w14:textId="44F14743" w:rsidR="00F42295" w:rsidRDefault="000C7030" w:rsidP="00F24A22">
      <w:pPr>
        <w:spacing w:line="480" w:lineRule="auto"/>
      </w:pPr>
      <w:r>
        <w:t>Of course, t</w:t>
      </w:r>
      <w:r w:rsidR="00AC2417">
        <w:t>his past</w:t>
      </w:r>
      <w:r w:rsidR="00F5047D">
        <w:t xml:space="preserve"> </w:t>
      </w:r>
      <w:r w:rsidR="00F42295">
        <w:t xml:space="preserve">price </w:t>
      </w:r>
      <w:r w:rsidR="0076438D">
        <w:t>may not only reflect hedonic</w:t>
      </w:r>
      <w:r w:rsidR="002B20A6">
        <w:t xml:space="preserve"> value</w:t>
      </w:r>
      <w:r w:rsidR="00316DB5">
        <w:t xml:space="preserve">, </w:t>
      </w:r>
      <w:r w:rsidR="0023732C">
        <w:t xml:space="preserve">but also </w:t>
      </w:r>
      <w:r w:rsidR="0064774D">
        <w:t xml:space="preserve">other </w:t>
      </w:r>
      <w:r w:rsidR="00340499">
        <w:t xml:space="preserve">unobservable </w:t>
      </w:r>
      <w:r w:rsidR="00AF2648">
        <w:t>non-hedonic</w:t>
      </w:r>
      <w:r w:rsidR="00B47461">
        <w:t xml:space="preserve"> influences </w:t>
      </w:r>
      <w:r w:rsidR="00B94D94">
        <w:t xml:space="preserve">that could </w:t>
      </w:r>
      <w:r w:rsidR="006B4C68">
        <w:t xml:space="preserve">impact </w:t>
      </w:r>
      <w:r w:rsidR="00D412F9">
        <w:t xml:space="preserve">current </w:t>
      </w:r>
      <w:r w:rsidR="00F22171">
        <w:t>price. This could include</w:t>
      </w:r>
      <w:r w:rsidR="003609B5">
        <w:t xml:space="preserve"> </w:t>
      </w:r>
      <w:r w:rsidR="00842C7A">
        <w:t xml:space="preserve">the reputation of the </w:t>
      </w:r>
      <w:r w:rsidR="00340499">
        <w:t>ar</w:t>
      </w:r>
      <w:r w:rsidR="001A084A">
        <w:t>twork</w:t>
      </w:r>
      <w:r w:rsidR="00C87B19">
        <w:t xml:space="preserve">. Hence, </w:t>
      </w:r>
      <w:r w:rsidR="0049152C">
        <w:t xml:space="preserve">if we control for both hedonic value </w:t>
      </w:r>
      <w:r w:rsidR="002F1FFF">
        <w:t>an</w:t>
      </w:r>
      <w:r w:rsidR="00704768">
        <w:t xml:space="preserve">d </w:t>
      </w:r>
      <w:r w:rsidR="00483027">
        <w:t>non-hedonic influences,</w:t>
      </w:r>
      <w:r w:rsidR="00251145">
        <w:t xml:space="preserve"> </w:t>
      </w:r>
    </w:p>
    <w:p w14:paraId="64CE4FBC" w14:textId="1C0C5558" w:rsidR="00DC6D99" w:rsidRDefault="00F5047D" w:rsidP="00F24A22">
      <w:pPr>
        <w:spacing w:line="480" w:lineRule="auto"/>
      </w:pPr>
      <w:r>
        <w:t>Hence, t</w:t>
      </w:r>
      <w:r w:rsidR="00A3627B">
        <w:t xml:space="preserve">his </w:t>
      </w:r>
      <w:r w:rsidR="008815BE">
        <w:t>fixation on</w:t>
      </w:r>
      <w:r w:rsidR="00D349CD">
        <w:t xml:space="preserve"> past price </w:t>
      </w:r>
      <w:r w:rsidR="00B168D0">
        <w:t>may be in</w:t>
      </w:r>
      <w:r w:rsidR="000F6E21">
        <w:t>terpreted as an anchoring bias</w:t>
      </w:r>
      <w:r w:rsidR="00824636">
        <w:t xml:space="preserve">, because </w:t>
      </w:r>
      <w:r w:rsidR="003E20F7">
        <w:t xml:space="preserve">after </w:t>
      </w:r>
      <w:r w:rsidR="00B9269F">
        <w:t>controlling</w:t>
      </w:r>
      <w:r w:rsidR="00DD28AE">
        <w:t xml:space="preserve"> </w:t>
      </w:r>
      <w:r w:rsidR="003E70DD">
        <w:t>for</w:t>
      </w:r>
      <w:r w:rsidR="00CA2364">
        <w:t xml:space="preserve"> </w:t>
      </w:r>
      <w:r w:rsidR="000D324B">
        <w:t>hedonic</w:t>
      </w:r>
      <w:r w:rsidR="00EE5B21">
        <w:t xml:space="preserve"> value</w:t>
      </w:r>
      <w:r w:rsidR="000D324B">
        <w:t xml:space="preserve">, </w:t>
      </w:r>
      <w:r w:rsidR="00CF3FDB">
        <w:t xml:space="preserve">past price no longer reflects </w:t>
      </w:r>
      <w:r w:rsidR="0011031D">
        <w:t>the</w:t>
      </w:r>
      <w:r w:rsidR="009B5D1F">
        <w:t xml:space="preserve"> intrinsic</w:t>
      </w:r>
      <w:r w:rsidR="00585E3A">
        <w:t xml:space="preserve"> </w:t>
      </w:r>
      <w:r w:rsidR="0071398F">
        <w:t>value of the painting</w:t>
      </w:r>
      <w:r w:rsidR="007D663E">
        <w:t xml:space="preserve"> and becomes </w:t>
      </w:r>
      <w:r w:rsidR="00754B5F">
        <w:t xml:space="preserve">an </w:t>
      </w:r>
      <w:r w:rsidR="00E60675">
        <w:t>uninformative</w:t>
      </w:r>
      <w:r w:rsidR="00754B5F">
        <w:t xml:space="preserve"> signal for</w:t>
      </w:r>
      <w:r w:rsidR="007C2FF6">
        <w:t xml:space="preserve"> </w:t>
      </w:r>
      <w:r w:rsidR="00584CE8">
        <w:t>current</w:t>
      </w:r>
      <w:r w:rsidR="00AE677E">
        <w:t xml:space="preserve"> price</w:t>
      </w:r>
      <w:r w:rsidR="008C65C9">
        <w:t>. That said,</w:t>
      </w:r>
      <w:r w:rsidR="00AE7A78">
        <w:t xml:space="preserve"> </w:t>
      </w:r>
      <w:r w:rsidR="00F02413">
        <w:t xml:space="preserve">we do </w:t>
      </w:r>
      <w:r w:rsidR="001322B9">
        <w:t xml:space="preserve">also </w:t>
      </w:r>
      <w:r w:rsidR="00F02413">
        <w:t xml:space="preserve">need to control for </w:t>
      </w:r>
      <w:r w:rsidR="00754B5F">
        <w:t xml:space="preserve">possible </w:t>
      </w:r>
      <w:r w:rsidR="00F0616D">
        <w:t xml:space="preserve">non-hedonic </w:t>
      </w:r>
      <w:r w:rsidR="00837B69">
        <w:t>influences</w:t>
      </w:r>
      <w:r w:rsidR="0010333D">
        <w:t xml:space="preserve"> contained</w:t>
      </w:r>
      <w:r w:rsidR="00837B69">
        <w:t xml:space="preserve"> </w:t>
      </w:r>
      <w:r w:rsidR="00484A10">
        <w:t>in past price</w:t>
      </w:r>
      <w:r w:rsidR="003D7345">
        <w:t xml:space="preserve">, such </w:t>
      </w:r>
      <w:r w:rsidR="006D5041">
        <w:t xml:space="preserve">as bidder wealth or </w:t>
      </w:r>
      <w:r w:rsidR="00852419">
        <w:t xml:space="preserve">reputation of </w:t>
      </w:r>
      <w:r w:rsidR="00AA1B16">
        <w:t>the artwork,</w:t>
      </w:r>
      <w:r w:rsidR="00484A10">
        <w:t xml:space="preserve"> which</w:t>
      </w:r>
      <w:r w:rsidR="00C925CE">
        <w:t xml:space="preserve"> could </w:t>
      </w:r>
      <w:r w:rsidR="0010333D">
        <w:t xml:space="preserve">conceivably </w:t>
      </w:r>
      <w:r w:rsidR="00A83AA2">
        <w:t>impact current price</w:t>
      </w:r>
      <w:r w:rsidR="00052C39">
        <w:t xml:space="preserve">. </w:t>
      </w:r>
    </w:p>
    <w:p w14:paraId="2A80174D" w14:textId="4C65C1AF" w:rsidR="00344304" w:rsidRPr="00844AD1" w:rsidRDefault="00B168D0" w:rsidP="00F24A22">
      <w:pPr>
        <w:spacing w:line="480" w:lineRule="auto"/>
        <w:rPr>
          <w:color w:val="FF0000"/>
        </w:rPr>
      </w:pPr>
      <w:r>
        <w:t>because past price is actually an irrelevant signal</w:t>
      </w:r>
      <w:r w:rsidR="003F5461">
        <w:t xml:space="preserve"> for determining a painting’s </w:t>
      </w:r>
      <w:r w:rsidR="00BC35E5">
        <w:t>value</w:t>
      </w:r>
      <w:r w:rsidR="00097D84">
        <w:t>.</w:t>
      </w:r>
      <w:r w:rsidR="007C3BAC">
        <w:t xml:space="preserve"> </w:t>
      </w:r>
      <w:r w:rsidR="00783F95" w:rsidRPr="00844AD1">
        <w:rPr>
          <w:color w:val="FF0000"/>
        </w:rPr>
        <w:t>This is because past price</w:t>
      </w:r>
      <w:r w:rsidR="000A5830" w:rsidRPr="00844AD1">
        <w:rPr>
          <w:color w:val="FF0000"/>
        </w:rPr>
        <w:t xml:space="preserve"> not only </w:t>
      </w:r>
      <w:r w:rsidR="002F615B" w:rsidRPr="00844AD1">
        <w:rPr>
          <w:color w:val="FF0000"/>
        </w:rPr>
        <w:t>includes hedonic value,</w:t>
      </w:r>
      <w:r w:rsidR="005E1202" w:rsidRPr="00844AD1">
        <w:rPr>
          <w:color w:val="FF0000"/>
        </w:rPr>
        <w:t xml:space="preserve"> which </w:t>
      </w:r>
      <w:r w:rsidR="00EE494B" w:rsidRPr="00844AD1">
        <w:rPr>
          <w:color w:val="FF0000"/>
        </w:rPr>
        <w:t xml:space="preserve">we already </w:t>
      </w:r>
      <w:r w:rsidR="00DD03D8">
        <w:rPr>
          <w:color w:val="FF0000"/>
        </w:rPr>
        <w:t>control</w:t>
      </w:r>
      <w:r w:rsidR="00955BDD" w:rsidRPr="00844AD1">
        <w:rPr>
          <w:color w:val="FF0000"/>
        </w:rPr>
        <w:t xml:space="preserve"> for, </w:t>
      </w:r>
      <w:r w:rsidR="00127617" w:rsidRPr="00844AD1">
        <w:rPr>
          <w:color w:val="FF0000"/>
        </w:rPr>
        <w:t xml:space="preserve">but </w:t>
      </w:r>
      <w:r w:rsidR="0056582E" w:rsidRPr="00844AD1">
        <w:rPr>
          <w:color w:val="FF0000"/>
        </w:rPr>
        <w:t xml:space="preserve">unobservable </w:t>
      </w:r>
      <w:r w:rsidR="009E4F31" w:rsidRPr="00844AD1">
        <w:rPr>
          <w:color w:val="FF0000"/>
        </w:rPr>
        <w:t xml:space="preserve">non-hedonic </w:t>
      </w:r>
      <w:r w:rsidR="00C97F8D" w:rsidRPr="00844AD1">
        <w:rPr>
          <w:color w:val="FF0000"/>
        </w:rPr>
        <w:t xml:space="preserve">influences such as </w:t>
      </w:r>
      <w:r w:rsidR="00786125" w:rsidRPr="00844AD1">
        <w:rPr>
          <w:color w:val="FF0000"/>
        </w:rPr>
        <w:t>bidder wealth and the reputation of the artwork</w:t>
      </w:r>
      <w:r w:rsidR="00977F3A">
        <w:rPr>
          <w:color w:val="FF0000"/>
        </w:rPr>
        <w:t xml:space="preserve">. These influences </w:t>
      </w:r>
      <w:r w:rsidR="00EA7079">
        <w:rPr>
          <w:color w:val="FF0000"/>
        </w:rPr>
        <w:t xml:space="preserve"> </w:t>
      </w:r>
      <w:r w:rsidR="007621DA">
        <w:rPr>
          <w:color w:val="FF0000"/>
        </w:rPr>
        <w:t xml:space="preserve">could possibly </w:t>
      </w:r>
      <w:r w:rsidR="009E7634">
        <w:rPr>
          <w:color w:val="FF0000"/>
        </w:rPr>
        <w:t>impact current price</w:t>
      </w:r>
      <w:r w:rsidR="00786125" w:rsidRPr="00844AD1">
        <w:rPr>
          <w:color w:val="FF0000"/>
        </w:rPr>
        <w:t>.</w:t>
      </w:r>
      <w:r w:rsidR="00610695" w:rsidRPr="00844AD1">
        <w:rPr>
          <w:rStyle w:val="FootnoteReference"/>
          <w:color w:val="FF0000"/>
        </w:rPr>
        <w:t xml:space="preserve"> </w:t>
      </w:r>
      <w:r w:rsidR="00610695" w:rsidRPr="00844AD1">
        <w:rPr>
          <w:rStyle w:val="FootnoteReference"/>
          <w:color w:val="FF0000"/>
        </w:rPr>
        <w:footnoteReference w:id="4"/>
      </w:r>
      <w:r w:rsidR="00610695" w:rsidRPr="00844AD1">
        <w:rPr>
          <w:color w:val="FF0000"/>
        </w:rPr>
        <w:t xml:space="preserve"> </w:t>
      </w:r>
      <w:r w:rsidR="00786125" w:rsidRPr="00844AD1">
        <w:rPr>
          <w:color w:val="FF0000"/>
        </w:rPr>
        <w:t xml:space="preserve"> </w:t>
      </w:r>
      <w:r w:rsidR="005B2991" w:rsidRPr="00844AD1">
        <w:rPr>
          <w:color w:val="FF0000"/>
        </w:rPr>
        <w:t xml:space="preserve">These </w:t>
      </w:r>
      <w:r w:rsidR="005B2991" w:rsidRPr="00844AD1">
        <w:rPr>
          <w:color w:val="FF0000"/>
        </w:rPr>
        <w:lastRenderedPageBreak/>
        <w:t xml:space="preserve">influences are exogenous to the painting itself, and because we assume a work’s value is determined by internal hedonic factors, these </w:t>
      </w:r>
      <w:r w:rsidR="00BB00B8" w:rsidRPr="00844AD1">
        <w:rPr>
          <w:color w:val="FF0000"/>
        </w:rPr>
        <w:t>must</w:t>
      </w:r>
      <w:r w:rsidR="00034CBD" w:rsidRPr="00844AD1">
        <w:rPr>
          <w:color w:val="FF0000"/>
        </w:rPr>
        <w:t xml:space="preserve"> be controlled for.</w:t>
      </w:r>
      <w:r w:rsidR="005C2609" w:rsidRPr="00844AD1">
        <w:rPr>
          <w:color w:val="FF0000"/>
        </w:rPr>
        <w:t xml:space="preserve"> Thus, </w:t>
      </w:r>
      <w:r w:rsidR="00125EAD" w:rsidRPr="00844AD1">
        <w:rPr>
          <w:color w:val="FF0000"/>
        </w:rPr>
        <w:t xml:space="preserve">anchoring </w:t>
      </w:r>
      <w:r w:rsidR="00E32F27" w:rsidRPr="00844AD1">
        <w:rPr>
          <w:color w:val="FF0000"/>
        </w:rPr>
        <w:t xml:space="preserve">is said to occur </w:t>
      </w:r>
      <w:r w:rsidR="00594C4B" w:rsidRPr="00844AD1">
        <w:rPr>
          <w:color w:val="FF0000"/>
        </w:rPr>
        <w:t>when past price biases current price</w:t>
      </w:r>
      <w:r w:rsidR="00BD6F25" w:rsidRPr="00844AD1">
        <w:rPr>
          <w:color w:val="FF0000"/>
        </w:rPr>
        <w:t xml:space="preserve"> beyond hedonic </w:t>
      </w:r>
      <w:r w:rsidR="008A61EC">
        <w:rPr>
          <w:color w:val="FF0000"/>
        </w:rPr>
        <w:t>factors</w:t>
      </w:r>
      <w:r w:rsidR="00BD6F25" w:rsidRPr="00844AD1">
        <w:rPr>
          <w:color w:val="FF0000"/>
        </w:rPr>
        <w:t xml:space="preserve"> and </w:t>
      </w:r>
      <w:r w:rsidR="0029747A">
        <w:rPr>
          <w:color w:val="FF0000"/>
        </w:rPr>
        <w:t xml:space="preserve">other </w:t>
      </w:r>
      <w:r w:rsidR="00BD6F25" w:rsidRPr="00844AD1">
        <w:rPr>
          <w:color w:val="FF0000"/>
        </w:rPr>
        <w:t>non-hedonic influences.</w:t>
      </w:r>
    </w:p>
    <w:p w14:paraId="4145D732" w14:textId="77777777" w:rsidR="00844AD1" w:rsidRPr="00844AD1" w:rsidRDefault="00844AD1" w:rsidP="00844AD1">
      <w:pPr>
        <w:spacing w:line="480" w:lineRule="auto"/>
        <w:jc w:val="both"/>
        <w:rPr>
          <w:color w:val="FF0000"/>
        </w:rPr>
      </w:pPr>
      <w:r w:rsidRPr="00844AD1">
        <w:rPr>
          <w:color w:val="FF0000"/>
        </w:rPr>
        <w:t xml:space="preserve">Specifically, if we account for the painting’s hedonic value by subtracting it from past price, the resulting past residual will only include past bidding activity and other unobserved inputs into past price. These influences are exogenous to the painting itself, and because we assume a work’s value is determined by internal hedonic factors, these are irrelevant. Thus, anchoring is said to occur when past price biases current price beyond hedonic factors. </w:t>
      </w:r>
    </w:p>
    <w:p w14:paraId="3E46E82D" w14:textId="77777777" w:rsidR="00844AD1" w:rsidRDefault="00844AD1" w:rsidP="006904EB">
      <w:pPr>
        <w:spacing w:line="480" w:lineRule="auto"/>
        <w:jc w:val="both"/>
      </w:pPr>
    </w:p>
    <w:p w14:paraId="763D9CCE" w14:textId="110E7790" w:rsidR="007F2753" w:rsidRDefault="004C5120" w:rsidP="005B3761">
      <w:pPr>
        <w:spacing w:line="480" w:lineRule="auto"/>
        <w:jc w:val="both"/>
      </w:pPr>
      <w:r>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ding Beggs &amp; Graddy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p>
    <w:p w14:paraId="34B58E56" w14:textId="5B17FD4D"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Beggs &amp; Graddy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lastRenderedPageBreak/>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5"/>
      </w:r>
      <w:r>
        <w:t>.</w:t>
      </w:r>
      <w:r w:rsidR="005F29CA">
        <w:t xml:space="preserve"> T</w:t>
      </w:r>
      <w:r>
        <w:t xml:space="preserve">he anchoring research of Beggs &amp; Graddy (2009) </w:t>
      </w:r>
      <w:r w:rsidR="005F29CA">
        <w:t xml:space="preserve">thus </w:t>
      </w:r>
      <w:r>
        <w:t xml:space="preserve">seems to be limited in </w:t>
      </w:r>
      <w:r w:rsidR="00953D7B">
        <w:t xml:space="preserve">both </w:t>
      </w:r>
      <w:r>
        <w:t xml:space="preserve">analysis and application. </w:t>
      </w:r>
    </w:p>
    <w:p w14:paraId="34224AB1" w14:textId="24D67123"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 xml:space="preserve">Our data includes two datasets of Impressionist and Contemporary art that are often used in the econometric literature on art auctions, and a new dataset of assorted art sales (2006-2015) specifically collected for this project. </w:t>
      </w:r>
      <w:r w:rsidR="005E1372">
        <w:t xml:space="preserve"> To</w:t>
      </w:r>
      <w:r w:rsidR="00504088">
        <w:t xml:space="preserve"> show we understand</w:t>
      </w:r>
      <w:r w:rsidR="00DF760A">
        <w:t xml:space="preserve"> the original </w:t>
      </w:r>
      <w:r w:rsidR="0061511D">
        <w:t xml:space="preserve">regression </w:t>
      </w:r>
      <w:r w:rsidR="00DF760A">
        <w:t>model of Beggs &amp; Graddy (2009)</w:t>
      </w:r>
      <w:r w:rsidR="00F5100C">
        <w:t>, w</w:t>
      </w:r>
      <w:r>
        <w:t xml:space="preserve">e begin by successfully replicating </w:t>
      </w:r>
      <w:r w:rsidR="00C67974">
        <w:t>their</w:t>
      </w:r>
      <w:r>
        <w:t xml:space="preserve"> general anchoring findings. </w:t>
      </w:r>
      <w:r w:rsidR="000E66EA">
        <w:t xml:space="preserve">Our success is surprising </w:t>
      </w:r>
      <w:r w:rsidR="000B4B51">
        <w:t xml:space="preserve">and significant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w:t>
      </w:r>
      <w:r w:rsidR="00D047ED">
        <w:lastRenderedPageBreak/>
        <w:t>Picasso</w:t>
      </w:r>
      <w:r w:rsidR="00DD41AD">
        <w:t xml:space="preserve"> &amp; Marc Chagall, and Edvard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42050F72"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05153C">
        <w:t xml:space="preserve">constructing </w:t>
      </w:r>
      <w:r w:rsidR="00DD743A">
        <w:t xml:space="preserve">price </w:t>
      </w:r>
      <w:r w:rsidR="00984110">
        <w:t>indices</w:t>
      </w:r>
      <w:r w:rsidR="008D7FA5">
        <w:t xml:space="preserve"> across heterogeneous </w:t>
      </w:r>
      <w:r w:rsidR="00E75DC9">
        <w:t>artworks</w:t>
      </w:r>
      <w:r w:rsidR="00984110">
        <w:t>.</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Blouin ArtInfo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r w:rsidR="00EC343E">
        <w:t xml:space="preserve">Beggs &amp; Graddy’s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w:t>
      </w:r>
      <w:r>
        <w:lastRenderedPageBreak/>
        <w:t xml:space="preserve">approach is more general than </w:t>
      </w:r>
      <w:r w:rsidR="00C673FA">
        <w:t>Beggs &amp; Graddy’s</w:t>
      </w:r>
      <w:r w:rsidR="00DC5B2F">
        <w:t xml:space="preserve"> original model, </w:t>
      </w:r>
      <w:r>
        <w:t>which has been extensively applied in other domains such as corporate finance</w:t>
      </w:r>
      <w:r>
        <w:rPr>
          <w:rStyle w:val="FootnoteReference"/>
        </w:rPr>
        <w:footnoteReference w:id="6"/>
      </w:r>
      <w:r>
        <w:t>, real estate</w:t>
      </w:r>
      <w:r>
        <w:rPr>
          <w:rStyle w:val="FootnoteReference"/>
        </w:rPr>
        <w:footnoteReference w:id="7"/>
      </w:r>
      <w:r>
        <w:t>, and horse racing</w:t>
      </w:r>
      <w:r>
        <w:rPr>
          <w:rStyle w:val="FootnoteReference"/>
        </w:rPr>
        <w:footnoteReference w:id="8"/>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 xml:space="preserve">that no two art pieces are the same. Even in the case of prints, where 100-200 copies (editions) of the </w:t>
      </w:r>
      <w:r>
        <w:lastRenderedPageBreak/>
        <w:t>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43E70E7F"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t>explains</w:t>
      </w:r>
      <w:r w:rsidR="00CA7132">
        <w:t xml:space="preserve"> the</w:t>
      </w:r>
      <w:r w:rsidR="006E56DB">
        <w:t xml:space="preserve"> importance of our research</w:t>
      </w:r>
      <w:r>
        <w:t>. Section III describes our methodology, which includes the original regressions of Beggs &amp; Graddy</w:t>
      </w:r>
      <w:r w:rsidR="000C7A84">
        <w:t xml:space="preserve"> (2009)</w:t>
      </w:r>
      <w:r>
        <w:t xml:space="preserve">, our expanded regression models, and our measures of substitution. Section IV </w:t>
      </w:r>
      <w:r w:rsidR="000E3B99">
        <w:t xml:space="preserve">describes </w:t>
      </w:r>
      <w:r>
        <w:t>the original data of Beggs &amp; Graddy,</w:t>
      </w:r>
      <w:r w:rsidR="003E1A19">
        <w:t xml:space="preserve"> then introduces our </w:t>
      </w:r>
      <w:r w:rsidR="00556E0C">
        <w:t>new dataset</w:t>
      </w:r>
      <w:r>
        <w:t>. Section V gives our results. This includes our replication of the anchoring work of Beggs &amp; Graddy,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ent" w:date="2016-04-11T01:21:00Z" w:initials="S">
    <w:p w14:paraId="163FB35C" w14:textId="12C6D6DE" w:rsidR="009D31AE" w:rsidRDefault="008546D0">
      <w:pPr>
        <w:pStyle w:val="CommentText"/>
      </w:pPr>
      <w:r>
        <w:rPr>
          <w:rStyle w:val="CommentReference"/>
        </w:rPr>
        <w:annotationRef/>
      </w:r>
      <w:r>
        <w:t>Hmm</w:t>
      </w:r>
      <w:r w:rsidR="008A3E46">
        <w:t>, this sentence sounds weird.</w:t>
      </w:r>
      <w:r w:rsidR="009D31AE">
        <w:t xml:space="preserve"> The main thing is it seems to break up the flow of the paragraph you had before.</w:t>
      </w:r>
      <w:r w:rsidR="008A3E46">
        <w:t xml:space="preserve"> </w:t>
      </w:r>
      <w:r w:rsidR="006F0519">
        <w:t>If buyers were rational… If however,</w:t>
      </w:r>
    </w:p>
    <w:p w14:paraId="6DAEA83E" w14:textId="77777777" w:rsidR="009D31AE" w:rsidRDefault="009D31AE">
      <w:pPr>
        <w:pStyle w:val="CommentText"/>
      </w:pPr>
    </w:p>
    <w:p w14:paraId="4EBAD02E" w14:textId="24D07F41" w:rsidR="008546D0" w:rsidRDefault="008A3E46">
      <w:pPr>
        <w:pStyle w:val="CommentText"/>
      </w:pPr>
      <w:r>
        <w:t xml:space="preserve">It sounds like </w:t>
      </w:r>
      <w:r w:rsidR="008546D0">
        <w:t>you are trying to address the fact that the demand for a piece o</w:t>
      </w:r>
      <w:r w:rsidR="00A67345">
        <w:t xml:space="preserve">f artwork can change over time. </w:t>
      </w:r>
      <w:r w:rsidR="008546D0">
        <w:t xml:space="preserve">I think </w:t>
      </w:r>
      <w:r>
        <w:t xml:space="preserve">this fact is probably implicit since you are writing for </w:t>
      </w:r>
      <w:r w:rsidR="009B7D77">
        <w:t>an ECO audience</w:t>
      </w:r>
    </w:p>
  </w:comment>
  <w:comment w:id="2" w:author="Student" w:date="2016-04-11T01:17:00Z" w:initials="S">
    <w:p w14:paraId="0CBD732E" w14:textId="548D619E" w:rsidR="004F1112" w:rsidRDefault="004F1112">
      <w:pPr>
        <w:pStyle w:val="CommentText"/>
      </w:pPr>
      <w:r>
        <w:rPr>
          <w:rStyle w:val="CommentReference"/>
        </w:rPr>
        <w:annotationRef/>
      </w:r>
      <w:r>
        <w:t>This sentence is kinda weird?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AD02E" w15:done="0"/>
  <w15:commentEx w15:paraId="0CBD73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1CE03" w14:textId="77777777" w:rsidR="001B7B4B" w:rsidRDefault="001B7B4B" w:rsidP="004518F5">
      <w:pPr>
        <w:spacing w:line="240" w:lineRule="auto"/>
      </w:pPr>
      <w:r>
        <w:separator/>
      </w:r>
    </w:p>
  </w:endnote>
  <w:endnote w:type="continuationSeparator" w:id="0">
    <w:p w14:paraId="0300D0F7" w14:textId="77777777" w:rsidR="001B7B4B" w:rsidRDefault="001B7B4B"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590895">
          <w:rPr>
            <w:noProof/>
          </w:rPr>
          <w:t>4</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FA37E" w14:textId="77777777" w:rsidR="001B7B4B" w:rsidRDefault="001B7B4B" w:rsidP="004518F5">
      <w:pPr>
        <w:spacing w:line="240" w:lineRule="auto"/>
      </w:pPr>
      <w:r>
        <w:separator/>
      </w:r>
    </w:p>
  </w:footnote>
  <w:footnote w:type="continuationSeparator" w:id="0">
    <w:p w14:paraId="3392CE9B" w14:textId="77777777" w:rsidR="001B7B4B" w:rsidRDefault="001B7B4B"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1B7B4B"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464199E3" w14:textId="5F92FBD3" w:rsidR="00610695" w:rsidRDefault="00610695" w:rsidP="00610695">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w:t>
      </w:r>
      <w:r w:rsidR="001A4AAF">
        <w:t>ike size, medium, etc., since reputation</w:t>
      </w:r>
      <w:r>
        <w:t xml:space="preserve"> is not an intrinsic property of an art piece. </w:t>
      </w:r>
    </w:p>
  </w:footnote>
  <w:footnote w:id="5">
    <w:p w14:paraId="267073A9" w14:textId="77777777" w:rsidR="007F2753" w:rsidRDefault="007F2753" w:rsidP="007F2753">
      <w:pPr>
        <w:pStyle w:val="FootnoteText"/>
      </w:pPr>
      <w:r>
        <w:rPr>
          <w:rStyle w:val="FootnoteReference"/>
        </w:rPr>
        <w:footnoteRef/>
      </w:r>
      <w:r>
        <w:t xml:space="preserve"> Interview with Raphaelle Benabou</w:t>
      </w:r>
    </w:p>
  </w:footnote>
  <w:footnote w:id="6">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7">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8">
    <w:p w14:paraId="36DA4F33"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8F5"/>
    <w:rsid w:val="0000074C"/>
    <w:rsid w:val="000007C0"/>
    <w:rsid w:val="00001382"/>
    <w:rsid w:val="0000163E"/>
    <w:rsid w:val="00002056"/>
    <w:rsid w:val="00002210"/>
    <w:rsid w:val="000034CF"/>
    <w:rsid w:val="0000391C"/>
    <w:rsid w:val="00003977"/>
    <w:rsid w:val="00004641"/>
    <w:rsid w:val="00004C33"/>
    <w:rsid w:val="00005E00"/>
    <w:rsid w:val="00006074"/>
    <w:rsid w:val="00006A01"/>
    <w:rsid w:val="00006F5E"/>
    <w:rsid w:val="00010F3E"/>
    <w:rsid w:val="00012025"/>
    <w:rsid w:val="00012ACF"/>
    <w:rsid w:val="00013281"/>
    <w:rsid w:val="00013C5B"/>
    <w:rsid w:val="00013CB3"/>
    <w:rsid w:val="00014A60"/>
    <w:rsid w:val="00014E0F"/>
    <w:rsid w:val="00016F06"/>
    <w:rsid w:val="00017724"/>
    <w:rsid w:val="00017A58"/>
    <w:rsid w:val="0002045E"/>
    <w:rsid w:val="00020B75"/>
    <w:rsid w:val="00022E1E"/>
    <w:rsid w:val="00022E65"/>
    <w:rsid w:val="000231A8"/>
    <w:rsid w:val="00023AAF"/>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1DF"/>
    <w:rsid w:val="00035F27"/>
    <w:rsid w:val="000362BA"/>
    <w:rsid w:val="000365F4"/>
    <w:rsid w:val="000405D4"/>
    <w:rsid w:val="00041139"/>
    <w:rsid w:val="00041C85"/>
    <w:rsid w:val="00041FB6"/>
    <w:rsid w:val="000426C4"/>
    <w:rsid w:val="00042D79"/>
    <w:rsid w:val="00043087"/>
    <w:rsid w:val="0004380D"/>
    <w:rsid w:val="00043A7E"/>
    <w:rsid w:val="00043BEB"/>
    <w:rsid w:val="00045180"/>
    <w:rsid w:val="00045D07"/>
    <w:rsid w:val="000462C6"/>
    <w:rsid w:val="00046E19"/>
    <w:rsid w:val="00046FE4"/>
    <w:rsid w:val="00047088"/>
    <w:rsid w:val="000472C6"/>
    <w:rsid w:val="00047538"/>
    <w:rsid w:val="00047D28"/>
    <w:rsid w:val="000512C0"/>
    <w:rsid w:val="0005153C"/>
    <w:rsid w:val="0005236B"/>
    <w:rsid w:val="00052A01"/>
    <w:rsid w:val="00052C39"/>
    <w:rsid w:val="00052EC1"/>
    <w:rsid w:val="00053B51"/>
    <w:rsid w:val="0005400F"/>
    <w:rsid w:val="0005514E"/>
    <w:rsid w:val="000553A5"/>
    <w:rsid w:val="00055D59"/>
    <w:rsid w:val="00055F33"/>
    <w:rsid w:val="00056501"/>
    <w:rsid w:val="00056782"/>
    <w:rsid w:val="0005757F"/>
    <w:rsid w:val="000578A0"/>
    <w:rsid w:val="00057E01"/>
    <w:rsid w:val="0006000E"/>
    <w:rsid w:val="0006028C"/>
    <w:rsid w:val="00061917"/>
    <w:rsid w:val="0006328A"/>
    <w:rsid w:val="000632C1"/>
    <w:rsid w:val="0006332E"/>
    <w:rsid w:val="000633FE"/>
    <w:rsid w:val="000635F5"/>
    <w:rsid w:val="000646A5"/>
    <w:rsid w:val="000659D1"/>
    <w:rsid w:val="00065AB5"/>
    <w:rsid w:val="000660E7"/>
    <w:rsid w:val="000670C7"/>
    <w:rsid w:val="0007124E"/>
    <w:rsid w:val="00071715"/>
    <w:rsid w:val="00071D44"/>
    <w:rsid w:val="00071E60"/>
    <w:rsid w:val="000723D9"/>
    <w:rsid w:val="00073FAD"/>
    <w:rsid w:val="0007514D"/>
    <w:rsid w:val="00075A2E"/>
    <w:rsid w:val="00076812"/>
    <w:rsid w:val="00077146"/>
    <w:rsid w:val="000771B7"/>
    <w:rsid w:val="0007742A"/>
    <w:rsid w:val="00080098"/>
    <w:rsid w:val="00080AA1"/>
    <w:rsid w:val="00080FC7"/>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51E"/>
    <w:rsid w:val="00087A27"/>
    <w:rsid w:val="00087D36"/>
    <w:rsid w:val="000905AA"/>
    <w:rsid w:val="00090880"/>
    <w:rsid w:val="00090964"/>
    <w:rsid w:val="00090DCE"/>
    <w:rsid w:val="000913E0"/>
    <w:rsid w:val="00091E59"/>
    <w:rsid w:val="000922C9"/>
    <w:rsid w:val="00093594"/>
    <w:rsid w:val="0009363F"/>
    <w:rsid w:val="00093767"/>
    <w:rsid w:val="00093917"/>
    <w:rsid w:val="00093990"/>
    <w:rsid w:val="00094F45"/>
    <w:rsid w:val="00095185"/>
    <w:rsid w:val="00096708"/>
    <w:rsid w:val="00096D76"/>
    <w:rsid w:val="000979AB"/>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AE8"/>
    <w:rsid w:val="000B6CCA"/>
    <w:rsid w:val="000C16CB"/>
    <w:rsid w:val="000C18C3"/>
    <w:rsid w:val="000C19F7"/>
    <w:rsid w:val="000C2DCF"/>
    <w:rsid w:val="000C4873"/>
    <w:rsid w:val="000C5361"/>
    <w:rsid w:val="000C615D"/>
    <w:rsid w:val="000C6554"/>
    <w:rsid w:val="000C6B3E"/>
    <w:rsid w:val="000C6BE6"/>
    <w:rsid w:val="000C7030"/>
    <w:rsid w:val="000C764B"/>
    <w:rsid w:val="000C7A84"/>
    <w:rsid w:val="000D0378"/>
    <w:rsid w:val="000D040D"/>
    <w:rsid w:val="000D0C64"/>
    <w:rsid w:val="000D13D9"/>
    <w:rsid w:val="000D2461"/>
    <w:rsid w:val="000D2A00"/>
    <w:rsid w:val="000D2C20"/>
    <w:rsid w:val="000D324B"/>
    <w:rsid w:val="000D452B"/>
    <w:rsid w:val="000D4AB9"/>
    <w:rsid w:val="000D57BF"/>
    <w:rsid w:val="000D6AE4"/>
    <w:rsid w:val="000D70A6"/>
    <w:rsid w:val="000D76F6"/>
    <w:rsid w:val="000E021F"/>
    <w:rsid w:val="000E0B8E"/>
    <w:rsid w:val="000E1229"/>
    <w:rsid w:val="000E1A08"/>
    <w:rsid w:val="000E1F65"/>
    <w:rsid w:val="000E29A6"/>
    <w:rsid w:val="000E3B99"/>
    <w:rsid w:val="000E4102"/>
    <w:rsid w:val="000E4521"/>
    <w:rsid w:val="000E4B48"/>
    <w:rsid w:val="000E4C2E"/>
    <w:rsid w:val="000E580D"/>
    <w:rsid w:val="000E606F"/>
    <w:rsid w:val="000E640E"/>
    <w:rsid w:val="000E66EA"/>
    <w:rsid w:val="000E7AC9"/>
    <w:rsid w:val="000F065A"/>
    <w:rsid w:val="000F0C73"/>
    <w:rsid w:val="000F15C5"/>
    <w:rsid w:val="000F2729"/>
    <w:rsid w:val="000F2F52"/>
    <w:rsid w:val="000F3348"/>
    <w:rsid w:val="000F3424"/>
    <w:rsid w:val="000F3720"/>
    <w:rsid w:val="000F3773"/>
    <w:rsid w:val="000F47D0"/>
    <w:rsid w:val="000F6B46"/>
    <w:rsid w:val="000F6E21"/>
    <w:rsid w:val="000F731A"/>
    <w:rsid w:val="000F73A8"/>
    <w:rsid w:val="000F747B"/>
    <w:rsid w:val="000F7A76"/>
    <w:rsid w:val="000F7CBB"/>
    <w:rsid w:val="000F7D59"/>
    <w:rsid w:val="000F7ECA"/>
    <w:rsid w:val="001006F5"/>
    <w:rsid w:val="00101061"/>
    <w:rsid w:val="001011F9"/>
    <w:rsid w:val="001012E3"/>
    <w:rsid w:val="001018E2"/>
    <w:rsid w:val="0010221B"/>
    <w:rsid w:val="0010333D"/>
    <w:rsid w:val="001039A1"/>
    <w:rsid w:val="00104302"/>
    <w:rsid w:val="0010498A"/>
    <w:rsid w:val="00105A61"/>
    <w:rsid w:val="00105F54"/>
    <w:rsid w:val="00107124"/>
    <w:rsid w:val="00110175"/>
    <w:rsid w:val="0011031D"/>
    <w:rsid w:val="00110822"/>
    <w:rsid w:val="00112C01"/>
    <w:rsid w:val="00112DD6"/>
    <w:rsid w:val="0011337D"/>
    <w:rsid w:val="00114376"/>
    <w:rsid w:val="0011462D"/>
    <w:rsid w:val="00115F20"/>
    <w:rsid w:val="00116053"/>
    <w:rsid w:val="00116F4D"/>
    <w:rsid w:val="0011790D"/>
    <w:rsid w:val="001200A8"/>
    <w:rsid w:val="0012024C"/>
    <w:rsid w:val="001217CC"/>
    <w:rsid w:val="00121E8D"/>
    <w:rsid w:val="0012262C"/>
    <w:rsid w:val="00122E31"/>
    <w:rsid w:val="00122FA8"/>
    <w:rsid w:val="00123354"/>
    <w:rsid w:val="00123590"/>
    <w:rsid w:val="0012488A"/>
    <w:rsid w:val="00124970"/>
    <w:rsid w:val="00124A25"/>
    <w:rsid w:val="00124C56"/>
    <w:rsid w:val="001258AB"/>
    <w:rsid w:val="00125EAD"/>
    <w:rsid w:val="00126A1F"/>
    <w:rsid w:val="00127617"/>
    <w:rsid w:val="0012767D"/>
    <w:rsid w:val="00127CF1"/>
    <w:rsid w:val="00127D09"/>
    <w:rsid w:val="00130B36"/>
    <w:rsid w:val="00131024"/>
    <w:rsid w:val="0013157A"/>
    <w:rsid w:val="001316B2"/>
    <w:rsid w:val="001322B9"/>
    <w:rsid w:val="0013230E"/>
    <w:rsid w:val="001323D1"/>
    <w:rsid w:val="00132F5F"/>
    <w:rsid w:val="00133114"/>
    <w:rsid w:val="001335B5"/>
    <w:rsid w:val="00133F2D"/>
    <w:rsid w:val="00134AB9"/>
    <w:rsid w:val="00134E13"/>
    <w:rsid w:val="00135225"/>
    <w:rsid w:val="00135F6A"/>
    <w:rsid w:val="001365D9"/>
    <w:rsid w:val="00140959"/>
    <w:rsid w:val="00141042"/>
    <w:rsid w:val="00141E38"/>
    <w:rsid w:val="00143021"/>
    <w:rsid w:val="00143D7E"/>
    <w:rsid w:val="0014549D"/>
    <w:rsid w:val="0015066C"/>
    <w:rsid w:val="00150785"/>
    <w:rsid w:val="00151E59"/>
    <w:rsid w:val="001521C0"/>
    <w:rsid w:val="00152DCD"/>
    <w:rsid w:val="0015300D"/>
    <w:rsid w:val="00153465"/>
    <w:rsid w:val="00154105"/>
    <w:rsid w:val="00154759"/>
    <w:rsid w:val="00154C85"/>
    <w:rsid w:val="00154FC2"/>
    <w:rsid w:val="00157D67"/>
    <w:rsid w:val="0016069F"/>
    <w:rsid w:val="00161F9D"/>
    <w:rsid w:val="00163A85"/>
    <w:rsid w:val="00166A96"/>
    <w:rsid w:val="00166ED8"/>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177E"/>
    <w:rsid w:val="001827DD"/>
    <w:rsid w:val="001828E3"/>
    <w:rsid w:val="00182D2F"/>
    <w:rsid w:val="0018383C"/>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084A"/>
    <w:rsid w:val="001A1D88"/>
    <w:rsid w:val="001A4AAF"/>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B4B"/>
    <w:rsid w:val="001B7FB0"/>
    <w:rsid w:val="001C0430"/>
    <w:rsid w:val="001C20FE"/>
    <w:rsid w:val="001C2178"/>
    <w:rsid w:val="001C2DD8"/>
    <w:rsid w:val="001C3032"/>
    <w:rsid w:val="001C4435"/>
    <w:rsid w:val="001C45C1"/>
    <w:rsid w:val="001C460A"/>
    <w:rsid w:val="001C4CCC"/>
    <w:rsid w:val="001C5129"/>
    <w:rsid w:val="001C66D7"/>
    <w:rsid w:val="001C68FA"/>
    <w:rsid w:val="001C69B7"/>
    <w:rsid w:val="001C6C7A"/>
    <w:rsid w:val="001C7C4D"/>
    <w:rsid w:val="001D0460"/>
    <w:rsid w:val="001D1442"/>
    <w:rsid w:val="001D1CAF"/>
    <w:rsid w:val="001D223A"/>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1D9"/>
    <w:rsid w:val="001E3648"/>
    <w:rsid w:val="001E392A"/>
    <w:rsid w:val="001E3DEC"/>
    <w:rsid w:val="001E4E5C"/>
    <w:rsid w:val="001E5906"/>
    <w:rsid w:val="001E62DE"/>
    <w:rsid w:val="001E6576"/>
    <w:rsid w:val="001E7772"/>
    <w:rsid w:val="001F1575"/>
    <w:rsid w:val="001F271A"/>
    <w:rsid w:val="001F3499"/>
    <w:rsid w:val="001F361E"/>
    <w:rsid w:val="001F50F6"/>
    <w:rsid w:val="001F58A6"/>
    <w:rsid w:val="001F7BE3"/>
    <w:rsid w:val="00201CA5"/>
    <w:rsid w:val="00202D47"/>
    <w:rsid w:val="002040ED"/>
    <w:rsid w:val="0020456F"/>
    <w:rsid w:val="002046B5"/>
    <w:rsid w:val="0020542B"/>
    <w:rsid w:val="002074FB"/>
    <w:rsid w:val="002100D9"/>
    <w:rsid w:val="002101B0"/>
    <w:rsid w:val="002138AA"/>
    <w:rsid w:val="00214524"/>
    <w:rsid w:val="002147AE"/>
    <w:rsid w:val="00214B3C"/>
    <w:rsid w:val="0021543D"/>
    <w:rsid w:val="0021629F"/>
    <w:rsid w:val="002169E0"/>
    <w:rsid w:val="002178D4"/>
    <w:rsid w:val="00217B8D"/>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75E"/>
    <w:rsid w:val="0023626C"/>
    <w:rsid w:val="002364BE"/>
    <w:rsid w:val="0023659A"/>
    <w:rsid w:val="0023732C"/>
    <w:rsid w:val="002373FE"/>
    <w:rsid w:val="002401BA"/>
    <w:rsid w:val="00240506"/>
    <w:rsid w:val="002406A6"/>
    <w:rsid w:val="002409C1"/>
    <w:rsid w:val="002409EA"/>
    <w:rsid w:val="00242055"/>
    <w:rsid w:val="0024215A"/>
    <w:rsid w:val="00242C47"/>
    <w:rsid w:val="00242DC1"/>
    <w:rsid w:val="0024318B"/>
    <w:rsid w:val="002442C3"/>
    <w:rsid w:val="00245EC2"/>
    <w:rsid w:val="00245F87"/>
    <w:rsid w:val="00246063"/>
    <w:rsid w:val="002469FC"/>
    <w:rsid w:val="00246D2F"/>
    <w:rsid w:val="002478A3"/>
    <w:rsid w:val="00251013"/>
    <w:rsid w:val="00251145"/>
    <w:rsid w:val="00251D38"/>
    <w:rsid w:val="00252809"/>
    <w:rsid w:val="0025404F"/>
    <w:rsid w:val="002540B2"/>
    <w:rsid w:val="0025436E"/>
    <w:rsid w:val="002550D1"/>
    <w:rsid w:val="0025554B"/>
    <w:rsid w:val="00255590"/>
    <w:rsid w:val="0025739A"/>
    <w:rsid w:val="002630AC"/>
    <w:rsid w:val="00263323"/>
    <w:rsid w:val="002636AC"/>
    <w:rsid w:val="00263BFA"/>
    <w:rsid w:val="00264A75"/>
    <w:rsid w:val="0026639C"/>
    <w:rsid w:val="002663F8"/>
    <w:rsid w:val="00266AD6"/>
    <w:rsid w:val="00270902"/>
    <w:rsid w:val="0027157D"/>
    <w:rsid w:val="002717A1"/>
    <w:rsid w:val="00271B8B"/>
    <w:rsid w:val="00271D9C"/>
    <w:rsid w:val="00272706"/>
    <w:rsid w:val="00274BF4"/>
    <w:rsid w:val="00277D2A"/>
    <w:rsid w:val="002813F4"/>
    <w:rsid w:val="0028169E"/>
    <w:rsid w:val="0028193C"/>
    <w:rsid w:val="00281C23"/>
    <w:rsid w:val="002824B5"/>
    <w:rsid w:val="002829C6"/>
    <w:rsid w:val="00284050"/>
    <w:rsid w:val="0028471E"/>
    <w:rsid w:val="0028549B"/>
    <w:rsid w:val="0028550C"/>
    <w:rsid w:val="002858ED"/>
    <w:rsid w:val="00286750"/>
    <w:rsid w:val="00286939"/>
    <w:rsid w:val="002870C8"/>
    <w:rsid w:val="002870D6"/>
    <w:rsid w:val="00287233"/>
    <w:rsid w:val="002903B5"/>
    <w:rsid w:val="00290440"/>
    <w:rsid w:val="0029192B"/>
    <w:rsid w:val="002920F0"/>
    <w:rsid w:val="0029243F"/>
    <w:rsid w:val="00292DA5"/>
    <w:rsid w:val="0029497F"/>
    <w:rsid w:val="00295313"/>
    <w:rsid w:val="0029747A"/>
    <w:rsid w:val="002A05BD"/>
    <w:rsid w:val="002A0F40"/>
    <w:rsid w:val="002A10A7"/>
    <w:rsid w:val="002A1AA8"/>
    <w:rsid w:val="002A2524"/>
    <w:rsid w:val="002A33B3"/>
    <w:rsid w:val="002A3870"/>
    <w:rsid w:val="002A465D"/>
    <w:rsid w:val="002A5A23"/>
    <w:rsid w:val="002A616C"/>
    <w:rsid w:val="002A6BA5"/>
    <w:rsid w:val="002A6FF3"/>
    <w:rsid w:val="002B073F"/>
    <w:rsid w:val="002B0C13"/>
    <w:rsid w:val="002B0C4F"/>
    <w:rsid w:val="002B20A6"/>
    <w:rsid w:val="002B280C"/>
    <w:rsid w:val="002B32B4"/>
    <w:rsid w:val="002B3993"/>
    <w:rsid w:val="002B3E3C"/>
    <w:rsid w:val="002B4825"/>
    <w:rsid w:val="002B58B1"/>
    <w:rsid w:val="002B63AD"/>
    <w:rsid w:val="002B662A"/>
    <w:rsid w:val="002B6706"/>
    <w:rsid w:val="002B7EAB"/>
    <w:rsid w:val="002C1972"/>
    <w:rsid w:val="002C1A73"/>
    <w:rsid w:val="002C1DEC"/>
    <w:rsid w:val="002C1E88"/>
    <w:rsid w:val="002C21C8"/>
    <w:rsid w:val="002C454A"/>
    <w:rsid w:val="002C460A"/>
    <w:rsid w:val="002C48CA"/>
    <w:rsid w:val="002C5A37"/>
    <w:rsid w:val="002C66BD"/>
    <w:rsid w:val="002C6EE1"/>
    <w:rsid w:val="002D18FC"/>
    <w:rsid w:val="002D1DAD"/>
    <w:rsid w:val="002D2240"/>
    <w:rsid w:val="002D230B"/>
    <w:rsid w:val="002D3067"/>
    <w:rsid w:val="002D3D10"/>
    <w:rsid w:val="002D4037"/>
    <w:rsid w:val="002D4A7C"/>
    <w:rsid w:val="002D51E2"/>
    <w:rsid w:val="002D548A"/>
    <w:rsid w:val="002D5BEB"/>
    <w:rsid w:val="002D6914"/>
    <w:rsid w:val="002D7939"/>
    <w:rsid w:val="002D7D59"/>
    <w:rsid w:val="002D7DDC"/>
    <w:rsid w:val="002E0A8E"/>
    <w:rsid w:val="002E0C04"/>
    <w:rsid w:val="002E126B"/>
    <w:rsid w:val="002E1C37"/>
    <w:rsid w:val="002E1ED0"/>
    <w:rsid w:val="002E2B8E"/>
    <w:rsid w:val="002E32BC"/>
    <w:rsid w:val="002E3F54"/>
    <w:rsid w:val="002E3F5A"/>
    <w:rsid w:val="002E44D1"/>
    <w:rsid w:val="002E4919"/>
    <w:rsid w:val="002E5F33"/>
    <w:rsid w:val="002E7191"/>
    <w:rsid w:val="002F0B39"/>
    <w:rsid w:val="002F113E"/>
    <w:rsid w:val="002F1FFF"/>
    <w:rsid w:val="002F2C7C"/>
    <w:rsid w:val="002F337E"/>
    <w:rsid w:val="002F391E"/>
    <w:rsid w:val="002F3969"/>
    <w:rsid w:val="002F3D31"/>
    <w:rsid w:val="002F5B87"/>
    <w:rsid w:val="002F5CDE"/>
    <w:rsid w:val="002F615B"/>
    <w:rsid w:val="002F66C3"/>
    <w:rsid w:val="002F6F27"/>
    <w:rsid w:val="002F72AC"/>
    <w:rsid w:val="002F7ED0"/>
    <w:rsid w:val="00300024"/>
    <w:rsid w:val="003003DC"/>
    <w:rsid w:val="0030056F"/>
    <w:rsid w:val="00300A02"/>
    <w:rsid w:val="00300E9F"/>
    <w:rsid w:val="00301776"/>
    <w:rsid w:val="003022E9"/>
    <w:rsid w:val="0030284F"/>
    <w:rsid w:val="003029D4"/>
    <w:rsid w:val="003037B3"/>
    <w:rsid w:val="00304420"/>
    <w:rsid w:val="00304C03"/>
    <w:rsid w:val="00304F9C"/>
    <w:rsid w:val="003058C5"/>
    <w:rsid w:val="0030673E"/>
    <w:rsid w:val="0030678B"/>
    <w:rsid w:val="00306C90"/>
    <w:rsid w:val="003079D5"/>
    <w:rsid w:val="00307EA6"/>
    <w:rsid w:val="00311E82"/>
    <w:rsid w:val="003124F6"/>
    <w:rsid w:val="0031294B"/>
    <w:rsid w:val="00313CEF"/>
    <w:rsid w:val="003140BF"/>
    <w:rsid w:val="00315816"/>
    <w:rsid w:val="003169D6"/>
    <w:rsid w:val="00316DB5"/>
    <w:rsid w:val="003175F2"/>
    <w:rsid w:val="00320783"/>
    <w:rsid w:val="00321369"/>
    <w:rsid w:val="00321BB8"/>
    <w:rsid w:val="003221DB"/>
    <w:rsid w:val="00322716"/>
    <w:rsid w:val="00322A63"/>
    <w:rsid w:val="003234C3"/>
    <w:rsid w:val="00323B1C"/>
    <w:rsid w:val="003256F7"/>
    <w:rsid w:val="003260C3"/>
    <w:rsid w:val="00327664"/>
    <w:rsid w:val="00327EFF"/>
    <w:rsid w:val="003302D8"/>
    <w:rsid w:val="00330474"/>
    <w:rsid w:val="0033111D"/>
    <w:rsid w:val="003311DA"/>
    <w:rsid w:val="00331457"/>
    <w:rsid w:val="003320F2"/>
    <w:rsid w:val="00332489"/>
    <w:rsid w:val="0033323F"/>
    <w:rsid w:val="00335346"/>
    <w:rsid w:val="003362E3"/>
    <w:rsid w:val="0033768A"/>
    <w:rsid w:val="00340499"/>
    <w:rsid w:val="0034098B"/>
    <w:rsid w:val="00340B9B"/>
    <w:rsid w:val="00342AD5"/>
    <w:rsid w:val="0034307F"/>
    <w:rsid w:val="003430D5"/>
    <w:rsid w:val="003439D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AF3"/>
    <w:rsid w:val="00353EE1"/>
    <w:rsid w:val="00354D2A"/>
    <w:rsid w:val="0035551E"/>
    <w:rsid w:val="0035639D"/>
    <w:rsid w:val="0035681F"/>
    <w:rsid w:val="00356BF9"/>
    <w:rsid w:val="0035789A"/>
    <w:rsid w:val="0036003C"/>
    <w:rsid w:val="003609B5"/>
    <w:rsid w:val="003629EC"/>
    <w:rsid w:val="0036508C"/>
    <w:rsid w:val="0036599F"/>
    <w:rsid w:val="00365B32"/>
    <w:rsid w:val="00365E50"/>
    <w:rsid w:val="00367038"/>
    <w:rsid w:val="00367685"/>
    <w:rsid w:val="00367C77"/>
    <w:rsid w:val="00371030"/>
    <w:rsid w:val="00372DA6"/>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404"/>
    <w:rsid w:val="003835D4"/>
    <w:rsid w:val="0038406A"/>
    <w:rsid w:val="00385689"/>
    <w:rsid w:val="00387097"/>
    <w:rsid w:val="003872E2"/>
    <w:rsid w:val="00390121"/>
    <w:rsid w:val="003909D9"/>
    <w:rsid w:val="003909F8"/>
    <w:rsid w:val="00390B8F"/>
    <w:rsid w:val="003917E3"/>
    <w:rsid w:val="00391878"/>
    <w:rsid w:val="003924C1"/>
    <w:rsid w:val="003941B2"/>
    <w:rsid w:val="0039422A"/>
    <w:rsid w:val="00394717"/>
    <w:rsid w:val="00394977"/>
    <w:rsid w:val="003949B2"/>
    <w:rsid w:val="00394C2F"/>
    <w:rsid w:val="0039574B"/>
    <w:rsid w:val="003959EC"/>
    <w:rsid w:val="0039642C"/>
    <w:rsid w:val="00396C58"/>
    <w:rsid w:val="00397779"/>
    <w:rsid w:val="00397D64"/>
    <w:rsid w:val="003A0C79"/>
    <w:rsid w:val="003A16A0"/>
    <w:rsid w:val="003A3106"/>
    <w:rsid w:val="003A31BA"/>
    <w:rsid w:val="003A32AC"/>
    <w:rsid w:val="003A3D20"/>
    <w:rsid w:val="003A3E43"/>
    <w:rsid w:val="003A50C8"/>
    <w:rsid w:val="003A531B"/>
    <w:rsid w:val="003A54D1"/>
    <w:rsid w:val="003A6173"/>
    <w:rsid w:val="003A7515"/>
    <w:rsid w:val="003B02FC"/>
    <w:rsid w:val="003B04CE"/>
    <w:rsid w:val="003B09D8"/>
    <w:rsid w:val="003B0E6C"/>
    <w:rsid w:val="003B15A2"/>
    <w:rsid w:val="003B3147"/>
    <w:rsid w:val="003B32F5"/>
    <w:rsid w:val="003B3CC3"/>
    <w:rsid w:val="003B4272"/>
    <w:rsid w:val="003B4AC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3406"/>
    <w:rsid w:val="003C4EE0"/>
    <w:rsid w:val="003C5044"/>
    <w:rsid w:val="003C5218"/>
    <w:rsid w:val="003C5AA1"/>
    <w:rsid w:val="003C71D5"/>
    <w:rsid w:val="003C7354"/>
    <w:rsid w:val="003C741B"/>
    <w:rsid w:val="003C75EE"/>
    <w:rsid w:val="003C76CF"/>
    <w:rsid w:val="003D16CA"/>
    <w:rsid w:val="003D2669"/>
    <w:rsid w:val="003D276B"/>
    <w:rsid w:val="003D4054"/>
    <w:rsid w:val="003D4E76"/>
    <w:rsid w:val="003D59C9"/>
    <w:rsid w:val="003D5D9E"/>
    <w:rsid w:val="003D66AB"/>
    <w:rsid w:val="003D6BB4"/>
    <w:rsid w:val="003D6D7A"/>
    <w:rsid w:val="003D7345"/>
    <w:rsid w:val="003E0520"/>
    <w:rsid w:val="003E0F38"/>
    <w:rsid w:val="003E1393"/>
    <w:rsid w:val="003E1A19"/>
    <w:rsid w:val="003E20F7"/>
    <w:rsid w:val="003E2F5F"/>
    <w:rsid w:val="003E32B5"/>
    <w:rsid w:val="003E383D"/>
    <w:rsid w:val="003E409B"/>
    <w:rsid w:val="003E50CE"/>
    <w:rsid w:val="003E5927"/>
    <w:rsid w:val="003E5EDF"/>
    <w:rsid w:val="003E5F09"/>
    <w:rsid w:val="003E67D0"/>
    <w:rsid w:val="003E6961"/>
    <w:rsid w:val="003E69DD"/>
    <w:rsid w:val="003E70DD"/>
    <w:rsid w:val="003E736F"/>
    <w:rsid w:val="003E73D0"/>
    <w:rsid w:val="003E7504"/>
    <w:rsid w:val="003E7D96"/>
    <w:rsid w:val="003F0942"/>
    <w:rsid w:val="003F0EF1"/>
    <w:rsid w:val="003F0FB9"/>
    <w:rsid w:val="003F1C11"/>
    <w:rsid w:val="003F2642"/>
    <w:rsid w:val="003F2D26"/>
    <w:rsid w:val="003F5461"/>
    <w:rsid w:val="003F5516"/>
    <w:rsid w:val="003F5690"/>
    <w:rsid w:val="003F6E7A"/>
    <w:rsid w:val="003F7E78"/>
    <w:rsid w:val="00401414"/>
    <w:rsid w:val="00401589"/>
    <w:rsid w:val="00401752"/>
    <w:rsid w:val="00401D14"/>
    <w:rsid w:val="004020DD"/>
    <w:rsid w:val="00402472"/>
    <w:rsid w:val="004025F4"/>
    <w:rsid w:val="004029F7"/>
    <w:rsid w:val="00402ADF"/>
    <w:rsid w:val="004032B8"/>
    <w:rsid w:val="00404E78"/>
    <w:rsid w:val="00405391"/>
    <w:rsid w:val="004055E9"/>
    <w:rsid w:val="00405E79"/>
    <w:rsid w:val="004069C9"/>
    <w:rsid w:val="00406D9C"/>
    <w:rsid w:val="00406F13"/>
    <w:rsid w:val="00410977"/>
    <w:rsid w:val="0041100E"/>
    <w:rsid w:val="00411125"/>
    <w:rsid w:val="0041132D"/>
    <w:rsid w:val="00411EAD"/>
    <w:rsid w:val="00412353"/>
    <w:rsid w:val="00413294"/>
    <w:rsid w:val="0041347C"/>
    <w:rsid w:val="004136C5"/>
    <w:rsid w:val="004158F9"/>
    <w:rsid w:val="0041618D"/>
    <w:rsid w:val="004164D5"/>
    <w:rsid w:val="00416AA5"/>
    <w:rsid w:val="00416F9D"/>
    <w:rsid w:val="004171DB"/>
    <w:rsid w:val="004172DF"/>
    <w:rsid w:val="0042016A"/>
    <w:rsid w:val="0042031B"/>
    <w:rsid w:val="004205F0"/>
    <w:rsid w:val="00420F02"/>
    <w:rsid w:val="00421846"/>
    <w:rsid w:val="00421F31"/>
    <w:rsid w:val="00422534"/>
    <w:rsid w:val="00422A2C"/>
    <w:rsid w:val="00422BAE"/>
    <w:rsid w:val="00422D0B"/>
    <w:rsid w:val="00423CEF"/>
    <w:rsid w:val="00423E34"/>
    <w:rsid w:val="00424DCB"/>
    <w:rsid w:val="0042502C"/>
    <w:rsid w:val="0042559A"/>
    <w:rsid w:val="00425B7B"/>
    <w:rsid w:val="00427536"/>
    <w:rsid w:val="00427A99"/>
    <w:rsid w:val="00430465"/>
    <w:rsid w:val="004309B0"/>
    <w:rsid w:val="00430E12"/>
    <w:rsid w:val="00431715"/>
    <w:rsid w:val="0043199A"/>
    <w:rsid w:val="00431FF2"/>
    <w:rsid w:val="004323EC"/>
    <w:rsid w:val="0043323C"/>
    <w:rsid w:val="00434378"/>
    <w:rsid w:val="004344E9"/>
    <w:rsid w:val="00435255"/>
    <w:rsid w:val="004362AC"/>
    <w:rsid w:val="004362FB"/>
    <w:rsid w:val="00437125"/>
    <w:rsid w:val="00437BBC"/>
    <w:rsid w:val="00437CCC"/>
    <w:rsid w:val="00437E90"/>
    <w:rsid w:val="004404B4"/>
    <w:rsid w:val="004409D4"/>
    <w:rsid w:val="00442626"/>
    <w:rsid w:val="00443923"/>
    <w:rsid w:val="00443B9A"/>
    <w:rsid w:val="0044546F"/>
    <w:rsid w:val="004466F4"/>
    <w:rsid w:val="004469D8"/>
    <w:rsid w:val="00447A86"/>
    <w:rsid w:val="00447BB7"/>
    <w:rsid w:val="00450BA4"/>
    <w:rsid w:val="004510C3"/>
    <w:rsid w:val="004513C5"/>
    <w:rsid w:val="004518F5"/>
    <w:rsid w:val="00451B2E"/>
    <w:rsid w:val="00452336"/>
    <w:rsid w:val="00452B40"/>
    <w:rsid w:val="00452BF1"/>
    <w:rsid w:val="00452C8F"/>
    <w:rsid w:val="0045309B"/>
    <w:rsid w:val="004533C9"/>
    <w:rsid w:val="004537CD"/>
    <w:rsid w:val="00453905"/>
    <w:rsid w:val="00453B03"/>
    <w:rsid w:val="0045450C"/>
    <w:rsid w:val="00454858"/>
    <w:rsid w:val="00454BFC"/>
    <w:rsid w:val="00456987"/>
    <w:rsid w:val="00456D15"/>
    <w:rsid w:val="00457046"/>
    <w:rsid w:val="004606C8"/>
    <w:rsid w:val="00461428"/>
    <w:rsid w:val="0046275D"/>
    <w:rsid w:val="004627B6"/>
    <w:rsid w:val="004627F0"/>
    <w:rsid w:val="0046289B"/>
    <w:rsid w:val="00462C81"/>
    <w:rsid w:val="0046310F"/>
    <w:rsid w:val="004631AC"/>
    <w:rsid w:val="0046467F"/>
    <w:rsid w:val="0046545C"/>
    <w:rsid w:val="00465ADE"/>
    <w:rsid w:val="00466540"/>
    <w:rsid w:val="004666D1"/>
    <w:rsid w:val="00466BAD"/>
    <w:rsid w:val="00466BBD"/>
    <w:rsid w:val="00466FBA"/>
    <w:rsid w:val="00466FCD"/>
    <w:rsid w:val="0047038C"/>
    <w:rsid w:val="0047047F"/>
    <w:rsid w:val="004706AC"/>
    <w:rsid w:val="0047102A"/>
    <w:rsid w:val="00471443"/>
    <w:rsid w:val="0047161D"/>
    <w:rsid w:val="00471CD0"/>
    <w:rsid w:val="004722EF"/>
    <w:rsid w:val="00472352"/>
    <w:rsid w:val="00472A12"/>
    <w:rsid w:val="00472C1F"/>
    <w:rsid w:val="0047351F"/>
    <w:rsid w:val="00473894"/>
    <w:rsid w:val="00474C3C"/>
    <w:rsid w:val="00474D7C"/>
    <w:rsid w:val="00475893"/>
    <w:rsid w:val="00476CF1"/>
    <w:rsid w:val="00476DFB"/>
    <w:rsid w:val="004777AF"/>
    <w:rsid w:val="004777CB"/>
    <w:rsid w:val="00477805"/>
    <w:rsid w:val="00477FD4"/>
    <w:rsid w:val="004802BD"/>
    <w:rsid w:val="00480E30"/>
    <w:rsid w:val="0048140A"/>
    <w:rsid w:val="00481EEC"/>
    <w:rsid w:val="004821F9"/>
    <w:rsid w:val="0048258A"/>
    <w:rsid w:val="00482FA1"/>
    <w:rsid w:val="00482FB0"/>
    <w:rsid w:val="00483027"/>
    <w:rsid w:val="00483B20"/>
    <w:rsid w:val="00484345"/>
    <w:rsid w:val="00484A10"/>
    <w:rsid w:val="00484CC2"/>
    <w:rsid w:val="0048593E"/>
    <w:rsid w:val="00485BFE"/>
    <w:rsid w:val="00486A47"/>
    <w:rsid w:val="00487E74"/>
    <w:rsid w:val="00490CE5"/>
    <w:rsid w:val="0049152C"/>
    <w:rsid w:val="00491C7C"/>
    <w:rsid w:val="00491E35"/>
    <w:rsid w:val="0049210A"/>
    <w:rsid w:val="00493164"/>
    <w:rsid w:val="00493AC4"/>
    <w:rsid w:val="00493CE8"/>
    <w:rsid w:val="00493F65"/>
    <w:rsid w:val="00494D2E"/>
    <w:rsid w:val="00495487"/>
    <w:rsid w:val="004959A3"/>
    <w:rsid w:val="00495AB4"/>
    <w:rsid w:val="00495E8D"/>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2123"/>
    <w:rsid w:val="004B5033"/>
    <w:rsid w:val="004B51A3"/>
    <w:rsid w:val="004B5B85"/>
    <w:rsid w:val="004B6706"/>
    <w:rsid w:val="004B6C22"/>
    <w:rsid w:val="004B773D"/>
    <w:rsid w:val="004C0228"/>
    <w:rsid w:val="004C0F83"/>
    <w:rsid w:val="004C0FB7"/>
    <w:rsid w:val="004C1713"/>
    <w:rsid w:val="004C18A9"/>
    <w:rsid w:val="004C1BFF"/>
    <w:rsid w:val="004C2DB8"/>
    <w:rsid w:val="004C3CBB"/>
    <w:rsid w:val="004C3D3C"/>
    <w:rsid w:val="004C4C78"/>
    <w:rsid w:val="004C5120"/>
    <w:rsid w:val="004C618C"/>
    <w:rsid w:val="004C61AB"/>
    <w:rsid w:val="004C642C"/>
    <w:rsid w:val="004C6F82"/>
    <w:rsid w:val="004C7F2F"/>
    <w:rsid w:val="004D028B"/>
    <w:rsid w:val="004D03C3"/>
    <w:rsid w:val="004D1026"/>
    <w:rsid w:val="004D1D3C"/>
    <w:rsid w:val="004D1FB3"/>
    <w:rsid w:val="004D234A"/>
    <w:rsid w:val="004D34A5"/>
    <w:rsid w:val="004D3BDA"/>
    <w:rsid w:val="004D40BF"/>
    <w:rsid w:val="004D47EE"/>
    <w:rsid w:val="004D4B5C"/>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392"/>
    <w:rsid w:val="004E58FB"/>
    <w:rsid w:val="004E64EA"/>
    <w:rsid w:val="004E6F74"/>
    <w:rsid w:val="004E760A"/>
    <w:rsid w:val="004E786A"/>
    <w:rsid w:val="004E7F63"/>
    <w:rsid w:val="004F0140"/>
    <w:rsid w:val="004F07A5"/>
    <w:rsid w:val="004F1112"/>
    <w:rsid w:val="004F1AAB"/>
    <w:rsid w:val="004F202E"/>
    <w:rsid w:val="004F2646"/>
    <w:rsid w:val="004F28FF"/>
    <w:rsid w:val="004F3040"/>
    <w:rsid w:val="004F3AFC"/>
    <w:rsid w:val="004F4EA0"/>
    <w:rsid w:val="004F7D63"/>
    <w:rsid w:val="0050037D"/>
    <w:rsid w:val="00501FC9"/>
    <w:rsid w:val="005025A4"/>
    <w:rsid w:val="00502926"/>
    <w:rsid w:val="005039CC"/>
    <w:rsid w:val="00504088"/>
    <w:rsid w:val="005052A3"/>
    <w:rsid w:val="005054D0"/>
    <w:rsid w:val="00505981"/>
    <w:rsid w:val="00506195"/>
    <w:rsid w:val="00507E96"/>
    <w:rsid w:val="00510282"/>
    <w:rsid w:val="00510A7A"/>
    <w:rsid w:val="005117AA"/>
    <w:rsid w:val="005124AF"/>
    <w:rsid w:val="00512D8F"/>
    <w:rsid w:val="0051416D"/>
    <w:rsid w:val="005153DA"/>
    <w:rsid w:val="005156A3"/>
    <w:rsid w:val="00516055"/>
    <w:rsid w:val="005201B2"/>
    <w:rsid w:val="00520ABE"/>
    <w:rsid w:val="00520E6A"/>
    <w:rsid w:val="0052191D"/>
    <w:rsid w:val="00521A21"/>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9F1"/>
    <w:rsid w:val="00531AC1"/>
    <w:rsid w:val="00531E26"/>
    <w:rsid w:val="00532A08"/>
    <w:rsid w:val="00532AD3"/>
    <w:rsid w:val="00533CE2"/>
    <w:rsid w:val="00533E11"/>
    <w:rsid w:val="00535301"/>
    <w:rsid w:val="005354D7"/>
    <w:rsid w:val="0053551B"/>
    <w:rsid w:val="00536046"/>
    <w:rsid w:val="005368C3"/>
    <w:rsid w:val="00537005"/>
    <w:rsid w:val="00537D4D"/>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1F0"/>
    <w:rsid w:val="00554BFA"/>
    <w:rsid w:val="0055598A"/>
    <w:rsid w:val="00555C91"/>
    <w:rsid w:val="00555E57"/>
    <w:rsid w:val="0055631C"/>
    <w:rsid w:val="00556E0C"/>
    <w:rsid w:val="00560BC2"/>
    <w:rsid w:val="00560F5E"/>
    <w:rsid w:val="00561141"/>
    <w:rsid w:val="0056116C"/>
    <w:rsid w:val="0056186C"/>
    <w:rsid w:val="00561D56"/>
    <w:rsid w:val="00564A03"/>
    <w:rsid w:val="00564FAA"/>
    <w:rsid w:val="00565531"/>
    <w:rsid w:val="0056582E"/>
    <w:rsid w:val="0056597B"/>
    <w:rsid w:val="00565ECD"/>
    <w:rsid w:val="00566BA4"/>
    <w:rsid w:val="00567570"/>
    <w:rsid w:val="00571AD4"/>
    <w:rsid w:val="00573131"/>
    <w:rsid w:val="005740CC"/>
    <w:rsid w:val="00574822"/>
    <w:rsid w:val="0057498C"/>
    <w:rsid w:val="00574E16"/>
    <w:rsid w:val="00576F84"/>
    <w:rsid w:val="00577417"/>
    <w:rsid w:val="00577B23"/>
    <w:rsid w:val="00580230"/>
    <w:rsid w:val="005802E0"/>
    <w:rsid w:val="00580632"/>
    <w:rsid w:val="00580790"/>
    <w:rsid w:val="005816EE"/>
    <w:rsid w:val="00581CC9"/>
    <w:rsid w:val="005839E6"/>
    <w:rsid w:val="0058457E"/>
    <w:rsid w:val="00584C7E"/>
    <w:rsid w:val="00584CE8"/>
    <w:rsid w:val="0058599D"/>
    <w:rsid w:val="00585E3A"/>
    <w:rsid w:val="0058600F"/>
    <w:rsid w:val="00586630"/>
    <w:rsid w:val="0058667E"/>
    <w:rsid w:val="00587469"/>
    <w:rsid w:val="00590895"/>
    <w:rsid w:val="00590CF3"/>
    <w:rsid w:val="00591367"/>
    <w:rsid w:val="0059240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579"/>
    <w:rsid w:val="005A493F"/>
    <w:rsid w:val="005A5F01"/>
    <w:rsid w:val="005A5FC7"/>
    <w:rsid w:val="005A6716"/>
    <w:rsid w:val="005A7348"/>
    <w:rsid w:val="005B0044"/>
    <w:rsid w:val="005B0A71"/>
    <w:rsid w:val="005B0D1F"/>
    <w:rsid w:val="005B133E"/>
    <w:rsid w:val="005B1794"/>
    <w:rsid w:val="005B1CBA"/>
    <w:rsid w:val="005B2188"/>
    <w:rsid w:val="005B2454"/>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0A9"/>
    <w:rsid w:val="005C2609"/>
    <w:rsid w:val="005C2668"/>
    <w:rsid w:val="005C34DB"/>
    <w:rsid w:val="005C49B5"/>
    <w:rsid w:val="005C56F7"/>
    <w:rsid w:val="005C5AEF"/>
    <w:rsid w:val="005C5B35"/>
    <w:rsid w:val="005C6B82"/>
    <w:rsid w:val="005C71E6"/>
    <w:rsid w:val="005C75DF"/>
    <w:rsid w:val="005C7D52"/>
    <w:rsid w:val="005D0035"/>
    <w:rsid w:val="005D00AE"/>
    <w:rsid w:val="005D0534"/>
    <w:rsid w:val="005D0818"/>
    <w:rsid w:val="005D0F89"/>
    <w:rsid w:val="005D176E"/>
    <w:rsid w:val="005D1931"/>
    <w:rsid w:val="005D1D60"/>
    <w:rsid w:val="005D24FE"/>
    <w:rsid w:val="005D2C58"/>
    <w:rsid w:val="005D36B8"/>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398"/>
    <w:rsid w:val="005E2FA2"/>
    <w:rsid w:val="005E36AD"/>
    <w:rsid w:val="005E36BB"/>
    <w:rsid w:val="005E3F64"/>
    <w:rsid w:val="005E5C12"/>
    <w:rsid w:val="005E6858"/>
    <w:rsid w:val="005E7266"/>
    <w:rsid w:val="005E7634"/>
    <w:rsid w:val="005E7B67"/>
    <w:rsid w:val="005F06E0"/>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951"/>
    <w:rsid w:val="00602EAA"/>
    <w:rsid w:val="006030D2"/>
    <w:rsid w:val="00604274"/>
    <w:rsid w:val="006043E0"/>
    <w:rsid w:val="00604618"/>
    <w:rsid w:val="00605010"/>
    <w:rsid w:val="00605E29"/>
    <w:rsid w:val="00606031"/>
    <w:rsid w:val="006062E9"/>
    <w:rsid w:val="00607E1A"/>
    <w:rsid w:val="006101C3"/>
    <w:rsid w:val="00610326"/>
    <w:rsid w:val="00610695"/>
    <w:rsid w:val="00610FB9"/>
    <w:rsid w:val="0061160B"/>
    <w:rsid w:val="00611E79"/>
    <w:rsid w:val="00611F8B"/>
    <w:rsid w:val="0061329D"/>
    <w:rsid w:val="00613320"/>
    <w:rsid w:val="0061469A"/>
    <w:rsid w:val="0061511D"/>
    <w:rsid w:val="0061546D"/>
    <w:rsid w:val="00615885"/>
    <w:rsid w:val="00615B0E"/>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6066"/>
    <w:rsid w:val="0063609A"/>
    <w:rsid w:val="006365A5"/>
    <w:rsid w:val="00636662"/>
    <w:rsid w:val="0063668B"/>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4774D"/>
    <w:rsid w:val="006500C5"/>
    <w:rsid w:val="00650974"/>
    <w:rsid w:val="00651EA8"/>
    <w:rsid w:val="00653200"/>
    <w:rsid w:val="0065398F"/>
    <w:rsid w:val="006541F6"/>
    <w:rsid w:val="0065435A"/>
    <w:rsid w:val="0065444C"/>
    <w:rsid w:val="00654C64"/>
    <w:rsid w:val="00655A76"/>
    <w:rsid w:val="00656379"/>
    <w:rsid w:val="006567C9"/>
    <w:rsid w:val="00656EAF"/>
    <w:rsid w:val="0065701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9F5"/>
    <w:rsid w:val="00666EAA"/>
    <w:rsid w:val="006672EF"/>
    <w:rsid w:val="00667447"/>
    <w:rsid w:val="006675D2"/>
    <w:rsid w:val="00667F9F"/>
    <w:rsid w:val="0067009E"/>
    <w:rsid w:val="006701CA"/>
    <w:rsid w:val="00670607"/>
    <w:rsid w:val="00671170"/>
    <w:rsid w:val="006717CC"/>
    <w:rsid w:val="006722E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00E"/>
    <w:rsid w:val="00686319"/>
    <w:rsid w:val="00686421"/>
    <w:rsid w:val="006870C5"/>
    <w:rsid w:val="00687285"/>
    <w:rsid w:val="00687638"/>
    <w:rsid w:val="00687904"/>
    <w:rsid w:val="00687A75"/>
    <w:rsid w:val="00687D21"/>
    <w:rsid w:val="006904EB"/>
    <w:rsid w:val="0069105E"/>
    <w:rsid w:val="00691324"/>
    <w:rsid w:val="006916EE"/>
    <w:rsid w:val="00691841"/>
    <w:rsid w:val="00691885"/>
    <w:rsid w:val="00691DE5"/>
    <w:rsid w:val="00692373"/>
    <w:rsid w:val="006928CF"/>
    <w:rsid w:val="006939B4"/>
    <w:rsid w:val="00693C11"/>
    <w:rsid w:val="00693E1A"/>
    <w:rsid w:val="00693ED6"/>
    <w:rsid w:val="00693FF9"/>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E2B"/>
    <w:rsid w:val="006A6740"/>
    <w:rsid w:val="006A6FEA"/>
    <w:rsid w:val="006A703E"/>
    <w:rsid w:val="006B0598"/>
    <w:rsid w:val="006B1286"/>
    <w:rsid w:val="006B1304"/>
    <w:rsid w:val="006B2780"/>
    <w:rsid w:val="006B31A3"/>
    <w:rsid w:val="006B37CC"/>
    <w:rsid w:val="006B380C"/>
    <w:rsid w:val="006B3D90"/>
    <w:rsid w:val="006B3D99"/>
    <w:rsid w:val="006B4862"/>
    <w:rsid w:val="006B4911"/>
    <w:rsid w:val="006B4C68"/>
    <w:rsid w:val="006B4E30"/>
    <w:rsid w:val="006B5181"/>
    <w:rsid w:val="006B5E07"/>
    <w:rsid w:val="006B6925"/>
    <w:rsid w:val="006B7192"/>
    <w:rsid w:val="006B7E9F"/>
    <w:rsid w:val="006C45D9"/>
    <w:rsid w:val="006C4CC6"/>
    <w:rsid w:val="006C4D78"/>
    <w:rsid w:val="006C4FD0"/>
    <w:rsid w:val="006C525C"/>
    <w:rsid w:val="006C5CD3"/>
    <w:rsid w:val="006C673D"/>
    <w:rsid w:val="006C6E8F"/>
    <w:rsid w:val="006C7291"/>
    <w:rsid w:val="006D04FA"/>
    <w:rsid w:val="006D0CF0"/>
    <w:rsid w:val="006D2A32"/>
    <w:rsid w:val="006D2EC2"/>
    <w:rsid w:val="006D358A"/>
    <w:rsid w:val="006D3E5F"/>
    <w:rsid w:val="006D476E"/>
    <w:rsid w:val="006D47E2"/>
    <w:rsid w:val="006D47F2"/>
    <w:rsid w:val="006D4D02"/>
    <w:rsid w:val="006D5041"/>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6DB"/>
    <w:rsid w:val="006E5898"/>
    <w:rsid w:val="006E5B6D"/>
    <w:rsid w:val="006E6B1D"/>
    <w:rsid w:val="006E72C6"/>
    <w:rsid w:val="006E7B4D"/>
    <w:rsid w:val="006F0519"/>
    <w:rsid w:val="006F1550"/>
    <w:rsid w:val="006F1801"/>
    <w:rsid w:val="006F1865"/>
    <w:rsid w:val="006F23B7"/>
    <w:rsid w:val="006F2B79"/>
    <w:rsid w:val="006F3EBD"/>
    <w:rsid w:val="006F4BEE"/>
    <w:rsid w:val="006F68F2"/>
    <w:rsid w:val="00700704"/>
    <w:rsid w:val="00700BC2"/>
    <w:rsid w:val="0070111A"/>
    <w:rsid w:val="00701D6D"/>
    <w:rsid w:val="0070257D"/>
    <w:rsid w:val="0070311F"/>
    <w:rsid w:val="00703B35"/>
    <w:rsid w:val="007041EC"/>
    <w:rsid w:val="00704768"/>
    <w:rsid w:val="00704CB7"/>
    <w:rsid w:val="00704ECC"/>
    <w:rsid w:val="00705026"/>
    <w:rsid w:val="00705D97"/>
    <w:rsid w:val="00706377"/>
    <w:rsid w:val="00707734"/>
    <w:rsid w:val="00707A63"/>
    <w:rsid w:val="00707C23"/>
    <w:rsid w:val="00710F9D"/>
    <w:rsid w:val="007127EA"/>
    <w:rsid w:val="00712B75"/>
    <w:rsid w:val="0071325B"/>
    <w:rsid w:val="0071385D"/>
    <w:rsid w:val="00713976"/>
    <w:rsid w:val="0071398F"/>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2E"/>
    <w:rsid w:val="007250C8"/>
    <w:rsid w:val="00725201"/>
    <w:rsid w:val="0072548B"/>
    <w:rsid w:val="007309EF"/>
    <w:rsid w:val="00731463"/>
    <w:rsid w:val="0073178F"/>
    <w:rsid w:val="00732292"/>
    <w:rsid w:val="007325D6"/>
    <w:rsid w:val="00732ABB"/>
    <w:rsid w:val="00733636"/>
    <w:rsid w:val="00733E79"/>
    <w:rsid w:val="00734492"/>
    <w:rsid w:val="007344E0"/>
    <w:rsid w:val="00735DF9"/>
    <w:rsid w:val="0073690E"/>
    <w:rsid w:val="0073779E"/>
    <w:rsid w:val="00737928"/>
    <w:rsid w:val="00740337"/>
    <w:rsid w:val="00740DCA"/>
    <w:rsid w:val="007415DC"/>
    <w:rsid w:val="00741DB6"/>
    <w:rsid w:val="00742340"/>
    <w:rsid w:val="007423B0"/>
    <w:rsid w:val="0074242D"/>
    <w:rsid w:val="00742D50"/>
    <w:rsid w:val="007430BE"/>
    <w:rsid w:val="007445D0"/>
    <w:rsid w:val="007449E5"/>
    <w:rsid w:val="007461DB"/>
    <w:rsid w:val="00746537"/>
    <w:rsid w:val="00747FBE"/>
    <w:rsid w:val="00752574"/>
    <w:rsid w:val="0075298E"/>
    <w:rsid w:val="00752AA1"/>
    <w:rsid w:val="0075378E"/>
    <w:rsid w:val="00754466"/>
    <w:rsid w:val="00754B5F"/>
    <w:rsid w:val="00755558"/>
    <w:rsid w:val="00756208"/>
    <w:rsid w:val="00756B7C"/>
    <w:rsid w:val="007575C1"/>
    <w:rsid w:val="007579F1"/>
    <w:rsid w:val="00760ADD"/>
    <w:rsid w:val="00760B96"/>
    <w:rsid w:val="00760DF6"/>
    <w:rsid w:val="007611D2"/>
    <w:rsid w:val="007621DA"/>
    <w:rsid w:val="007622C5"/>
    <w:rsid w:val="00763DBA"/>
    <w:rsid w:val="00764068"/>
    <w:rsid w:val="007642B7"/>
    <w:rsid w:val="0076438D"/>
    <w:rsid w:val="00764493"/>
    <w:rsid w:val="00764C0C"/>
    <w:rsid w:val="00765082"/>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D96"/>
    <w:rsid w:val="00776E29"/>
    <w:rsid w:val="007777D4"/>
    <w:rsid w:val="00781771"/>
    <w:rsid w:val="00781E90"/>
    <w:rsid w:val="0078234D"/>
    <w:rsid w:val="0078293F"/>
    <w:rsid w:val="007830A0"/>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269"/>
    <w:rsid w:val="00796456"/>
    <w:rsid w:val="007979AC"/>
    <w:rsid w:val="007A0320"/>
    <w:rsid w:val="007A23CE"/>
    <w:rsid w:val="007A29E8"/>
    <w:rsid w:val="007A385C"/>
    <w:rsid w:val="007A3E13"/>
    <w:rsid w:val="007A446B"/>
    <w:rsid w:val="007A4B2E"/>
    <w:rsid w:val="007A5622"/>
    <w:rsid w:val="007A5BB4"/>
    <w:rsid w:val="007A5DDA"/>
    <w:rsid w:val="007A5FBF"/>
    <w:rsid w:val="007A714A"/>
    <w:rsid w:val="007A7318"/>
    <w:rsid w:val="007A7E1D"/>
    <w:rsid w:val="007B0403"/>
    <w:rsid w:val="007B0D9C"/>
    <w:rsid w:val="007B1406"/>
    <w:rsid w:val="007B181A"/>
    <w:rsid w:val="007B1F13"/>
    <w:rsid w:val="007B2138"/>
    <w:rsid w:val="007B32E8"/>
    <w:rsid w:val="007B3DBC"/>
    <w:rsid w:val="007B4560"/>
    <w:rsid w:val="007B51A0"/>
    <w:rsid w:val="007B5B13"/>
    <w:rsid w:val="007B5BCC"/>
    <w:rsid w:val="007B61BB"/>
    <w:rsid w:val="007B634E"/>
    <w:rsid w:val="007B63DB"/>
    <w:rsid w:val="007B6FC1"/>
    <w:rsid w:val="007B79F2"/>
    <w:rsid w:val="007C0A8A"/>
    <w:rsid w:val="007C13A8"/>
    <w:rsid w:val="007C1DC0"/>
    <w:rsid w:val="007C247C"/>
    <w:rsid w:val="007C2652"/>
    <w:rsid w:val="007C2E38"/>
    <w:rsid w:val="007C2FF6"/>
    <w:rsid w:val="007C32BF"/>
    <w:rsid w:val="007C3919"/>
    <w:rsid w:val="007C3BAC"/>
    <w:rsid w:val="007C4036"/>
    <w:rsid w:val="007C4065"/>
    <w:rsid w:val="007C4ABA"/>
    <w:rsid w:val="007C550E"/>
    <w:rsid w:val="007C5A93"/>
    <w:rsid w:val="007C6CEE"/>
    <w:rsid w:val="007C6FAE"/>
    <w:rsid w:val="007D03E1"/>
    <w:rsid w:val="007D0A8C"/>
    <w:rsid w:val="007D1DC6"/>
    <w:rsid w:val="007D1F6D"/>
    <w:rsid w:val="007D1FCD"/>
    <w:rsid w:val="007D2269"/>
    <w:rsid w:val="007D23F0"/>
    <w:rsid w:val="007D3B93"/>
    <w:rsid w:val="007D3D7E"/>
    <w:rsid w:val="007D4E09"/>
    <w:rsid w:val="007D6448"/>
    <w:rsid w:val="007D663E"/>
    <w:rsid w:val="007D67B8"/>
    <w:rsid w:val="007D7ED6"/>
    <w:rsid w:val="007E0240"/>
    <w:rsid w:val="007E0D13"/>
    <w:rsid w:val="007E11BF"/>
    <w:rsid w:val="007E13B0"/>
    <w:rsid w:val="007E1859"/>
    <w:rsid w:val="007E1C10"/>
    <w:rsid w:val="007E2696"/>
    <w:rsid w:val="007E2981"/>
    <w:rsid w:val="007E30E2"/>
    <w:rsid w:val="007E3ADE"/>
    <w:rsid w:val="007E45F7"/>
    <w:rsid w:val="007E523A"/>
    <w:rsid w:val="007E54EB"/>
    <w:rsid w:val="007E61F0"/>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285C"/>
    <w:rsid w:val="00803025"/>
    <w:rsid w:val="00803272"/>
    <w:rsid w:val="008041E7"/>
    <w:rsid w:val="0080487E"/>
    <w:rsid w:val="00804C36"/>
    <w:rsid w:val="008050B1"/>
    <w:rsid w:val="00807883"/>
    <w:rsid w:val="008078D1"/>
    <w:rsid w:val="00810563"/>
    <w:rsid w:val="00810C4B"/>
    <w:rsid w:val="00811AD6"/>
    <w:rsid w:val="00811F04"/>
    <w:rsid w:val="00812E23"/>
    <w:rsid w:val="0081319A"/>
    <w:rsid w:val="00813926"/>
    <w:rsid w:val="0081442A"/>
    <w:rsid w:val="0081475E"/>
    <w:rsid w:val="00814E15"/>
    <w:rsid w:val="00815375"/>
    <w:rsid w:val="00815C92"/>
    <w:rsid w:val="00816F49"/>
    <w:rsid w:val="0081772A"/>
    <w:rsid w:val="00820527"/>
    <w:rsid w:val="00820FB5"/>
    <w:rsid w:val="0082122B"/>
    <w:rsid w:val="00821345"/>
    <w:rsid w:val="008222E3"/>
    <w:rsid w:val="00824144"/>
    <w:rsid w:val="00824636"/>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9D0"/>
    <w:rsid w:val="00833B00"/>
    <w:rsid w:val="00833E2D"/>
    <w:rsid w:val="00834564"/>
    <w:rsid w:val="00835AD6"/>
    <w:rsid w:val="00835D7B"/>
    <w:rsid w:val="00835F60"/>
    <w:rsid w:val="008363AF"/>
    <w:rsid w:val="008367CF"/>
    <w:rsid w:val="00836CBE"/>
    <w:rsid w:val="00837B69"/>
    <w:rsid w:val="00841C40"/>
    <w:rsid w:val="0084252E"/>
    <w:rsid w:val="00842C7A"/>
    <w:rsid w:val="008431EE"/>
    <w:rsid w:val="008436DD"/>
    <w:rsid w:val="00844AD1"/>
    <w:rsid w:val="008457DB"/>
    <w:rsid w:val="00847006"/>
    <w:rsid w:val="00847340"/>
    <w:rsid w:val="00847B42"/>
    <w:rsid w:val="008519BF"/>
    <w:rsid w:val="00852419"/>
    <w:rsid w:val="00852B8F"/>
    <w:rsid w:val="00852BF6"/>
    <w:rsid w:val="00852FE1"/>
    <w:rsid w:val="00853BCA"/>
    <w:rsid w:val="0085444B"/>
    <w:rsid w:val="008546D0"/>
    <w:rsid w:val="008555B7"/>
    <w:rsid w:val="00856D4D"/>
    <w:rsid w:val="00857464"/>
    <w:rsid w:val="00857BF7"/>
    <w:rsid w:val="00857E80"/>
    <w:rsid w:val="00857F09"/>
    <w:rsid w:val="0086078F"/>
    <w:rsid w:val="00860839"/>
    <w:rsid w:val="008620BF"/>
    <w:rsid w:val="00863733"/>
    <w:rsid w:val="0086398C"/>
    <w:rsid w:val="0086416E"/>
    <w:rsid w:val="008646C0"/>
    <w:rsid w:val="00864BB5"/>
    <w:rsid w:val="00865282"/>
    <w:rsid w:val="00865EFD"/>
    <w:rsid w:val="00866098"/>
    <w:rsid w:val="008663A7"/>
    <w:rsid w:val="00866AF9"/>
    <w:rsid w:val="00867317"/>
    <w:rsid w:val="00870ADC"/>
    <w:rsid w:val="00872EBA"/>
    <w:rsid w:val="008738B0"/>
    <w:rsid w:val="008744C7"/>
    <w:rsid w:val="00875443"/>
    <w:rsid w:val="0087549A"/>
    <w:rsid w:val="00875BA6"/>
    <w:rsid w:val="00876D2A"/>
    <w:rsid w:val="0087701D"/>
    <w:rsid w:val="0087715E"/>
    <w:rsid w:val="008777DC"/>
    <w:rsid w:val="00877FFA"/>
    <w:rsid w:val="00880452"/>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974"/>
    <w:rsid w:val="00887F51"/>
    <w:rsid w:val="00891D28"/>
    <w:rsid w:val="00891F0F"/>
    <w:rsid w:val="0089288C"/>
    <w:rsid w:val="0089379C"/>
    <w:rsid w:val="00893AEB"/>
    <w:rsid w:val="00893DD8"/>
    <w:rsid w:val="00894249"/>
    <w:rsid w:val="00896BCF"/>
    <w:rsid w:val="00896E5F"/>
    <w:rsid w:val="00897429"/>
    <w:rsid w:val="008A03EB"/>
    <w:rsid w:val="008A22FB"/>
    <w:rsid w:val="008A265A"/>
    <w:rsid w:val="008A2A1B"/>
    <w:rsid w:val="008A3C39"/>
    <w:rsid w:val="008A3E46"/>
    <w:rsid w:val="008A3FFD"/>
    <w:rsid w:val="008A4C43"/>
    <w:rsid w:val="008A4FD5"/>
    <w:rsid w:val="008A549A"/>
    <w:rsid w:val="008A5BB0"/>
    <w:rsid w:val="008A61EC"/>
    <w:rsid w:val="008A739A"/>
    <w:rsid w:val="008B11C8"/>
    <w:rsid w:val="008B1852"/>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8E"/>
    <w:rsid w:val="008C4726"/>
    <w:rsid w:val="008C4785"/>
    <w:rsid w:val="008C5A1D"/>
    <w:rsid w:val="008C5A51"/>
    <w:rsid w:val="008C65C9"/>
    <w:rsid w:val="008C6856"/>
    <w:rsid w:val="008C75DD"/>
    <w:rsid w:val="008C7B19"/>
    <w:rsid w:val="008C7DB3"/>
    <w:rsid w:val="008D2B4A"/>
    <w:rsid w:val="008D2E0A"/>
    <w:rsid w:val="008D3715"/>
    <w:rsid w:val="008D473D"/>
    <w:rsid w:val="008D4945"/>
    <w:rsid w:val="008D4E8D"/>
    <w:rsid w:val="008D5833"/>
    <w:rsid w:val="008D6136"/>
    <w:rsid w:val="008D7245"/>
    <w:rsid w:val="008D7FA5"/>
    <w:rsid w:val="008E0F0F"/>
    <w:rsid w:val="008E1B07"/>
    <w:rsid w:val="008E2248"/>
    <w:rsid w:val="008E420F"/>
    <w:rsid w:val="008E4390"/>
    <w:rsid w:val="008E4E93"/>
    <w:rsid w:val="008E5AC5"/>
    <w:rsid w:val="008E60B2"/>
    <w:rsid w:val="008E6417"/>
    <w:rsid w:val="008E7126"/>
    <w:rsid w:val="008E7361"/>
    <w:rsid w:val="008E7655"/>
    <w:rsid w:val="008E7B7A"/>
    <w:rsid w:val="008F174B"/>
    <w:rsid w:val="008F18BF"/>
    <w:rsid w:val="008F1CF7"/>
    <w:rsid w:val="008F2716"/>
    <w:rsid w:val="008F2978"/>
    <w:rsid w:val="008F2D67"/>
    <w:rsid w:val="008F4332"/>
    <w:rsid w:val="008F447A"/>
    <w:rsid w:val="008F4611"/>
    <w:rsid w:val="008F578F"/>
    <w:rsid w:val="008F57BD"/>
    <w:rsid w:val="008F6C33"/>
    <w:rsid w:val="008F6DFF"/>
    <w:rsid w:val="008F7E66"/>
    <w:rsid w:val="00900419"/>
    <w:rsid w:val="00901358"/>
    <w:rsid w:val="00901386"/>
    <w:rsid w:val="009025B8"/>
    <w:rsid w:val="009025F2"/>
    <w:rsid w:val="0090312F"/>
    <w:rsid w:val="00903AC3"/>
    <w:rsid w:val="00903D06"/>
    <w:rsid w:val="009047CE"/>
    <w:rsid w:val="00904A7C"/>
    <w:rsid w:val="009050AF"/>
    <w:rsid w:val="00906170"/>
    <w:rsid w:val="009062BB"/>
    <w:rsid w:val="009101B1"/>
    <w:rsid w:val="0091055A"/>
    <w:rsid w:val="009109DF"/>
    <w:rsid w:val="00912B5D"/>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58B8"/>
    <w:rsid w:val="0092658C"/>
    <w:rsid w:val="00927156"/>
    <w:rsid w:val="009271BE"/>
    <w:rsid w:val="00927620"/>
    <w:rsid w:val="00930514"/>
    <w:rsid w:val="00930BFF"/>
    <w:rsid w:val="00930F36"/>
    <w:rsid w:val="00932836"/>
    <w:rsid w:val="00933F7D"/>
    <w:rsid w:val="009340B8"/>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1402"/>
    <w:rsid w:val="00952503"/>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4420"/>
    <w:rsid w:val="00965CEF"/>
    <w:rsid w:val="0096674B"/>
    <w:rsid w:val="00966930"/>
    <w:rsid w:val="00966ABB"/>
    <w:rsid w:val="00967319"/>
    <w:rsid w:val="0096747F"/>
    <w:rsid w:val="0096756A"/>
    <w:rsid w:val="00970029"/>
    <w:rsid w:val="0097035B"/>
    <w:rsid w:val="0097063C"/>
    <w:rsid w:val="00971384"/>
    <w:rsid w:val="00971C10"/>
    <w:rsid w:val="00971CE8"/>
    <w:rsid w:val="00972056"/>
    <w:rsid w:val="00973D58"/>
    <w:rsid w:val="009745D9"/>
    <w:rsid w:val="00974E9A"/>
    <w:rsid w:val="0097555B"/>
    <w:rsid w:val="00975A08"/>
    <w:rsid w:val="00975B85"/>
    <w:rsid w:val="00976B7E"/>
    <w:rsid w:val="00977F3A"/>
    <w:rsid w:val="00982AA5"/>
    <w:rsid w:val="009834E5"/>
    <w:rsid w:val="00983837"/>
    <w:rsid w:val="00984110"/>
    <w:rsid w:val="009852AF"/>
    <w:rsid w:val="009863BA"/>
    <w:rsid w:val="00986655"/>
    <w:rsid w:val="0098691B"/>
    <w:rsid w:val="009870D6"/>
    <w:rsid w:val="00987468"/>
    <w:rsid w:val="009904F2"/>
    <w:rsid w:val="009913EF"/>
    <w:rsid w:val="009918CD"/>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A69DB"/>
    <w:rsid w:val="009B1248"/>
    <w:rsid w:val="009B1399"/>
    <w:rsid w:val="009B23BE"/>
    <w:rsid w:val="009B3194"/>
    <w:rsid w:val="009B38C6"/>
    <w:rsid w:val="009B410C"/>
    <w:rsid w:val="009B43AC"/>
    <w:rsid w:val="009B4AE5"/>
    <w:rsid w:val="009B4CC4"/>
    <w:rsid w:val="009B5792"/>
    <w:rsid w:val="009B5D1F"/>
    <w:rsid w:val="009B65B2"/>
    <w:rsid w:val="009B6A7C"/>
    <w:rsid w:val="009B73E4"/>
    <w:rsid w:val="009B7716"/>
    <w:rsid w:val="009B79D7"/>
    <w:rsid w:val="009B7D77"/>
    <w:rsid w:val="009C12B9"/>
    <w:rsid w:val="009C1999"/>
    <w:rsid w:val="009C1FF7"/>
    <w:rsid w:val="009C2BC8"/>
    <w:rsid w:val="009C3C6E"/>
    <w:rsid w:val="009C4131"/>
    <w:rsid w:val="009C5614"/>
    <w:rsid w:val="009C59D0"/>
    <w:rsid w:val="009C6209"/>
    <w:rsid w:val="009C6675"/>
    <w:rsid w:val="009C692D"/>
    <w:rsid w:val="009C6EF1"/>
    <w:rsid w:val="009C7282"/>
    <w:rsid w:val="009D030A"/>
    <w:rsid w:val="009D0A1D"/>
    <w:rsid w:val="009D1959"/>
    <w:rsid w:val="009D31AE"/>
    <w:rsid w:val="009D3537"/>
    <w:rsid w:val="009D35B5"/>
    <w:rsid w:val="009D3667"/>
    <w:rsid w:val="009D3C17"/>
    <w:rsid w:val="009D456F"/>
    <w:rsid w:val="009D4BA0"/>
    <w:rsid w:val="009D4C0B"/>
    <w:rsid w:val="009D5450"/>
    <w:rsid w:val="009D55C5"/>
    <w:rsid w:val="009D5DCC"/>
    <w:rsid w:val="009D6AD7"/>
    <w:rsid w:val="009D6BD6"/>
    <w:rsid w:val="009D79A0"/>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634"/>
    <w:rsid w:val="009E78E0"/>
    <w:rsid w:val="009F0693"/>
    <w:rsid w:val="009F1539"/>
    <w:rsid w:val="009F2827"/>
    <w:rsid w:val="009F28DE"/>
    <w:rsid w:val="009F3973"/>
    <w:rsid w:val="009F4403"/>
    <w:rsid w:val="009F4B7C"/>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53DA"/>
    <w:rsid w:val="00A060E0"/>
    <w:rsid w:val="00A068EC"/>
    <w:rsid w:val="00A071E7"/>
    <w:rsid w:val="00A0726A"/>
    <w:rsid w:val="00A0743E"/>
    <w:rsid w:val="00A079F6"/>
    <w:rsid w:val="00A07B2C"/>
    <w:rsid w:val="00A1092C"/>
    <w:rsid w:val="00A10AE1"/>
    <w:rsid w:val="00A12CCF"/>
    <w:rsid w:val="00A13498"/>
    <w:rsid w:val="00A14A39"/>
    <w:rsid w:val="00A1506F"/>
    <w:rsid w:val="00A15396"/>
    <w:rsid w:val="00A15D1C"/>
    <w:rsid w:val="00A178D2"/>
    <w:rsid w:val="00A17A72"/>
    <w:rsid w:val="00A205DD"/>
    <w:rsid w:val="00A20CDB"/>
    <w:rsid w:val="00A20E11"/>
    <w:rsid w:val="00A21120"/>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1F0C"/>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BDE"/>
    <w:rsid w:val="00A54C42"/>
    <w:rsid w:val="00A56B83"/>
    <w:rsid w:val="00A56BEF"/>
    <w:rsid w:val="00A574F0"/>
    <w:rsid w:val="00A57844"/>
    <w:rsid w:val="00A57F38"/>
    <w:rsid w:val="00A57F6B"/>
    <w:rsid w:val="00A60962"/>
    <w:rsid w:val="00A60F88"/>
    <w:rsid w:val="00A615F2"/>
    <w:rsid w:val="00A61C7B"/>
    <w:rsid w:val="00A62102"/>
    <w:rsid w:val="00A622D8"/>
    <w:rsid w:val="00A638D2"/>
    <w:rsid w:val="00A64175"/>
    <w:rsid w:val="00A64E87"/>
    <w:rsid w:val="00A653CB"/>
    <w:rsid w:val="00A6554A"/>
    <w:rsid w:val="00A655C5"/>
    <w:rsid w:val="00A67342"/>
    <w:rsid w:val="00A67345"/>
    <w:rsid w:val="00A71179"/>
    <w:rsid w:val="00A714D0"/>
    <w:rsid w:val="00A73991"/>
    <w:rsid w:val="00A74626"/>
    <w:rsid w:val="00A74DF5"/>
    <w:rsid w:val="00A74EC9"/>
    <w:rsid w:val="00A7503B"/>
    <w:rsid w:val="00A77270"/>
    <w:rsid w:val="00A7738C"/>
    <w:rsid w:val="00A7792D"/>
    <w:rsid w:val="00A77B99"/>
    <w:rsid w:val="00A804F9"/>
    <w:rsid w:val="00A8141B"/>
    <w:rsid w:val="00A82118"/>
    <w:rsid w:val="00A822F7"/>
    <w:rsid w:val="00A828ED"/>
    <w:rsid w:val="00A833D0"/>
    <w:rsid w:val="00A83AA2"/>
    <w:rsid w:val="00A84B50"/>
    <w:rsid w:val="00A851EA"/>
    <w:rsid w:val="00A85BC7"/>
    <w:rsid w:val="00A8608E"/>
    <w:rsid w:val="00A86570"/>
    <w:rsid w:val="00A868F7"/>
    <w:rsid w:val="00A87399"/>
    <w:rsid w:val="00A87B7E"/>
    <w:rsid w:val="00A90081"/>
    <w:rsid w:val="00A9120E"/>
    <w:rsid w:val="00A9319E"/>
    <w:rsid w:val="00A932FA"/>
    <w:rsid w:val="00A93326"/>
    <w:rsid w:val="00A937FE"/>
    <w:rsid w:val="00A93FD3"/>
    <w:rsid w:val="00A946A1"/>
    <w:rsid w:val="00A94AC8"/>
    <w:rsid w:val="00A95250"/>
    <w:rsid w:val="00A96F51"/>
    <w:rsid w:val="00A97285"/>
    <w:rsid w:val="00AA0328"/>
    <w:rsid w:val="00AA08DE"/>
    <w:rsid w:val="00AA178B"/>
    <w:rsid w:val="00AA18D0"/>
    <w:rsid w:val="00AA1B16"/>
    <w:rsid w:val="00AA3929"/>
    <w:rsid w:val="00AA3B27"/>
    <w:rsid w:val="00AA4EF2"/>
    <w:rsid w:val="00AA52E3"/>
    <w:rsid w:val="00AA5E9F"/>
    <w:rsid w:val="00AA6405"/>
    <w:rsid w:val="00AA6676"/>
    <w:rsid w:val="00AA6B7A"/>
    <w:rsid w:val="00AA70A5"/>
    <w:rsid w:val="00AA79DD"/>
    <w:rsid w:val="00AB011A"/>
    <w:rsid w:val="00AB1C97"/>
    <w:rsid w:val="00AB32B9"/>
    <w:rsid w:val="00AB3EB3"/>
    <w:rsid w:val="00AB3FA9"/>
    <w:rsid w:val="00AB4AF2"/>
    <w:rsid w:val="00AB6C67"/>
    <w:rsid w:val="00AB72CD"/>
    <w:rsid w:val="00AC0409"/>
    <w:rsid w:val="00AC2019"/>
    <w:rsid w:val="00AC20C1"/>
    <w:rsid w:val="00AC2417"/>
    <w:rsid w:val="00AC3E41"/>
    <w:rsid w:val="00AC4C36"/>
    <w:rsid w:val="00AC4F0C"/>
    <w:rsid w:val="00AC4F9F"/>
    <w:rsid w:val="00AC50EA"/>
    <w:rsid w:val="00AC6281"/>
    <w:rsid w:val="00AC6719"/>
    <w:rsid w:val="00AC6B56"/>
    <w:rsid w:val="00AC79BE"/>
    <w:rsid w:val="00AC7AAF"/>
    <w:rsid w:val="00AD0B35"/>
    <w:rsid w:val="00AD26C7"/>
    <w:rsid w:val="00AD3B76"/>
    <w:rsid w:val="00AD419D"/>
    <w:rsid w:val="00AD4996"/>
    <w:rsid w:val="00AD4CC6"/>
    <w:rsid w:val="00AD5A8A"/>
    <w:rsid w:val="00AD6653"/>
    <w:rsid w:val="00AD6F2C"/>
    <w:rsid w:val="00AD76BD"/>
    <w:rsid w:val="00AD7855"/>
    <w:rsid w:val="00AE208D"/>
    <w:rsid w:val="00AE2721"/>
    <w:rsid w:val="00AE2A40"/>
    <w:rsid w:val="00AE2DDD"/>
    <w:rsid w:val="00AE3BE0"/>
    <w:rsid w:val="00AE3D44"/>
    <w:rsid w:val="00AE5221"/>
    <w:rsid w:val="00AE5FDC"/>
    <w:rsid w:val="00AE66BE"/>
    <w:rsid w:val="00AE677E"/>
    <w:rsid w:val="00AE6E6A"/>
    <w:rsid w:val="00AE78BF"/>
    <w:rsid w:val="00AE7A78"/>
    <w:rsid w:val="00AF06B9"/>
    <w:rsid w:val="00AF2648"/>
    <w:rsid w:val="00AF293A"/>
    <w:rsid w:val="00AF2994"/>
    <w:rsid w:val="00AF4BFD"/>
    <w:rsid w:val="00AF515E"/>
    <w:rsid w:val="00AF5166"/>
    <w:rsid w:val="00AF60CE"/>
    <w:rsid w:val="00AF7E0A"/>
    <w:rsid w:val="00B000B7"/>
    <w:rsid w:val="00B02A40"/>
    <w:rsid w:val="00B0378F"/>
    <w:rsid w:val="00B04A16"/>
    <w:rsid w:val="00B0535D"/>
    <w:rsid w:val="00B0574F"/>
    <w:rsid w:val="00B0583C"/>
    <w:rsid w:val="00B05967"/>
    <w:rsid w:val="00B059ED"/>
    <w:rsid w:val="00B0732A"/>
    <w:rsid w:val="00B10860"/>
    <w:rsid w:val="00B11113"/>
    <w:rsid w:val="00B1175D"/>
    <w:rsid w:val="00B11965"/>
    <w:rsid w:val="00B120A0"/>
    <w:rsid w:val="00B12396"/>
    <w:rsid w:val="00B12498"/>
    <w:rsid w:val="00B134BF"/>
    <w:rsid w:val="00B1442C"/>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6CA4"/>
    <w:rsid w:val="00B27A65"/>
    <w:rsid w:val="00B306D8"/>
    <w:rsid w:val="00B31A97"/>
    <w:rsid w:val="00B33A26"/>
    <w:rsid w:val="00B33BBA"/>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3FEF"/>
    <w:rsid w:val="00B440B9"/>
    <w:rsid w:val="00B44548"/>
    <w:rsid w:val="00B453F5"/>
    <w:rsid w:val="00B455FA"/>
    <w:rsid w:val="00B45BA1"/>
    <w:rsid w:val="00B47461"/>
    <w:rsid w:val="00B50179"/>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D38"/>
    <w:rsid w:val="00B620A6"/>
    <w:rsid w:val="00B627E0"/>
    <w:rsid w:val="00B62DB0"/>
    <w:rsid w:val="00B634EC"/>
    <w:rsid w:val="00B63D9C"/>
    <w:rsid w:val="00B6539A"/>
    <w:rsid w:val="00B654D4"/>
    <w:rsid w:val="00B6554D"/>
    <w:rsid w:val="00B66351"/>
    <w:rsid w:val="00B66621"/>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EB0"/>
    <w:rsid w:val="00B8281A"/>
    <w:rsid w:val="00B82C28"/>
    <w:rsid w:val="00B8436C"/>
    <w:rsid w:val="00B844E3"/>
    <w:rsid w:val="00B84756"/>
    <w:rsid w:val="00B84835"/>
    <w:rsid w:val="00B84FD5"/>
    <w:rsid w:val="00B85C24"/>
    <w:rsid w:val="00B860E1"/>
    <w:rsid w:val="00B8651E"/>
    <w:rsid w:val="00B86529"/>
    <w:rsid w:val="00B86E61"/>
    <w:rsid w:val="00B87F43"/>
    <w:rsid w:val="00B900E5"/>
    <w:rsid w:val="00B90C27"/>
    <w:rsid w:val="00B90FED"/>
    <w:rsid w:val="00B91939"/>
    <w:rsid w:val="00B91CBA"/>
    <w:rsid w:val="00B91FF9"/>
    <w:rsid w:val="00B92090"/>
    <w:rsid w:val="00B9269F"/>
    <w:rsid w:val="00B92E12"/>
    <w:rsid w:val="00B938DB"/>
    <w:rsid w:val="00B94186"/>
    <w:rsid w:val="00B94A39"/>
    <w:rsid w:val="00B94D94"/>
    <w:rsid w:val="00B95B63"/>
    <w:rsid w:val="00B96B87"/>
    <w:rsid w:val="00B971CA"/>
    <w:rsid w:val="00BA071E"/>
    <w:rsid w:val="00BA2F2D"/>
    <w:rsid w:val="00BA3141"/>
    <w:rsid w:val="00BA317D"/>
    <w:rsid w:val="00BA31D6"/>
    <w:rsid w:val="00BA38D3"/>
    <w:rsid w:val="00BA4F54"/>
    <w:rsid w:val="00BA4FEC"/>
    <w:rsid w:val="00BA53CF"/>
    <w:rsid w:val="00BA66AA"/>
    <w:rsid w:val="00BA6AB0"/>
    <w:rsid w:val="00BB00B8"/>
    <w:rsid w:val="00BB03B8"/>
    <w:rsid w:val="00BB08A3"/>
    <w:rsid w:val="00BB1202"/>
    <w:rsid w:val="00BB12F3"/>
    <w:rsid w:val="00BB1859"/>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BB4"/>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1"/>
    <w:rsid w:val="00BE206E"/>
    <w:rsid w:val="00BE22C7"/>
    <w:rsid w:val="00BE24B6"/>
    <w:rsid w:val="00BE2CBE"/>
    <w:rsid w:val="00BE31FD"/>
    <w:rsid w:val="00BE3269"/>
    <w:rsid w:val="00BE34F7"/>
    <w:rsid w:val="00BE4751"/>
    <w:rsid w:val="00BE5FC7"/>
    <w:rsid w:val="00BE6825"/>
    <w:rsid w:val="00BE6E43"/>
    <w:rsid w:val="00BE6EEF"/>
    <w:rsid w:val="00BE7CB2"/>
    <w:rsid w:val="00BF04B3"/>
    <w:rsid w:val="00BF0E20"/>
    <w:rsid w:val="00BF2349"/>
    <w:rsid w:val="00BF2FD6"/>
    <w:rsid w:val="00BF3423"/>
    <w:rsid w:val="00BF362B"/>
    <w:rsid w:val="00BF36ED"/>
    <w:rsid w:val="00BF3E96"/>
    <w:rsid w:val="00BF4D96"/>
    <w:rsid w:val="00BF577D"/>
    <w:rsid w:val="00BF6224"/>
    <w:rsid w:val="00BF66D1"/>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74"/>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0E84"/>
    <w:rsid w:val="00C41E17"/>
    <w:rsid w:val="00C41F6E"/>
    <w:rsid w:val="00C431F9"/>
    <w:rsid w:val="00C436AD"/>
    <w:rsid w:val="00C446DD"/>
    <w:rsid w:val="00C45104"/>
    <w:rsid w:val="00C45AED"/>
    <w:rsid w:val="00C45EF4"/>
    <w:rsid w:val="00C46811"/>
    <w:rsid w:val="00C46DCB"/>
    <w:rsid w:val="00C4701C"/>
    <w:rsid w:val="00C4772D"/>
    <w:rsid w:val="00C47CE8"/>
    <w:rsid w:val="00C47E06"/>
    <w:rsid w:val="00C50918"/>
    <w:rsid w:val="00C50F9D"/>
    <w:rsid w:val="00C53159"/>
    <w:rsid w:val="00C5323A"/>
    <w:rsid w:val="00C537B8"/>
    <w:rsid w:val="00C53A01"/>
    <w:rsid w:val="00C53F51"/>
    <w:rsid w:val="00C53FB0"/>
    <w:rsid w:val="00C54450"/>
    <w:rsid w:val="00C546E8"/>
    <w:rsid w:val="00C54B76"/>
    <w:rsid w:val="00C54BF8"/>
    <w:rsid w:val="00C5518E"/>
    <w:rsid w:val="00C551C5"/>
    <w:rsid w:val="00C55824"/>
    <w:rsid w:val="00C56A83"/>
    <w:rsid w:val="00C56C67"/>
    <w:rsid w:val="00C5715C"/>
    <w:rsid w:val="00C5763C"/>
    <w:rsid w:val="00C5768D"/>
    <w:rsid w:val="00C57A5B"/>
    <w:rsid w:val="00C57CF2"/>
    <w:rsid w:val="00C57E04"/>
    <w:rsid w:val="00C57E65"/>
    <w:rsid w:val="00C603E6"/>
    <w:rsid w:val="00C608B9"/>
    <w:rsid w:val="00C6125E"/>
    <w:rsid w:val="00C6258A"/>
    <w:rsid w:val="00C62B5A"/>
    <w:rsid w:val="00C62E68"/>
    <w:rsid w:val="00C63A13"/>
    <w:rsid w:val="00C642D3"/>
    <w:rsid w:val="00C653EA"/>
    <w:rsid w:val="00C65AF5"/>
    <w:rsid w:val="00C661C0"/>
    <w:rsid w:val="00C66674"/>
    <w:rsid w:val="00C66883"/>
    <w:rsid w:val="00C673FA"/>
    <w:rsid w:val="00C67974"/>
    <w:rsid w:val="00C70391"/>
    <w:rsid w:val="00C7218E"/>
    <w:rsid w:val="00C73092"/>
    <w:rsid w:val="00C739E8"/>
    <w:rsid w:val="00C73A46"/>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565"/>
    <w:rsid w:val="00C846A7"/>
    <w:rsid w:val="00C846EB"/>
    <w:rsid w:val="00C84F79"/>
    <w:rsid w:val="00C8523F"/>
    <w:rsid w:val="00C8524F"/>
    <w:rsid w:val="00C86196"/>
    <w:rsid w:val="00C866EF"/>
    <w:rsid w:val="00C8670A"/>
    <w:rsid w:val="00C868BC"/>
    <w:rsid w:val="00C86B7E"/>
    <w:rsid w:val="00C87B19"/>
    <w:rsid w:val="00C908FD"/>
    <w:rsid w:val="00C90C36"/>
    <w:rsid w:val="00C91AFB"/>
    <w:rsid w:val="00C91C08"/>
    <w:rsid w:val="00C91C80"/>
    <w:rsid w:val="00C92457"/>
    <w:rsid w:val="00C925CE"/>
    <w:rsid w:val="00C92B32"/>
    <w:rsid w:val="00C92F97"/>
    <w:rsid w:val="00C94210"/>
    <w:rsid w:val="00C94D97"/>
    <w:rsid w:val="00C95185"/>
    <w:rsid w:val="00C95F59"/>
    <w:rsid w:val="00C96338"/>
    <w:rsid w:val="00C96ED6"/>
    <w:rsid w:val="00C9744A"/>
    <w:rsid w:val="00C97F8D"/>
    <w:rsid w:val="00CA001D"/>
    <w:rsid w:val="00CA10E0"/>
    <w:rsid w:val="00CA1BA0"/>
    <w:rsid w:val="00CA1D9E"/>
    <w:rsid w:val="00CA2364"/>
    <w:rsid w:val="00CA27DA"/>
    <w:rsid w:val="00CA291B"/>
    <w:rsid w:val="00CA2C51"/>
    <w:rsid w:val="00CA37B5"/>
    <w:rsid w:val="00CA37E3"/>
    <w:rsid w:val="00CA39E2"/>
    <w:rsid w:val="00CA4F03"/>
    <w:rsid w:val="00CA4F4C"/>
    <w:rsid w:val="00CA511D"/>
    <w:rsid w:val="00CA5DF2"/>
    <w:rsid w:val="00CA68B5"/>
    <w:rsid w:val="00CA7132"/>
    <w:rsid w:val="00CA7653"/>
    <w:rsid w:val="00CA7D0C"/>
    <w:rsid w:val="00CA7D81"/>
    <w:rsid w:val="00CB0419"/>
    <w:rsid w:val="00CB055F"/>
    <w:rsid w:val="00CB1A19"/>
    <w:rsid w:val="00CB1D21"/>
    <w:rsid w:val="00CB20CD"/>
    <w:rsid w:val="00CB2F4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0C2"/>
    <w:rsid w:val="00CC5611"/>
    <w:rsid w:val="00CC5DA7"/>
    <w:rsid w:val="00CC6179"/>
    <w:rsid w:val="00CC6898"/>
    <w:rsid w:val="00CC7042"/>
    <w:rsid w:val="00CC7324"/>
    <w:rsid w:val="00CC7C74"/>
    <w:rsid w:val="00CD178B"/>
    <w:rsid w:val="00CD1AE6"/>
    <w:rsid w:val="00CD3233"/>
    <w:rsid w:val="00CD32BE"/>
    <w:rsid w:val="00CD3832"/>
    <w:rsid w:val="00CD3A46"/>
    <w:rsid w:val="00CD48D7"/>
    <w:rsid w:val="00CD4CD1"/>
    <w:rsid w:val="00CD5B4D"/>
    <w:rsid w:val="00CD77CB"/>
    <w:rsid w:val="00CD797A"/>
    <w:rsid w:val="00CE00AF"/>
    <w:rsid w:val="00CE0423"/>
    <w:rsid w:val="00CE0644"/>
    <w:rsid w:val="00CE0D01"/>
    <w:rsid w:val="00CE28A5"/>
    <w:rsid w:val="00CE2AC4"/>
    <w:rsid w:val="00CE3698"/>
    <w:rsid w:val="00CE3B0F"/>
    <w:rsid w:val="00CE412A"/>
    <w:rsid w:val="00CF0F42"/>
    <w:rsid w:val="00CF1665"/>
    <w:rsid w:val="00CF1E8E"/>
    <w:rsid w:val="00CF2517"/>
    <w:rsid w:val="00CF2E26"/>
    <w:rsid w:val="00CF2FDC"/>
    <w:rsid w:val="00CF3FDB"/>
    <w:rsid w:val="00CF4270"/>
    <w:rsid w:val="00CF427B"/>
    <w:rsid w:val="00CF55E3"/>
    <w:rsid w:val="00CF5C28"/>
    <w:rsid w:val="00CF5C32"/>
    <w:rsid w:val="00CF5DF7"/>
    <w:rsid w:val="00CF61A2"/>
    <w:rsid w:val="00CF6418"/>
    <w:rsid w:val="00CF705E"/>
    <w:rsid w:val="00D001EF"/>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3994"/>
    <w:rsid w:val="00D14295"/>
    <w:rsid w:val="00D14433"/>
    <w:rsid w:val="00D14FF6"/>
    <w:rsid w:val="00D160F7"/>
    <w:rsid w:val="00D165B2"/>
    <w:rsid w:val="00D16635"/>
    <w:rsid w:val="00D16A1F"/>
    <w:rsid w:val="00D16D37"/>
    <w:rsid w:val="00D16EF3"/>
    <w:rsid w:val="00D16FBA"/>
    <w:rsid w:val="00D17649"/>
    <w:rsid w:val="00D2031E"/>
    <w:rsid w:val="00D2114E"/>
    <w:rsid w:val="00D21488"/>
    <w:rsid w:val="00D21FC3"/>
    <w:rsid w:val="00D22E57"/>
    <w:rsid w:val="00D24307"/>
    <w:rsid w:val="00D25281"/>
    <w:rsid w:val="00D25B39"/>
    <w:rsid w:val="00D26092"/>
    <w:rsid w:val="00D26608"/>
    <w:rsid w:val="00D30463"/>
    <w:rsid w:val="00D30D41"/>
    <w:rsid w:val="00D31835"/>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0A8A"/>
    <w:rsid w:val="00D412F9"/>
    <w:rsid w:val="00D413C6"/>
    <w:rsid w:val="00D41897"/>
    <w:rsid w:val="00D41A25"/>
    <w:rsid w:val="00D42DE8"/>
    <w:rsid w:val="00D438F3"/>
    <w:rsid w:val="00D43BE7"/>
    <w:rsid w:val="00D443E4"/>
    <w:rsid w:val="00D448CF"/>
    <w:rsid w:val="00D44D6A"/>
    <w:rsid w:val="00D45C29"/>
    <w:rsid w:val="00D4623B"/>
    <w:rsid w:val="00D46BA9"/>
    <w:rsid w:val="00D51FA9"/>
    <w:rsid w:val="00D527BD"/>
    <w:rsid w:val="00D53389"/>
    <w:rsid w:val="00D53F8A"/>
    <w:rsid w:val="00D54064"/>
    <w:rsid w:val="00D54132"/>
    <w:rsid w:val="00D54390"/>
    <w:rsid w:val="00D54504"/>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6A0"/>
    <w:rsid w:val="00D83ECA"/>
    <w:rsid w:val="00D84DFD"/>
    <w:rsid w:val="00D85CD0"/>
    <w:rsid w:val="00D86BD2"/>
    <w:rsid w:val="00D86E4E"/>
    <w:rsid w:val="00D87B3E"/>
    <w:rsid w:val="00D92A9C"/>
    <w:rsid w:val="00D92F39"/>
    <w:rsid w:val="00D93CF4"/>
    <w:rsid w:val="00D94298"/>
    <w:rsid w:val="00D9491D"/>
    <w:rsid w:val="00D9519A"/>
    <w:rsid w:val="00D952ED"/>
    <w:rsid w:val="00D956A3"/>
    <w:rsid w:val="00D9583E"/>
    <w:rsid w:val="00D95E9C"/>
    <w:rsid w:val="00DA0268"/>
    <w:rsid w:val="00DA1E0B"/>
    <w:rsid w:val="00DA24A5"/>
    <w:rsid w:val="00DA26A8"/>
    <w:rsid w:val="00DA2E18"/>
    <w:rsid w:val="00DA37C4"/>
    <w:rsid w:val="00DA38AD"/>
    <w:rsid w:val="00DA3A66"/>
    <w:rsid w:val="00DA3C34"/>
    <w:rsid w:val="00DA434A"/>
    <w:rsid w:val="00DA4E5B"/>
    <w:rsid w:val="00DA5EE3"/>
    <w:rsid w:val="00DA5FAF"/>
    <w:rsid w:val="00DA6BF5"/>
    <w:rsid w:val="00DB0709"/>
    <w:rsid w:val="00DB0C8C"/>
    <w:rsid w:val="00DB1938"/>
    <w:rsid w:val="00DB221E"/>
    <w:rsid w:val="00DB2D41"/>
    <w:rsid w:val="00DB3171"/>
    <w:rsid w:val="00DB383B"/>
    <w:rsid w:val="00DB401C"/>
    <w:rsid w:val="00DB4027"/>
    <w:rsid w:val="00DB4146"/>
    <w:rsid w:val="00DB472A"/>
    <w:rsid w:val="00DB4916"/>
    <w:rsid w:val="00DB5AE1"/>
    <w:rsid w:val="00DB5AFF"/>
    <w:rsid w:val="00DB6212"/>
    <w:rsid w:val="00DB704E"/>
    <w:rsid w:val="00DB755F"/>
    <w:rsid w:val="00DC008F"/>
    <w:rsid w:val="00DC02F8"/>
    <w:rsid w:val="00DC0C07"/>
    <w:rsid w:val="00DC0E69"/>
    <w:rsid w:val="00DC1BBE"/>
    <w:rsid w:val="00DC21D0"/>
    <w:rsid w:val="00DC2380"/>
    <w:rsid w:val="00DC25B6"/>
    <w:rsid w:val="00DC2EBC"/>
    <w:rsid w:val="00DC350A"/>
    <w:rsid w:val="00DC3921"/>
    <w:rsid w:val="00DC4524"/>
    <w:rsid w:val="00DC5988"/>
    <w:rsid w:val="00DC5A85"/>
    <w:rsid w:val="00DC5B2F"/>
    <w:rsid w:val="00DC6056"/>
    <w:rsid w:val="00DC64F1"/>
    <w:rsid w:val="00DC69F3"/>
    <w:rsid w:val="00DC6D99"/>
    <w:rsid w:val="00DC7050"/>
    <w:rsid w:val="00DC7633"/>
    <w:rsid w:val="00DD03D8"/>
    <w:rsid w:val="00DD1769"/>
    <w:rsid w:val="00DD1E4B"/>
    <w:rsid w:val="00DD25D2"/>
    <w:rsid w:val="00DD28AE"/>
    <w:rsid w:val="00DD2958"/>
    <w:rsid w:val="00DD41AD"/>
    <w:rsid w:val="00DD4AA0"/>
    <w:rsid w:val="00DD4D12"/>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3F58"/>
    <w:rsid w:val="00DE4824"/>
    <w:rsid w:val="00DE48EF"/>
    <w:rsid w:val="00DE6D76"/>
    <w:rsid w:val="00DE6E02"/>
    <w:rsid w:val="00DE7D14"/>
    <w:rsid w:val="00DF11D3"/>
    <w:rsid w:val="00DF14D5"/>
    <w:rsid w:val="00DF16DB"/>
    <w:rsid w:val="00DF1EBD"/>
    <w:rsid w:val="00DF348C"/>
    <w:rsid w:val="00DF34B7"/>
    <w:rsid w:val="00DF3912"/>
    <w:rsid w:val="00DF3DE2"/>
    <w:rsid w:val="00DF42CC"/>
    <w:rsid w:val="00DF516C"/>
    <w:rsid w:val="00DF6E6E"/>
    <w:rsid w:val="00DF760A"/>
    <w:rsid w:val="00E00009"/>
    <w:rsid w:val="00E008D3"/>
    <w:rsid w:val="00E00926"/>
    <w:rsid w:val="00E012EB"/>
    <w:rsid w:val="00E01A1A"/>
    <w:rsid w:val="00E02B0C"/>
    <w:rsid w:val="00E03937"/>
    <w:rsid w:val="00E048F1"/>
    <w:rsid w:val="00E04AA6"/>
    <w:rsid w:val="00E050C2"/>
    <w:rsid w:val="00E05159"/>
    <w:rsid w:val="00E0524B"/>
    <w:rsid w:val="00E0550A"/>
    <w:rsid w:val="00E05B1A"/>
    <w:rsid w:val="00E063C0"/>
    <w:rsid w:val="00E077E2"/>
    <w:rsid w:val="00E07A46"/>
    <w:rsid w:val="00E1055B"/>
    <w:rsid w:val="00E10A07"/>
    <w:rsid w:val="00E11DA3"/>
    <w:rsid w:val="00E11E92"/>
    <w:rsid w:val="00E12C61"/>
    <w:rsid w:val="00E12FCB"/>
    <w:rsid w:val="00E13525"/>
    <w:rsid w:val="00E136CA"/>
    <w:rsid w:val="00E13DA2"/>
    <w:rsid w:val="00E14EB0"/>
    <w:rsid w:val="00E14F29"/>
    <w:rsid w:val="00E150D3"/>
    <w:rsid w:val="00E15830"/>
    <w:rsid w:val="00E15A87"/>
    <w:rsid w:val="00E15CC3"/>
    <w:rsid w:val="00E15D5F"/>
    <w:rsid w:val="00E17941"/>
    <w:rsid w:val="00E17A48"/>
    <w:rsid w:val="00E20414"/>
    <w:rsid w:val="00E20628"/>
    <w:rsid w:val="00E22E4C"/>
    <w:rsid w:val="00E2360A"/>
    <w:rsid w:val="00E23AAB"/>
    <w:rsid w:val="00E2464E"/>
    <w:rsid w:val="00E25114"/>
    <w:rsid w:val="00E25BA3"/>
    <w:rsid w:val="00E262A0"/>
    <w:rsid w:val="00E27993"/>
    <w:rsid w:val="00E27A40"/>
    <w:rsid w:val="00E302D6"/>
    <w:rsid w:val="00E30F45"/>
    <w:rsid w:val="00E313DC"/>
    <w:rsid w:val="00E32F27"/>
    <w:rsid w:val="00E335DE"/>
    <w:rsid w:val="00E34031"/>
    <w:rsid w:val="00E34129"/>
    <w:rsid w:val="00E341D6"/>
    <w:rsid w:val="00E34618"/>
    <w:rsid w:val="00E34E3B"/>
    <w:rsid w:val="00E36059"/>
    <w:rsid w:val="00E36E93"/>
    <w:rsid w:val="00E371AC"/>
    <w:rsid w:val="00E37C3A"/>
    <w:rsid w:val="00E41629"/>
    <w:rsid w:val="00E419A5"/>
    <w:rsid w:val="00E41C1A"/>
    <w:rsid w:val="00E42639"/>
    <w:rsid w:val="00E4272B"/>
    <w:rsid w:val="00E42B7C"/>
    <w:rsid w:val="00E42E99"/>
    <w:rsid w:val="00E44954"/>
    <w:rsid w:val="00E45B08"/>
    <w:rsid w:val="00E45F67"/>
    <w:rsid w:val="00E467E1"/>
    <w:rsid w:val="00E468ED"/>
    <w:rsid w:val="00E5074D"/>
    <w:rsid w:val="00E519A1"/>
    <w:rsid w:val="00E52A10"/>
    <w:rsid w:val="00E53724"/>
    <w:rsid w:val="00E555ED"/>
    <w:rsid w:val="00E558A5"/>
    <w:rsid w:val="00E5623C"/>
    <w:rsid w:val="00E56B80"/>
    <w:rsid w:val="00E57CF6"/>
    <w:rsid w:val="00E60494"/>
    <w:rsid w:val="00E60675"/>
    <w:rsid w:val="00E616C2"/>
    <w:rsid w:val="00E61946"/>
    <w:rsid w:val="00E61C3A"/>
    <w:rsid w:val="00E61FC0"/>
    <w:rsid w:val="00E629E0"/>
    <w:rsid w:val="00E638EB"/>
    <w:rsid w:val="00E63AE2"/>
    <w:rsid w:val="00E63F94"/>
    <w:rsid w:val="00E6492D"/>
    <w:rsid w:val="00E64940"/>
    <w:rsid w:val="00E650D8"/>
    <w:rsid w:val="00E6520E"/>
    <w:rsid w:val="00E6635E"/>
    <w:rsid w:val="00E67686"/>
    <w:rsid w:val="00E704E0"/>
    <w:rsid w:val="00E71106"/>
    <w:rsid w:val="00E71589"/>
    <w:rsid w:val="00E71BB6"/>
    <w:rsid w:val="00E71BE5"/>
    <w:rsid w:val="00E71BFF"/>
    <w:rsid w:val="00E73828"/>
    <w:rsid w:val="00E73DC8"/>
    <w:rsid w:val="00E742EC"/>
    <w:rsid w:val="00E7452D"/>
    <w:rsid w:val="00E74C1E"/>
    <w:rsid w:val="00E7568C"/>
    <w:rsid w:val="00E75DC9"/>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202B"/>
    <w:rsid w:val="00E92063"/>
    <w:rsid w:val="00E9283D"/>
    <w:rsid w:val="00E93C7A"/>
    <w:rsid w:val="00E93C7C"/>
    <w:rsid w:val="00E952DC"/>
    <w:rsid w:val="00E95C06"/>
    <w:rsid w:val="00E95D9B"/>
    <w:rsid w:val="00E97777"/>
    <w:rsid w:val="00E97D15"/>
    <w:rsid w:val="00EA119E"/>
    <w:rsid w:val="00EA1E57"/>
    <w:rsid w:val="00EA24B8"/>
    <w:rsid w:val="00EA2904"/>
    <w:rsid w:val="00EA29AF"/>
    <w:rsid w:val="00EA2BB0"/>
    <w:rsid w:val="00EA360B"/>
    <w:rsid w:val="00EA3678"/>
    <w:rsid w:val="00EA3CAF"/>
    <w:rsid w:val="00EA4371"/>
    <w:rsid w:val="00EA4542"/>
    <w:rsid w:val="00EA4780"/>
    <w:rsid w:val="00EA68A0"/>
    <w:rsid w:val="00EA7079"/>
    <w:rsid w:val="00EA798F"/>
    <w:rsid w:val="00EB0AE4"/>
    <w:rsid w:val="00EB16BA"/>
    <w:rsid w:val="00EB1D3C"/>
    <w:rsid w:val="00EB27BD"/>
    <w:rsid w:val="00EB434E"/>
    <w:rsid w:val="00EB5060"/>
    <w:rsid w:val="00EB512F"/>
    <w:rsid w:val="00EB5425"/>
    <w:rsid w:val="00EB5D4E"/>
    <w:rsid w:val="00EB6662"/>
    <w:rsid w:val="00EB6DB5"/>
    <w:rsid w:val="00EC019B"/>
    <w:rsid w:val="00EC099A"/>
    <w:rsid w:val="00EC0B5E"/>
    <w:rsid w:val="00EC21FE"/>
    <w:rsid w:val="00EC23AF"/>
    <w:rsid w:val="00EC2588"/>
    <w:rsid w:val="00EC343E"/>
    <w:rsid w:val="00EC3BB0"/>
    <w:rsid w:val="00EC4583"/>
    <w:rsid w:val="00EC4909"/>
    <w:rsid w:val="00EC4D77"/>
    <w:rsid w:val="00EC5A69"/>
    <w:rsid w:val="00EC6420"/>
    <w:rsid w:val="00EC662F"/>
    <w:rsid w:val="00EC6A58"/>
    <w:rsid w:val="00EC6C1D"/>
    <w:rsid w:val="00EC6E24"/>
    <w:rsid w:val="00EC72A6"/>
    <w:rsid w:val="00ED14C2"/>
    <w:rsid w:val="00ED1BF8"/>
    <w:rsid w:val="00ED1DA1"/>
    <w:rsid w:val="00ED260B"/>
    <w:rsid w:val="00ED3A5D"/>
    <w:rsid w:val="00ED44DF"/>
    <w:rsid w:val="00ED481F"/>
    <w:rsid w:val="00ED4D4C"/>
    <w:rsid w:val="00ED5A88"/>
    <w:rsid w:val="00ED5D6D"/>
    <w:rsid w:val="00ED6B8E"/>
    <w:rsid w:val="00ED6D24"/>
    <w:rsid w:val="00ED764D"/>
    <w:rsid w:val="00ED79F4"/>
    <w:rsid w:val="00EE1130"/>
    <w:rsid w:val="00EE136F"/>
    <w:rsid w:val="00EE1FFE"/>
    <w:rsid w:val="00EE2008"/>
    <w:rsid w:val="00EE2243"/>
    <w:rsid w:val="00EE327E"/>
    <w:rsid w:val="00EE3D27"/>
    <w:rsid w:val="00EE3F39"/>
    <w:rsid w:val="00EE4100"/>
    <w:rsid w:val="00EE438C"/>
    <w:rsid w:val="00EE494B"/>
    <w:rsid w:val="00EE590E"/>
    <w:rsid w:val="00EE597D"/>
    <w:rsid w:val="00EE5AD8"/>
    <w:rsid w:val="00EE5B21"/>
    <w:rsid w:val="00EE647B"/>
    <w:rsid w:val="00EE6F2D"/>
    <w:rsid w:val="00EF0282"/>
    <w:rsid w:val="00EF077B"/>
    <w:rsid w:val="00EF0AFC"/>
    <w:rsid w:val="00EF0F38"/>
    <w:rsid w:val="00EF0F4A"/>
    <w:rsid w:val="00EF131A"/>
    <w:rsid w:val="00EF149D"/>
    <w:rsid w:val="00EF2883"/>
    <w:rsid w:val="00EF37C8"/>
    <w:rsid w:val="00EF3816"/>
    <w:rsid w:val="00EF3C82"/>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2413"/>
    <w:rsid w:val="00F03E84"/>
    <w:rsid w:val="00F04AAF"/>
    <w:rsid w:val="00F05FFA"/>
    <w:rsid w:val="00F0616D"/>
    <w:rsid w:val="00F06972"/>
    <w:rsid w:val="00F069AB"/>
    <w:rsid w:val="00F06E5E"/>
    <w:rsid w:val="00F06F33"/>
    <w:rsid w:val="00F07812"/>
    <w:rsid w:val="00F07A00"/>
    <w:rsid w:val="00F07AA2"/>
    <w:rsid w:val="00F10916"/>
    <w:rsid w:val="00F10EB4"/>
    <w:rsid w:val="00F123DE"/>
    <w:rsid w:val="00F129B7"/>
    <w:rsid w:val="00F13516"/>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2171"/>
    <w:rsid w:val="00F225BD"/>
    <w:rsid w:val="00F23CAE"/>
    <w:rsid w:val="00F23E5A"/>
    <w:rsid w:val="00F24A22"/>
    <w:rsid w:val="00F258E6"/>
    <w:rsid w:val="00F25DF3"/>
    <w:rsid w:val="00F25ECD"/>
    <w:rsid w:val="00F268AE"/>
    <w:rsid w:val="00F27F7B"/>
    <w:rsid w:val="00F27F92"/>
    <w:rsid w:val="00F30560"/>
    <w:rsid w:val="00F322E8"/>
    <w:rsid w:val="00F32DF0"/>
    <w:rsid w:val="00F33556"/>
    <w:rsid w:val="00F338A7"/>
    <w:rsid w:val="00F33D71"/>
    <w:rsid w:val="00F33E29"/>
    <w:rsid w:val="00F33EAC"/>
    <w:rsid w:val="00F34288"/>
    <w:rsid w:val="00F35FAB"/>
    <w:rsid w:val="00F363AD"/>
    <w:rsid w:val="00F4054A"/>
    <w:rsid w:val="00F40DA9"/>
    <w:rsid w:val="00F41254"/>
    <w:rsid w:val="00F41770"/>
    <w:rsid w:val="00F41C19"/>
    <w:rsid w:val="00F420B2"/>
    <w:rsid w:val="00F42184"/>
    <w:rsid w:val="00F42295"/>
    <w:rsid w:val="00F42E62"/>
    <w:rsid w:val="00F42E6C"/>
    <w:rsid w:val="00F44B45"/>
    <w:rsid w:val="00F44F77"/>
    <w:rsid w:val="00F458C9"/>
    <w:rsid w:val="00F45B2F"/>
    <w:rsid w:val="00F477F8"/>
    <w:rsid w:val="00F47C2E"/>
    <w:rsid w:val="00F5047D"/>
    <w:rsid w:val="00F50EBE"/>
    <w:rsid w:val="00F5100C"/>
    <w:rsid w:val="00F51163"/>
    <w:rsid w:val="00F51A4A"/>
    <w:rsid w:val="00F52512"/>
    <w:rsid w:val="00F53B50"/>
    <w:rsid w:val="00F55106"/>
    <w:rsid w:val="00F559CD"/>
    <w:rsid w:val="00F55CD0"/>
    <w:rsid w:val="00F5639E"/>
    <w:rsid w:val="00F56B04"/>
    <w:rsid w:val="00F56BF7"/>
    <w:rsid w:val="00F575DE"/>
    <w:rsid w:val="00F57A48"/>
    <w:rsid w:val="00F57D05"/>
    <w:rsid w:val="00F60D6B"/>
    <w:rsid w:val="00F61B52"/>
    <w:rsid w:val="00F620A9"/>
    <w:rsid w:val="00F624B6"/>
    <w:rsid w:val="00F63408"/>
    <w:rsid w:val="00F63560"/>
    <w:rsid w:val="00F64270"/>
    <w:rsid w:val="00F646E7"/>
    <w:rsid w:val="00F656DA"/>
    <w:rsid w:val="00F65A26"/>
    <w:rsid w:val="00F66567"/>
    <w:rsid w:val="00F70CBE"/>
    <w:rsid w:val="00F70EF4"/>
    <w:rsid w:val="00F7195E"/>
    <w:rsid w:val="00F71D8E"/>
    <w:rsid w:val="00F71F76"/>
    <w:rsid w:val="00F72418"/>
    <w:rsid w:val="00F7306C"/>
    <w:rsid w:val="00F74318"/>
    <w:rsid w:val="00F74427"/>
    <w:rsid w:val="00F74C8B"/>
    <w:rsid w:val="00F75123"/>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26B"/>
    <w:rsid w:val="00F86797"/>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2CE"/>
    <w:rsid w:val="00FA176D"/>
    <w:rsid w:val="00FA2577"/>
    <w:rsid w:val="00FA2F6B"/>
    <w:rsid w:val="00FA3999"/>
    <w:rsid w:val="00FA3A97"/>
    <w:rsid w:val="00FA3E23"/>
    <w:rsid w:val="00FA44B0"/>
    <w:rsid w:val="00FA4C4C"/>
    <w:rsid w:val="00FA4ECF"/>
    <w:rsid w:val="00FA5430"/>
    <w:rsid w:val="00FA63B9"/>
    <w:rsid w:val="00FA79B6"/>
    <w:rsid w:val="00FA7E13"/>
    <w:rsid w:val="00FB0985"/>
    <w:rsid w:val="00FB0DCC"/>
    <w:rsid w:val="00FB1712"/>
    <w:rsid w:val="00FB176E"/>
    <w:rsid w:val="00FB178E"/>
    <w:rsid w:val="00FB33DB"/>
    <w:rsid w:val="00FB3F06"/>
    <w:rsid w:val="00FB4001"/>
    <w:rsid w:val="00FB4C9C"/>
    <w:rsid w:val="00FB5B2B"/>
    <w:rsid w:val="00FB6A23"/>
    <w:rsid w:val="00FB7743"/>
    <w:rsid w:val="00FB7E47"/>
    <w:rsid w:val="00FC0B1F"/>
    <w:rsid w:val="00FC1EDC"/>
    <w:rsid w:val="00FC1F9B"/>
    <w:rsid w:val="00FC2EBC"/>
    <w:rsid w:val="00FC3568"/>
    <w:rsid w:val="00FC3808"/>
    <w:rsid w:val="00FC385E"/>
    <w:rsid w:val="00FC58D2"/>
    <w:rsid w:val="00FC5C1B"/>
    <w:rsid w:val="00FC60A5"/>
    <w:rsid w:val="00FC6A72"/>
    <w:rsid w:val="00FC6E68"/>
    <w:rsid w:val="00FC705E"/>
    <w:rsid w:val="00FC7445"/>
    <w:rsid w:val="00FC78FD"/>
    <w:rsid w:val="00FC79AE"/>
    <w:rsid w:val="00FC7BAE"/>
    <w:rsid w:val="00FC7CE8"/>
    <w:rsid w:val="00FD0178"/>
    <w:rsid w:val="00FD1230"/>
    <w:rsid w:val="00FD1EDD"/>
    <w:rsid w:val="00FD2C74"/>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5E6C"/>
    <w:rsid w:val="00FE7561"/>
    <w:rsid w:val="00FE75DC"/>
    <w:rsid w:val="00FF0F23"/>
    <w:rsid w:val="00FF215F"/>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E0CD"/>
  <w15:docId w15:val="{457D07CD-96CB-4CD9-BDD3-1855312E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AE4A2-1DDB-437F-BF87-58443AFE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8</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5485</cp:revision>
  <dcterms:created xsi:type="dcterms:W3CDTF">2016-04-08T18:40:00Z</dcterms:created>
  <dcterms:modified xsi:type="dcterms:W3CDTF">2016-04-11T05:29:00Z</dcterms:modified>
</cp:coreProperties>
</file>