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53" w:rsidRPr="0098255A" w:rsidRDefault="007F2753" w:rsidP="007F2753">
      <w:pPr>
        <w:spacing w:line="480" w:lineRule="auto"/>
        <w:ind w:firstLine="0"/>
        <w:jc w:val="center"/>
        <w:rPr>
          <w:u w:val="single"/>
        </w:rPr>
      </w:pPr>
      <w:r w:rsidRPr="0098255A">
        <w:rPr>
          <w:b/>
          <w:sz w:val="32"/>
          <w:u w:val="single"/>
        </w:rPr>
        <w:t>INTRODUCTION</w:t>
      </w:r>
    </w:p>
    <w:p w:rsidR="007F2753" w:rsidRPr="00320F0A" w:rsidRDefault="007F2753" w:rsidP="00046E19">
      <w:pPr>
        <w:spacing w:line="480" w:lineRule="auto"/>
        <w:ind w:firstLine="0"/>
        <w:jc w:val="both"/>
      </w:pPr>
      <w:r w:rsidRPr="00320F0A">
        <w:t xml:space="preserve">Imagine you are heading to </w:t>
      </w:r>
      <w:commentRangeStart w:id="0"/>
      <w:r w:rsidRPr="00320F0A">
        <w:t>Christie's</w:t>
      </w:r>
      <w:commentRangeEnd w:id="0"/>
      <w:r w:rsidR="0026007C">
        <w:rPr>
          <w:rStyle w:val="CommentReference"/>
        </w:rPr>
        <w:commentReference w:id="0"/>
      </w:r>
      <w:r w:rsidRPr="00320F0A">
        <w:t xml:space="preserve"> </w:t>
      </w:r>
      <w:r>
        <w:t>to bid on a Monet painting, which</w:t>
      </w:r>
      <w:r w:rsidR="006E72C6">
        <w:t xml:space="preserve"> experts believe is</w:t>
      </w:r>
      <w:r w:rsidR="007430BE">
        <w:t xml:space="preserve"> worth</w:t>
      </w:r>
      <w:r w:rsidR="00C82E4E">
        <w:t xml:space="preserve"> $1</w:t>
      </w:r>
      <w:r w:rsidRPr="00320F0A">
        <w:t xml:space="preserve"> million</w:t>
      </w:r>
      <w:r>
        <w:t xml:space="preserve"> based on </w:t>
      </w:r>
      <w:r w:rsidR="00EA119E">
        <w:t>its</w:t>
      </w:r>
      <w:r w:rsidR="00C62E68">
        <w:t xml:space="preserve"> size and medium</w:t>
      </w:r>
      <w:r w:rsidRPr="00320F0A">
        <w:t>.</w:t>
      </w:r>
      <w:r w:rsidR="008363AF">
        <w:t xml:space="preserve"> However, y</w:t>
      </w:r>
      <w:r w:rsidR="008C6856">
        <w:t xml:space="preserve">ou’re </w:t>
      </w:r>
      <w:r w:rsidR="009D55C5">
        <w:t xml:space="preserve">unaware of </w:t>
      </w:r>
      <w:del w:id="1" w:author="Jessica" w:date="2016-04-10T21:03:00Z">
        <w:r w:rsidR="009D55C5" w:rsidDel="0026007C">
          <w:delText xml:space="preserve">that </w:delText>
        </w:r>
      </w:del>
      <w:ins w:id="2" w:author="Jessica" w:date="2016-04-10T21:03:00Z">
        <w:r w:rsidR="0026007C">
          <w:t xml:space="preserve">the experts’ valuations </w:t>
        </w:r>
      </w:ins>
      <w:r w:rsidR="009D55C5">
        <w:t xml:space="preserve">and </w:t>
      </w:r>
      <w:ins w:id="3" w:author="Jessica" w:date="2016-04-10T21:03:00Z">
        <w:r w:rsidR="0026007C">
          <w:t xml:space="preserve">you </w:t>
        </w:r>
      </w:ins>
      <w:r w:rsidR="005F7F9A">
        <w:t xml:space="preserve">have no idea how much the Monet is worth, </w:t>
      </w:r>
      <w:r w:rsidR="00FB7E47">
        <w:t xml:space="preserve">so </w:t>
      </w:r>
      <w:r w:rsidR="0020542B">
        <w:t xml:space="preserve">you </w:t>
      </w:r>
      <w:r w:rsidR="00423CEF">
        <w:t xml:space="preserve">look up </w:t>
      </w:r>
      <w:r w:rsidR="00CF2517">
        <w:t xml:space="preserve">recent </w:t>
      </w:r>
      <w:r w:rsidR="00423CEF">
        <w:t>sales</w:t>
      </w:r>
      <w:r w:rsidR="003E6961">
        <w:t xml:space="preserve"> of </w:t>
      </w:r>
      <w:r w:rsidR="00722C61">
        <w:t>other</w:t>
      </w:r>
      <w:r w:rsidR="00794C83">
        <w:t xml:space="preserve"> Impressionist paintings</w:t>
      </w:r>
      <w:r w:rsidR="00410977">
        <w:t>. Y</w:t>
      </w:r>
      <w:r w:rsidR="000B53C4">
        <w:t>ou</w:t>
      </w:r>
      <w:r w:rsidR="002B3E3C">
        <w:t xml:space="preserve"> </w:t>
      </w:r>
      <w:r w:rsidR="00F71D8E">
        <w:t>find out</w:t>
      </w:r>
      <w:r w:rsidR="002B3E3C">
        <w:t xml:space="preserve"> a Van </w:t>
      </w:r>
      <w:r w:rsidR="00D56CA0">
        <w:t xml:space="preserve">Gogh </w:t>
      </w:r>
      <w:r w:rsidR="00D769B9">
        <w:t>sold for $2</w:t>
      </w:r>
      <w:r w:rsidR="00A10AE1">
        <w:t xml:space="preserve">0 million last week. </w:t>
      </w:r>
      <w:r w:rsidR="00FC3568">
        <w:t xml:space="preserve">With that number in mind, </w:t>
      </w:r>
      <w:r w:rsidR="00123590">
        <w:t xml:space="preserve">you </w:t>
      </w:r>
      <w:r w:rsidR="00FA3E23">
        <w:t xml:space="preserve">start to believe the Monet is </w:t>
      </w:r>
      <w:r w:rsidR="00D769B9">
        <w:t>also worth $2</w:t>
      </w:r>
      <w:r w:rsidR="00DB383B">
        <w:t>0</w:t>
      </w:r>
      <w:r w:rsidR="00121E8D">
        <w:t xml:space="preserve"> million</w:t>
      </w:r>
      <w:r w:rsidR="00D33506">
        <w:t>, and that’s how much you bid</w:t>
      </w:r>
      <w:r w:rsidR="008431EE">
        <w:t xml:space="preserve"> –</w:t>
      </w:r>
      <w:r w:rsidR="00876D2A">
        <w:t xml:space="preserve"> even if that </w:t>
      </w:r>
      <w:ins w:id="4" w:author="Jessica" w:date="2016-04-10T21:03:00Z">
        <w:r w:rsidR="0026007C">
          <w:t xml:space="preserve">amount </w:t>
        </w:r>
      </w:ins>
      <w:r w:rsidR="00735DF9">
        <w:t>reflects more o</w:t>
      </w:r>
      <w:ins w:id="5" w:author="Jessica" w:date="2016-04-10T21:03:00Z">
        <w:r w:rsidR="0026007C">
          <w:t>n</w:t>
        </w:r>
      </w:ins>
      <w:del w:id="6" w:author="Jessica" w:date="2016-04-10T21:03:00Z">
        <w:r w:rsidR="00735DF9" w:rsidDel="0026007C">
          <w:delText>f</w:delText>
        </w:r>
      </w:del>
      <w:r w:rsidR="00735DF9">
        <w:t xml:space="preserve"> the</w:t>
      </w:r>
      <w:ins w:id="7" w:author="Jessica" w:date="2016-04-10T21:04:00Z">
        <w:r w:rsidR="0026007C">
          <w:t xml:space="preserve"> value of the</w:t>
        </w:r>
      </w:ins>
      <w:r w:rsidR="00735DF9">
        <w:t xml:space="preserve"> Van Gogh than </w:t>
      </w:r>
      <w:ins w:id="8" w:author="Jessica" w:date="2016-04-10T21:04:00Z">
        <w:r w:rsidR="0026007C">
          <w:t xml:space="preserve">of </w:t>
        </w:r>
      </w:ins>
      <w:r w:rsidR="00735DF9">
        <w:t>the Monet.</w:t>
      </w:r>
      <w:r w:rsidR="000B58FF">
        <w:t xml:space="preserve"> </w:t>
      </w:r>
    </w:p>
    <w:p w:rsidR="00BB12F3" w:rsidRDefault="007F2753" w:rsidP="00416AA5">
      <w:pPr>
        <w:spacing w:line="480" w:lineRule="auto"/>
        <w:jc w:val="both"/>
      </w:pPr>
      <w:r>
        <w:t xml:space="preserve">This is </w:t>
      </w:r>
      <w:ins w:id="9" w:author="Jessica" w:date="2016-04-10T21:04:00Z">
        <w:r w:rsidR="0026007C">
          <w:t xml:space="preserve">known as </w:t>
        </w:r>
      </w:ins>
      <w:r w:rsidRPr="00320F0A">
        <w:t xml:space="preserve">the </w:t>
      </w:r>
      <w:r w:rsidRPr="00320F0A">
        <w:rPr>
          <w:i/>
        </w:rPr>
        <w:t>anchoring effect</w:t>
      </w:r>
      <w:r w:rsidR="00F80D9F">
        <w:t xml:space="preserve"> - a well-studied </w:t>
      </w:r>
      <w:r w:rsidRPr="00320F0A">
        <w:t>cognitive bias in which the first number you hear (the “anchor”) can shape your perception of what is</w:t>
      </w:r>
      <w:r>
        <w:t xml:space="preserve"> normal</w:t>
      </w:r>
      <w:r w:rsidR="003629EC">
        <w:t xml:space="preserve">, even if that number is </w:t>
      </w:r>
      <w:r w:rsidR="004E1B5B">
        <w:t>irrelevant</w:t>
      </w:r>
      <w:r w:rsidRPr="00320F0A">
        <w:t xml:space="preserve">. </w:t>
      </w:r>
      <w:proofErr w:type="gramStart"/>
      <w:r w:rsidRPr="00320F0A">
        <w:t xml:space="preserve">This was </w:t>
      </w:r>
      <w:r w:rsidR="00AD26C7">
        <w:t xml:space="preserve">first </w:t>
      </w:r>
      <w:r w:rsidRPr="00320F0A">
        <w:t xml:space="preserve">demonstrated in a </w:t>
      </w:r>
      <w:r>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proofErr w:type="gramEnd"/>
      <w:r w:rsidR="00625842">
        <w:t xml:space="preserve"> (1974)</w:t>
      </w:r>
      <w:ins w:id="10" w:author="Jessica" w:date="2016-04-10T21:04:00Z">
        <w:r w:rsidR="0026007C">
          <w:t>.</w:t>
        </w:r>
      </w:ins>
      <w:r w:rsidRPr="00320F0A">
        <w:rPr>
          <w:rStyle w:val="FootnoteReference"/>
        </w:rPr>
        <w:footnoteReference w:id="1"/>
      </w:r>
      <w:del w:id="11" w:author="Jessica" w:date="2016-04-10T21:04:00Z">
        <w:r w:rsidR="009C5614" w:rsidDel="0026007C">
          <w:delText>.</w:delText>
        </w:r>
      </w:del>
      <w:r w:rsidRPr="00320F0A">
        <w:t xml:space="preserve"> </w:t>
      </w:r>
      <w:ins w:id="12" w:author="Jessica" w:date="2016-04-10T21:04:00Z">
        <w:r w:rsidR="0026007C">
          <w:t>In that study, p</w:t>
        </w:r>
      </w:ins>
      <w:del w:id="13" w:author="Jessica" w:date="2016-04-10T21:04:00Z">
        <w:r w:rsidR="00B2548B" w:rsidDel="0026007C">
          <w:delText>P</w:delText>
        </w:r>
      </w:del>
      <w:r w:rsidRPr="00320F0A">
        <w:t xml:space="preserve">articipants </w:t>
      </w:r>
      <w:r w:rsidR="00B2548B">
        <w:t>were</w:t>
      </w:r>
      <w:r w:rsidR="00965CEF">
        <w:t xml:space="preserve"> given five seconds</w:t>
      </w:r>
      <w:r w:rsidR="00F35FAB">
        <w:t xml:space="preserve"> to </w:t>
      </w:r>
      <w:r w:rsidR="00495487">
        <w:t xml:space="preserve">mentally </w:t>
      </w:r>
      <w:r w:rsidR="00BF4D96">
        <w:t>calculate</w:t>
      </w:r>
      <w:r w:rsidR="00F420B2">
        <w:t xml:space="preserve"> </w:t>
      </w:r>
      <w:r w:rsidR="002D4037">
        <w:t>the product of numbers</w:t>
      </w:r>
      <w:r w:rsidR="006A1BBF">
        <w:t xml:space="preserve"> 1 through 8, </w:t>
      </w:r>
      <w:r w:rsidR="00014A60">
        <w:t xml:space="preserve">visually </w:t>
      </w:r>
      <w:r w:rsidR="00BB12F3">
        <w:t xml:space="preserve">written out for them on a blackboard. It was found that if the </w:t>
      </w:r>
      <w:r w:rsidR="005C6B82">
        <w:t>numbers were</w:t>
      </w:r>
      <w:r w:rsidR="00F70CBE">
        <w:t xml:space="preserve"> </w:t>
      </w:r>
      <w:r w:rsidR="00623FEE">
        <w:t xml:space="preserve">displayed </w:t>
      </w:r>
      <w:r w:rsidR="00BB12F3">
        <w:t>as “1x2x3x4x5x6x7</w:t>
      </w:r>
      <w:r w:rsidR="00375DA6">
        <w:t xml:space="preserve">x8”, </w:t>
      </w:r>
      <w:r w:rsidR="004A2D5C">
        <w:t xml:space="preserve">participants </w:t>
      </w:r>
      <w:r w:rsidR="00691324">
        <w:t xml:space="preserve">would </w:t>
      </w:r>
      <w:r w:rsidR="00B91FF9">
        <w:t>read the lower n</w:t>
      </w:r>
      <w:r w:rsidR="00116053">
        <w:t>umbers first</w:t>
      </w:r>
      <w:r w:rsidR="00691324">
        <w:t xml:space="preserve"> and give a</w:t>
      </w:r>
      <w:r w:rsidR="000A71A4">
        <w:t xml:space="preserve"> median </w:t>
      </w:r>
      <w:r w:rsidR="002E3F5A">
        <w:t xml:space="preserve">estimate </w:t>
      </w:r>
      <w:r w:rsidR="00691324">
        <w:t>of 512 for the product</w:t>
      </w:r>
      <w:r w:rsidR="00B85C24">
        <w:t xml:space="preserve">. </w:t>
      </w:r>
      <w:r w:rsidR="003A0C79">
        <w:t xml:space="preserve">On the other hand, </w:t>
      </w:r>
      <w:r w:rsidR="00A34BD9">
        <w:t xml:space="preserve">if </w:t>
      </w:r>
      <w:r w:rsidR="00C0099C">
        <w:t>the</w:t>
      </w:r>
      <w:r w:rsidR="005C6B82">
        <w:t xml:space="preserve"> numbers were</w:t>
      </w:r>
      <w:r w:rsidR="00C0099C">
        <w:t xml:space="preserve"> </w:t>
      </w:r>
      <w:r w:rsidR="001D4F35">
        <w:t>displayed as “8</w:t>
      </w:r>
      <w:r w:rsidR="004F4EA0">
        <w:t>x7x6x5x4x3x2x1</w:t>
      </w:r>
      <w:r w:rsidR="00232F07">
        <w:t xml:space="preserve">”, </w:t>
      </w:r>
      <w:r w:rsidR="00C57A5B">
        <w:t xml:space="preserve">then </w:t>
      </w:r>
      <w:r w:rsidR="00DA4E5B">
        <w:t>participants would</w:t>
      </w:r>
      <w:r w:rsidR="00691324">
        <w:t xml:space="preserve"> </w:t>
      </w:r>
      <w:r w:rsidR="004A1E30">
        <w:t xml:space="preserve">first </w:t>
      </w:r>
      <w:r w:rsidR="00691324">
        <w:t xml:space="preserve">see the </w:t>
      </w:r>
      <w:r w:rsidR="008F6C33">
        <w:t>higher numbers</w:t>
      </w:r>
      <w:r w:rsidR="00172EB9">
        <w:t xml:space="preserve"> and give a </w:t>
      </w:r>
      <w:r w:rsidR="00ED6D24">
        <w:t xml:space="preserve">much higher </w:t>
      </w:r>
      <w:r w:rsidR="00172EB9">
        <w:t xml:space="preserve">median </w:t>
      </w:r>
      <w:r w:rsidR="00172EB9">
        <w:lastRenderedPageBreak/>
        <w:t>estimate of 2250</w:t>
      </w:r>
      <w:r w:rsidR="0047047F">
        <w:t>.</w:t>
      </w:r>
      <w:r w:rsidR="003C5218">
        <w:t xml:space="preserve"> </w:t>
      </w:r>
      <w:ins w:id="14" w:author="Jessica" w:date="2016-04-10T21:05:00Z">
        <w:r w:rsidR="0026007C">
          <w:t>Thus, it seems that f</w:t>
        </w:r>
      </w:ins>
      <w:del w:id="15" w:author="Jessica" w:date="2016-04-10T21:05:00Z">
        <w:r w:rsidR="003E73D0" w:rsidDel="0026007C">
          <w:delText>F</w:delText>
        </w:r>
      </w:del>
      <w:r w:rsidR="0078234D">
        <w:t>irst</w:t>
      </w:r>
      <w:del w:id="16" w:author="Jessica" w:date="2016-04-10T21:05:00Z">
        <w:r w:rsidR="0078234D" w:rsidDel="0026007C">
          <w:delText xml:space="preserve"> (quantitative)</w:delText>
        </w:r>
      </w:del>
      <w:r w:rsidR="0078234D">
        <w:t xml:space="preserve"> impressions do </w:t>
      </w:r>
      <w:r w:rsidR="00D14433">
        <w:t>affect</w:t>
      </w:r>
      <w:r w:rsidR="003A6173">
        <w:t xml:space="preserve"> judg</w:t>
      </w:r>
      <w:r w:rsidR="002232E8">
        <w:t>ment</w:t>
      </w:r>
      <w:ins w:id="17" w:author="Jessica" w:date="2016-04-10T21:05:00Z">
        <w:r w:rsidR="0026007C">
          <w:t>, at least in quantitative situations</w:t>
        </w:r>
      </w:ins>
      <w:r w:rsidR="002232E8">
        <w:t>.</w:t>
      </w:r>
    </w:p>
    <w:p w:rsidR="005B3761" w:rsidRDefault="007F2753" w:rsidP="007642B7">
      <w:pPr>
        <w:spacing w:line="480" w:lineRule="auto"/>
        <w:jc w:val="both"/>
      </w:pPr>
      <w:r w:rsidRPr="00320F0A">
        <w:t>This bias</w:t>
      </w:r>
      <w:r>
        <w:t xml:space="preserve"> </w:t>
      </w:r>
      <w:ins w:id="18" w:author="Jessica" w:date="2016-04-10T21:05:00Z">
        <w:r w:rsidR="0026007C">
          <w:t xml:space="preserve">also </w:t>
        </w:r>
      </w:ins>
      <w:r>
        <w:t>appears in</w:t>
      </w:r>
      <w:r w:rsidRPr="00320F0A">
        <w:t xml:space="preserve"> the </w:t>
      </w:r>
      <w:r w:rsidR="00E371AC">
        <w:t>market for fine art auctions</w:t>
      </w:r>
      <w:r w:rsidRPr="00320F0A">
        <w:t>, which in 2014</w:t>
      </w:r>
      <w:r w:rsidR="00C266ED">
        <w:t xml:space="preserve"> saw</w:t>
      </w:r>
      <w:r w:rsidRPr="00320F0A">
        <w:t xml:space="preserve"> a sales volume of </w:t>
      </w:r>
      <w:r w:rsidR="00C26F8D">
        <w:t xml:space="preserve">approximately </w:t>
      </w:r>
      <w:r w:rsidRPr="00320F0A">
        <w:t>$7.35 billion</w:t>
      </w:r>
      <w:r w:rsidR="00B743F0">
        <w:t>.</w:t>
      </w:r>
      <w:r w:rsidRPr="00320F0A">
        <w:rPr>
          <w:rStyle w:val="FootnoteReference"/>
        </w:rPr>
        <w:footnoteReference w:id="2"/>
      </w:r>
      <w:r w:rsidR="0064205C">
        <w:t xml:space="preserve"> </w:t>
      </w:r>
      <w:r>
        <w:t xml:space="preserve">To </w:t>
      </w:r>
      <w:r w:rsidR="00520E6A">
        <w:t xml:space="preserve">the best </w:t>
      </w:r>
      <w:r w:rsidR="00CC7324">
        <w:t xml:space="preserve">of </w:t>
      </w:r>
      <w:r>
        <w:t xml:space="preserve">our knowledge, </w:t>
      </w:r>
      <w:proofErr w:type="spellStart"/>
      <w:r>
        <w:t>Beggs</w:t>
      </w:r>
      <w:proofErr w:type="spellEnd"/>
      <w:r>
        <w:t xml:space="preserve"> &amp; </w:t>
      </w:r>
      <w:proofErr w:type="spellStart"/>
      <w:r>
        <w:t>Graddy</w:t>
      </w:r>
      <w:proofErr w:type="spellEnd"/>
      <w:r>
        <w:t xml:space="preserve"> (2009) </w:t>
      </w:r>
      <w:ins w:id="19" w:author="Jessica" w:date="2016-04-10T21:06:00Z">
        <w:r w:rsidR="0026007C">
          <w:t xml:space="preserve">who </w:t>
        </w:r>
      </w:ins>
      <w:r>
        <w:t xml:space="preserve">are the first to formally study anchoring in the context of art auctions, </w:t>
      </w:r>
      <w:r w:rsidR="00E83357">
        <w:t>describ</w:t>
      </w:r>
      <w:ins w:id="20" w:author="Jessica" w:date="2016-04-10T21:06:00Z">
        <w:r w:rsidR="0026007C">
          <w:t>e</w:t>
        </w:r>
      </w:ins>
      <w:del w:id="21" w:author="Jessica" w:date="2016-04-10T21:06:00Z">
        <w:r w:rsidR="00E83357" w:rsidDel="0026007C">
          <w:delText>ing</w:delText>
        </w:r>
      </w:del>
      <w:r>
        <w:t xml:space="preserve"> it as follows. </w:t>
      </w:r>
      <w:r w:rsidR="00B059ED">
        <w:t>The</w:t>
      </w:r>
      <w:r w:rsidR="000B2AE2">
        <w:t xml:space="preserve"> </w:t>
      </w:r>
      <w:r w:rsidR="007E6453">
        <w:t xml:space="preserve">true </w:t>
      </w:r>
      <w:r w:rsidR="00F620A9">
        <w:t>(hedonic)</w:t>
      </w:r>
      <w:r w:rsidR="00ED764D">
        <w:t xml:space="preserve"> </w:t>
      </w:r>
      <w:r>
        <w:t>value of a</w:t>
      </w:r>
      <w:r w:rsidR="00DC1BBE">
        <w:t xml:space="preserve">n </w:t>
      </w:r>
      <w:r w:rsidR="004E6F74">
        <w:t>artwork</w:t>
      </w:r>
      <w:r w:rsidR="00DC1BBE">
        <w:t>, say a</w:t>
      </w:r>
      <w:r>
        <w:t xml:space="preserve"> painting</w:t>
      </w:r>
      <w:r w:rsidR="00DC1BBE">
        <w:t>,</w:t>
      </w:r>
      <w:r>
        <w:t xml:space="preserve"> </w:t>
      </w:r>
      <w:proofErr w:type="gramStart"/>
      <w:r>
        <w:t xml:space="preserve">is </w:t>
      </w:r>
      <w:r w:rsidR="00901358">
        <w:t xml:space="preserve">assumed to be </w:t>
      </w:r>
      <w:r>
        <w:t>determined</w:t>
      </w:r>
      <w:proofErr w:type="gramEnd"/>
      <w:r>
        <w:t xml:space="preserve"> </w:t>
      </w:r>
      <w:r w:rsidR="004E64EA">
        <w:t xml:space="preserve">by its </w:t>
      </w:r>
      <w:r w:rsidR="00B2253B">
        <w:t>hedonic</w:t>
      </w:r>
      <w:r w:rsidR="008C4785">
        <w:t xml:space="preserve"> </w:t>
      </w:r>
      <w:r w:rsidR="004E64EA">
        <w:t>characteristics</w:t>
      </w:r>
      <w:ins w:id="22" w:author="Jessica" w:date="2016-04-10T21:06:00Z">
        <w:r w:rsidR="0026007C">
          <w:t>,</w:t>
        </w:r>
      </w:ins>
      <w:r w:rsidR="004E64EA">
        <w:t xml:space="preserve"> such as </w:t>
      </w:r>
      <w:r>
        <w:t>artist</w:t>
      </w:r>
      <w:r w:rsidR="00657018">
        <w:t xml:space="preserve"> and medium</w:t>
      </w:r>
      <w:r>
        <w:t>. These</w:t>
      </w:r>
      <w:r w:rsidR="005B0A71">
        <w:t xml:space="preserve"> </w:t>
      </w:r>
      <w:r w:rsidR="00CB4D41">
        <w:t xml:space="preserve">features </w:t>
      </w:r>
      <w:r>
        <w:t>do not change over time, which means</w:t>
      </w:r>
      <w:r w:rsidR="00EF7E05">
        <w:t xml:space="preserve"> that</w:t>
      </w:r>
      <w:r>
        <w:t xml:space="preserve"> </w:t>
      </w:r>
      <w:r w:rsidR="00765B7A">
        <w:t xml:space="preserve">if </w:t>
      </w:r>
      <w:r>
        <w:t xml:space="preserve">buyers </w:t>
      </w:r>
      <w:r w:rsidR="00765B7A">
        <w:t xml:space="preserve">were perfectly rational, they </w:t>
      </w:r>
      <w:r w:rsidR="008E1B07">
        <w:t>would</w:t>
      </w:r>
      <w:r>
        <w:t xml:space="preserve"> pay </w:t>
      </w:r>
      <w:r w:rsidR="00C94210">
        <w:t>only</w:t>
      </w:r>
      <w:r w:rsidR="0082483C">
        <w:t xml:space="preserve"> according to</w:t>
      </w:r>
      <w:r>
        <w:t xml:space="preserve"> </w:t>
      </w:r>
      <w:r>
        <w:rPr>
          <w:rFonts w:eastAsiaTheme="minorEastAsia"/>
        </w:rPr>
        <w:t xml:space="preserve">their </w:t>
      </w:r>
      <w:commentRangeStart w:id="23"/>
      <w:r w:rsidR="00535301">
        <w:rPr>
          <w:rFonts w:eastAsiaTheme="minorEastAsia"/>
        </w:rPr>
        <w:t>(</w:t>
      </w:r>
      <w:r>
        <w:rPr>
          <w:rFonts w:eastAsiaTheme="minorEastAsia"/>
        </w:rPr>
        <w:t>time-dependent</w:t>
      </w:r>
      <w:r w:rsidR="00535301">
        <w:rPr>
          <w:rFonts w:eastAsiaTheme="minorEastAsia"/>
        </w:rPr>
        <w:t>)</w:t>
      </w:r>
      <w:r>
        <w:rPr>
          <w:rFonts w:eastAsiaTheme="minorEastAsia"/>
        </w:rPr>
        <w:t xml:space="preserve"> </w:t>
      </w:r>
      <w:commentRangeEnd w:id="23"/>
      <w:r w:rsidR="0026007C">
        <w:rPr>
          <w:rStyle w:val="CommentReference"/>
        </w:rPr>
        <w:commentReference w:id="23"/>
      </w:r>
      <w:r>
        <w:rPr>
          <w:rFonts w:eastAsiaTheme="minorEastAsia"/>
        </w:rPr>
        <w:t xml:space="preserve">demand for those hedonic </w:t>
      </w:r>
      <w:r w:rsidR="00CB4D41">
        <w:rPr>
          <w:rFonts w:eastAsiaTheme="minorEastAsia"/>
        </w:rPr>
        <w:t>characteristics</w:t>
      </w:r>
      <w:r>
        <w:rPr>
          <w:rFonts w:eastAsiaTheme="minorEastAsia"/>
        </w:rPr>
        <w:t xml:space="preserve">. </w:t>
      </w:r>
      <w:r>
        <w:t>If</w:t>
      </w:r>
      <w:ins w:id="24" w:author="Jessica" w:date="2016-04-10T21:07:00Z">
        <w:r w:rsidR="0026007C">
          <w:t>,</w:t>
        </w:r>
      </w:ins>
      <w:r>
        <w:t xml:space="preserve"> however, buyers</w:t>
      </w:r>
      <w:r w:rsidR="00E25114">
        <w:t xml:space="preserve"> learn</w:t>
      </w:r>
      <w:r>
        <w:t xml:space="preserve"> the painting previously sold for a very high price, they may internalize that </w:t>
      </w:r>
      <w:r w:rsidR="00452336">
        <w:t xml:space="preserve">previous </w:t>
      </w:r>
      <w:r w:rsidR="001B172E">
        <w:t xml:space="preserve">high </w:t>
      </w:r>
      <w:r w:rsidR="00452336">
        <w:t xml:space="preserve">price </w:t>
      </w:r>
      <w:r w:rsidR="00FC58D2">
        <w:t>as a reference point (the anchor</w:t>
      </w:r>
      <w:r>
        <w:t>) and</w:t>
      </w:r>
      <w:r w:rsidR="007E3ADE">
        <w:t xml:space="preserve"> </w:t>
      </w:r>
      <w:commentRangeStart w:id="25"/>
      <w:r w:rsidR="00B12498">
        <w:t>drive up the</w:t>
      </w:r>
      <w:r w:rsidR="005C49B5">
        <w:t xml:space="preserve"> current price </w:t>
      </w:r>
      <w:commentRangeEnd w:id="25"/>
      <w:r w:rsidR="0026007C">
        <w:rPr>
          <w:rStyle w:val="CommentReference"/>
        </w:rPr>
        <w:commentReference w:id="25"/>
      </w:r>
      <w:r w:rsidR="005C49B5">
        <w:t>from there</w:t>
      </w:r>
      <w:r w:rsidR="002F2C7C">
        <w:t>.</w:t>
      </w:r>
      <w:r w:rsidR="00B168D0">
        <w:t xml:space="preserve"> </w:t>
      </w:r>
      <w:r w:rsidR="00A3627B">
        <w:t xml:space="preserve">This </w:t>
      </w:r>
      <w:r w:rsidR="008815BE">
        <w:t>fixation on</w:t>
      </w:r>
      <w:r w:rsidR="00D349CD">
        <w:t xml:space="preserve"> past price </w:t>
      </w:r>
      <w:r w:rsidR="00B168D0">
        <w:t>may be interpreted as an anchoring bias, because past price is actually an irrelevant signal</w:t>
      </w:r>
      <w:ins w:id="26" w:author="Jessica" w:date="2016-04-10T21:08:00Z">
        <w:r w:rsidR="0026007C">
          <w:t xml:space="preserve"> for determining a painting’s value</w:t>
        </w:r>
      </w:ins>
      <w:r w:rsidR="00B168D0">
        <w:t xml:space="preserve">. </w:t>
      </w:r>
      <w:r w:rsidR="007C3BAC">
        <w:t xml:space="preserve"> </w:t>
      </w:r>
      <w:r w:rsidR="00957A00">
        <w:t>Specifically, i</w:t>
      </w:r>
      <w:r w:rsidR="004627B6">
        <w:t xml:space="preserve">f we </w:t>
      </w:r>
      <w:r w:rsidR="00BD38C1">
        <w:t>account</w:t>
      </w:r>
      <w:r w:rsidR="00616AA7">
        <w:t xml:space="preserve"> for the painting’s (unchanging</w:t>
      </w:r>
      <w:r w:rsidR="00DF1EBD">
        <w:t xml:space="preserve">) true value by </w:t>
      </w:r>
      <w:r w:rsidR="00311E82">
        <w:t>subtracting it from past price</w:t>
      </w:r>
      <w:r w:rsidR="00286750">
        <w:t>, t</w:t>
      </w:r>
      <w:r w:rsidR="003C2DD6">
        <w:t xml:space="preserve">he </w:t>
      </w:r>
      <w:r w:rsidR="00171CA1">
        <w:t xml:space="preserve">resulting </w:t>
      </w:r>
      <w:r w:rsidR="007415DC">
        <w:t xml:space="preserve">past </w:t>
      </w:r>
      <w:r w:rsidR="00171CA1">
        <w:t>residual</w:t>
      </w:r>
      <w:r w:rsidR="00D001EF">
        <w:t xml:space="preserve"> </w:t>
      </w:r>
      <w:r w:rsidR="00D9583E">
        <w:t xml:space="preserve">will </w:t>
      </w:r>
      <w:r w:rsidR="000405D4">
        <w:t>only</w:t>
      </w:r>
      <w:r w:rsidR="003471F2">
        <w:t xml:space="preserve"> include</w:t>
      </w:r>
      <w:r w:rsidR="00CB7957">
        <w:t xml:space="preserve"> </w:t>
      </w:r>
      <w:r w:rsidR="003835D4">
        <w:t>past</w:t>
      </w:r>
      <w:r w:rsidR="00F27F92">
        <w:t xml:space="preserve"> bidding activity and other</w:t>
      </w:r>
      <w:r w:rsidR="00552C88">
        <w:t xml:space="preserve"> unobserved</w:t>
      </w:r>
      <w:r w:rsidR="00F30560">
        <w:t xml:space="preserve"> </w:t>
      </w:r>
      <w:r w:rsidR="00045180">
        <w:t>inputs</w:t>
      </w:r>
      <w:r w:rsidR="00F66567">
        <w:t xml:space="preserve"> into past price</w:t>
      </w:r>
      <w:r w:rsidR="00223CCC">
        <w:t xml:space="preserve">, </w:t>
      </w:r>
      <w:commentRangeStart w:id="27"/>
      <w:r w:rsidR="00223CCC">
        <w:t xml:space="preserve">which </w:t>
      </w:r>
      <w:r w:rsidR="00346F49">
        <w:t xml:space="preserve">do not </w:t>
      </w:r>
      <w:r w:rsidR="009109DF">
        <w:t xml:space="preserve">reflect </w:t>
      </w:r>
      <w:r w:rsidR="00662F4F">
        <w:t xml:space="preserve">the painting’s </w:t>
      </w:r>
      <w:r w:rsidR="00ED5D6D">
        <w:t>true</w:t>
      </w:r>
      <w:r w:rsidR="002147AE">
        <w:t xml:space="preserve"> </w:t>
      </w:r>
      <w:r w:rsidR="005B4275">
        <w:t>value</w:t>
      </w:r>
      <w:r w:rsidR="00D33E4E">
        <w:t xml:space="preserve">. </w:t>
      </w:r>
      <w:commentRangeEnd w:id="27"/>
      <w:r w:rsidR="0026007C">
        <w:rPr>
          <w:rStyle w:val="CommentReference"/>
        </w:rPr>
        <w:commentReference w:id="27"/>
      </w:r>
      <w:r w:rsidR="00881395">
        <w:t xml:space="preserve">In other words, </w:t>
      </w:r>
      <w:r w:rsidR="00C46811">
        <w:t>a</w:t>
      </w:r>
      <w:r w:rsidR="00994004">
        <w:t>nchoring</w:t>
      </w:r>
      <w:ins w:id="28" w:author="Jessica" w:date="2016-04-10T21:11:00Z">
        <w:r w:rsidR="0026007C">
          <w:t xml:space="preserve">, as </w:t>
        </w:r>
      </w:ins>
      <w:del w:id="29" w:author="Jessica" w:date="2016-04-10T21:11:00Z">
        <w:r w:rsidR="00D53389" w:rsidDel="0026007C">
          <w:delText xml:space="preserve"> (</w:delText>
        </w:r>
      </w:del>
      <w:r w:rsidR="00DA0268">
        <w:t xml:space="preserve">identified </w:t>
      </w:r>
      <w:r w:rsidR="00DA0268">
        <w:lastRenderedPageBreak/>
        <w:t>in that</w:t>
      </w:r>
      <w:r w:rsidR="00BB1202">
        <w:t xml:space="preserve"> past</w:t>
      </w:r>
      <w:r w:rsidR="00CD5B4D">
        <w:t xml:space="preserve"> residual</w:t>
      </w:r>
      <w:ins w:id="30" w:author="Jessica" w:date="2016-04-10T21:11:00Z">
        <w:r w:rsidR="0026007C">
          <w:t>,</w:t>
        </w:r>
      </w:ins>
      <w:del w:id="31" w:author="Jessica" w:date="2016-04-10T21:11:00Z">
        <w:r w:rsidR="00CD5B4D" w:rsidDel="0026007C">
          <w:delText>)</w:delText>
        </w:r>
      </w:del>
      <w:r w:rsidR="00DA38AD">
        <w:t xml:space="preserve"> </w:t>
      </w:r>
      <w:r w:rsidR="00F85F7C">
        <w:t>is said to occur</w:t>
      </w:r>
      <w:r w:rsidR="004D72F8">
        <w:t xml:space="preserve"> when past price biases current price</w:t>
      </w:r>
      <w:r w:rsidR="00DA3A66">
        <w:t xml:space="preserve"> beyond</w:t>
      </w:r>
      <w:r w:rsidR="00BD4733">
        <w:t xml:space="preserve"> hedonic </w:t>
      </w:r>
      <w:r w:rsidR="00FF0F23">
        <w:t>factors.</w:t>
      </w:r>
      <w:r w:rsidR="00510282">
        <w:t xml:space="preserve"> </w:t>
      </w:r>
    </w:p>
    <w:p w:rsidR="007F2753" w:rsidRDefault="004C5120" w:rsidP="005B3761">
      <w:pPr>
        <w:spacing w:line="480" w:lineRule="auto"/>
        <w:jc w:val="both"/>
      </w:pPr>
      <w:r>
        <w:t>Of course, t</w:t>
      </w:r>
      <w:r w:rsidR="007F2753">
        <w:t>he exact</w:t>
      </w:r>
      <w:r w:rsidR="00CA511D">
        <w:t xml:space="preserve"> </w:t>
      </w:r>
      <w:r w:rsidR="00852FE1">
        <w:t xml:space="preserve">behavioral </w:t>
      </w:r>
      <w:r w:rsidR="007F2753">
        <w:t>mechanism by which auction participants inter</w:t>
      </w:r>
      <w:r w:rsidR="008F7E66">
        <w:t>nalize and act upon past price</w:t>
      </w:r>
      <w:r w:rsidR="0013157A">
        <w:t xml:space="preserve"> </w:t>
      </w:r>
      <w:r w:rsidR="007F2753">
        <w:t xml:space="preserve">cannot be inferred from just observing </w:t>
      </w:r>
      <w:r w:rsidR="005F559B">
        <w:t>price</w:t>
      </w:r>
      <w:r w:rsidR="00551500">
        <w:t>s</w:t>
      </w:r>
      <w:r w:rsidR="007F2753">
        <w:t>. Hence in our research and in much</w:t>
      </w:r>
      <w:ins w:id="32" w:author="Jessica" w:date="2016-04-10T21:11:00Z">
        <w:r w:rsidR="0026007C">
          <w:t xml:space="preserve"> of</w:t>
        </w:r>
      </w:ins>
      <w:r w:rsidR="007F2753">
        <w:t xml:space="preserve"> </w:t>
      </w:r>
      <w:r w:rsidR="009D3667">
        <w:t>the</w:t>
      </w:r>
      <w:r w:rsidR="007F2753">
        <w:t xml:space="preserve"> literature, including </w:t>
      </w:r>
      <w:proofErr w:type="spellStart"/>
      <w:r w:rsidR="007F2753">
        <w:t>Beggs</w:t>
      </w:r>
      <w:proofErr w:type="spellEnd"/>
      <w:r w:rsidR="007F2753">
        <w:t xml:space="preserve"> &amp; </w:t>
      </w:r>
      <w:proofErr w:type="spellStart"/>
      <w:r w:rsidR="007F2753">
        <w:t>Graddy</w:t>
      </w:r>
      <w:proofErr w:type="spellEnd"/>
      <w:r w:rsidR="007F2753">
        <w:t xml:space="preserve"> (2009), the </w:t>
      </w:r>
      <w:ins w:id="33" w:author="Jessica" w:date="2016-04-10T21:11:00Z">
        <w:r w:rsidR="0026007C">
          <w:t xml:space="preserve">bidding </w:t>
        </w:r>
      </w:ins>
      <w:r w:rsidR="007F2753">
        <w:t xml:space="preserve">process is treated as a black box. The mere observation of </w:t>
      </w:r>
      <w:r w:rsidR="00770190">
        <w:t>this effect,</w:t>
      </w:r>
      <w:r w:rsidR="003234C3">
        <w:t xml:space="preserve"> i.e. </w:t>
      </w:r>
      <w:r w:rsidR="007F2753">
        <w:t>past price biasing current price</w:t>
      </w:r>
      <w:r w:rsidR="003234C3">
        <w:t>,</w:t>
      </w:r>
      <w:r w:rsidR="007F2753">
        <w:t xml:space="preserve"> suffices for our definition of anchoring (discussed further in Section 5). </w:t>
      </w:r>
    </w:p>
    <w:p w:rsidR="007F2753" w:rsidRDefault="007F2753" w:rsidP="007F2753">
      <w:pPr>
        <w:spacing w:line="480" w:lineRule="auto"/>
        <w:jc w:val="both"/>
      </w:pPr>
      <w:r>
        <w:t>Using a regression model that</w:t>
      </w:r>
      <w:r w:rsidR="00BB4EF1">
        <w:t xml:space="preserve"> </w:t>
      </w:r>
      <w:r w:rsidR="00C0349A">
        <w:t xml:space="preserve">carefully </w:t>
      </w:r>
      <w:r w:rsidR="00BB4EF1">
        <w:t>identifies anchoring</w:t>
      </w:r>
      <w:r>
        <w:t xml:space="preserve">, </w:t>
      </w:r>
      <w:proofErr w:type="spellStart"/>
      <w:r>
        <w:t>Beggs</w:t>
      </w:r>
      <w:proofErr w:type="spellEnd"/>
      <w:r>
        <w:t xml:space="preserve"> &amp; </w:t>
      </w:r>
      <w:proofErr w:type="spellStart"/>
      <w:r>
        <w:t>Graddy</w:t>
      </w:r>
      <w:proofErr w:type="spellEnd"/>
      <w:r>
        <w:t xml:space="preserve"> (2009) analyze </w:t>
      </w:r>
      <w:proofErr w:type="spellStart"/>
      <w:r>
        <w:t>resales</w:t>
      </w:r>
      <w:proofErr w:type="spellEnd"/>
      <w:r>
        <w:t xml:space="preserve"> of Impressio</w:t>
      </w:r>
      <w:r w:rsidR="00B15ED4">
        <w:t>nist and Contemporary paintings</w:t>
      </w:r>
      <w:r>
        <w:t xml:space="preserve"> and do find significant evidence of anchoring effects. However, </w:t>
      </w:r>
      <w:r w:rsidRPr="00320F0A">
        <w:t>as</w:t>
      </w:r>
      <w:r w:rsidR="00EE3F39">
        <w:t xml:space="preserve"> mentioned</w:t>
      </w:r>
      <w:r w:rsidR="00480E30">
        <w:t xml:space="preserve"> in their</w:t>
      </w:r>
      <w:r w:rsidR="006E5898">
        <w:t xml:space="preserve"> paper</w:t>
      </w:r>
      <w:r w:rsidR="00480E30">
        <w:t>,</w:t>
      </w:r>
      <w:r>
        <w:t xml:space="preserve"> it is very difficult to identify multi</w:t>
      </w:r>
      <w:r w:rsidR="009F7488">
        <w:t>ple sales of the same art piece</w:t>
      </w:r>
      <w:r>
        <w:t>.</w:t>
      </w:r>
      <w:r w:rsidR="0056116C">
        <w:t xml:space="preserve"> </w:t>
      </w:r>
      <w:ins w:id="34" w:author="Jessica" w:date="2016-04-10T21:12:00Z">
        <w:r w:rsidR="0026007C">
          <w:t>Moreover, t</w:t>
        </w:r>
      </w:ins>
      <w:del w:id="35" w:author="Jessica" w:date="2016-04-10T21:12:00Z">
        <w:r w:rsidR="00427A99" w:rsidDel="0026007C">
          <w:delText>T</w:delText>
        </w:r>
      </w:del>
      <w:r>
        <w:t xml:space="preserve">his </w:t>
      </w:r>
      <w:proofErr w:type="gramStart"/>
      <w:r>
        <w:t xml:space="preserve">method of </w:t>
      </w:r>
      <w:r w:rsidR="00F51163">
        <w:t>testing</w:t>
      </w:r>
      <w:r>
        <w:t xml:space="preserve"> </w:t>
      </w:r>
      <w:r w:rsidR="00B738F4">
        <w:t xml:space="preserve">for </w:t>
      </w:r>
      <w:r>
        <w:t xml:space="preserve">anchoring </w:t>
      </w:r>
      <w:r w:rsidR="00680FF3">
        <w:t xml:space="preserve">effects </w:t>
      </w:r>
      <w:r>
        <w:t>cannot be applied to new works or works that have</w:t>
      </w:r>
      <w:proofErr w:type="gramEnd"/>
      <w:r>
        <w:t xml:space="preserve"> </w:t>
      </w:r>
      <w:r w:rsidR="00DE238D">
        <w:t xml:space="preserve">never been brought to auction. </w:t>
      </w:r>
      <w:proofErr w:type="spellStart"/>
      <w:ins w:id="36" w:author="Jessica" w:date="2016-04-10T21:12:00Z">
        <w:r w:rsidR="0026007C">
          <w:t>Beggs</w:t>
        </w:r>
        <w:proofErr w:type="spellEnd"/>
        <w:r w:rsidR="0026007C">
          <w:t xml:space="preserve"> &amp; </w:t>
        </w:r>
        <w:proofErr w:type="spellStart"/>
        <w:r w:rsidR="0026007C">
          <w:t>Graddy</w:t>
        </w:r>
        <w:proofErr w:type="spellEnd"/>
        <w:r w:rsidR="0026007C">
          <w:t xml:space="preserve"> also found that</w:t>
        </w:r>
      </w:ins>
      <w:del w:id="37" w:author="Jessica" w:date="2016-04-10T21:12:00Z">
        <w:r w:rsidR="00DE238D" w:rsidDel="0026007C">
          <w:delText>Moreover</w:delText>
        </w:r>
      </w:del>
      <w:r w:rsidR="00DE238D">
        <w:t>, e</w:t>
      </w:r>
      <w:r>
        <w:t xml:space="preserve">ven in practice, it turns out that auction specialists appraise an art piece based </w:t>
      </w:r>
      <w:r w:rsidR="000A61CC">
        <w:t xml:space="preserve">primarily </w:t>
      </w:r>
      <w:r>
        <w:t>on sales of related pieces</w:t>
      </w:r>
      <w:ins w:id="38" w:author="Jessica" w:date="2016-04-10T21:16:00Z">
        <w:r w:rsidR="008B0477">
          <w:t>.</w:t>
        </w:r>
      </w:ins>
      <w:r>
        <w:rPr>
          <w:rStyle w:val="FootnoteReference"/>
        </w:rPr>
        <w:footnoteReference w:id="3"/>
      </w:r>
      <w:del w:id="39" w:author="Jessica" w:date="2016-04-10T21:16:00Z">
        <w:r w:rsidDel="008B0477">
          <w:delText>.</w:delText>
        </w:r>
      </w:del>
      <w:r w:rsidR="005F29CA">
        <w:t xml:space="preserve"> T</w:t>
      </w:r>
      <w:r>
        <w:t xml:space="preserve">he anchoring research of </w:t>
      </w:r>
      <w:proofErr w:type="spellStart"/>
      <w:r>
        <w:t>Beggs</w:t>
      </w:r>
      <w:proofErr w:type="spellEnd"/>
      <w:r>
        <w:t xml:space="preserve"> &amp; </w:t>
      </w:r>
      <w:proofErr w:type="spellStart"/>
      <w:r>
        <w:t>Graddy</w:t>
      </w:r>
      <w:proofErr w:type="spellEnd"/>
      <w:r>
        <w:t xml:space="preserve"> (2009) </w:t>
      </w:r>
      <w:r w:rsidR="005F29CA">
        <w:t xml:space="preserve">thus </w:t>
      </w:r>
      <w:r>
        <w:t xml:space="preserve">seems to be limited in </w:t>
      </w:r>
      <w:r w:rsidR="00953D7B">
        <w:t xml:space="preserve">both </w:t>
      </w:r>
      <w:r>
        <w:t xml:space="preserve">analysis and application. </w:t>
      </w:r>
    </w:p>
    <w:p w:rsidR="007F2753" w:rsidRDefault="007F2753" w:rsidP="007F2753">
      <w:pPr>
        <w:spacing w:line="480" w:lineRule="auto"/>
        <w:jc w:val="both"/>
      </w:pPr>
      <w:r>
        <w:t xml:space="preserve">In this paper, we study whether the sales of similar paintings (substitutes) display anchoring cross-effects – for example, whether the past price of a Monet can </w:t>
      </w:r>
      <w:r>
        <w:lastRenderedPageBreak/>
        <w:t>bias the current price o</w:t>
      </w:r>
      <w:r w:rsidR="005E1372">
        <w:t>f</w:t>
      </w:r>
      <w:r w:rsidR="00E42B7C">
        <w:t xml:space="preserve"> a</w:t>
      </w:r>
      <w:r w:rsidR="005E1372">
        <w:t xml:space="preserve"> Van Gogh. To</w:t>
      </w:r>
      <w:r w:rsidR="00504088">
        <w:t xml:space="preserve"> show we understand</w:t>
      </w:r>
      <w:r w:rsidR="00DF760A">
        <w:t xml:space="preserve"> the original </w:t>
      </w:r>
      <w:r w:rsidR="0061511D">
        <w:t xml:space="preserve">regression </w:t>
      </w:r>
      <w:r w:rsidR="00DF760A">
        <w:t xml:space="preserve">model of </w:t>
      </w:r>
      <w:proofErr w:type="spellStart"/>
      <w:r w:rsidR="00DF760A">
        <w:t>Beggs</w:t>
      </w:r>
      <w:proofErr w:type="spellEnd"/>
      <w:r w:rsidR="00DF760A">
        <w:t xml:space="preserve"> &amp; </w:t>
      </w:r>
      <w:proofErr w:type="spellStart"/>
      <w:r w:rsidR="00DF760A">
        <w:t>Graddy</w:t>
      </w:r>
      <w:proofErr w:type="spellEnd"/>
      <w:r w:rsidR="00DF760A">
        <w:t xml:space="preserve"> (2009)</w:t>
      </w:r>
      <w:r w:rsidR="00F5100C">
        <w:t>, w</w:t>
      </w:r>
      <w:r>
        <w:t xml:space="preserve">e begin by successfully replicating </w:t>
      </w:r>
      <w:r w:rsidR="00C67974">
        <w:t>their</w:t>
      </w:r>
      <w:r>
        <w:t xml:space="preserve"> general anchoring findings. </w:t>
      </w:r>
      <w:r w:rsidR="000E66EA">
        <w:t>Our success is surprising</w:t>
      </w:r>
      <w:ins w:id="40" w:author="Jessica" w:date="2016-04-10T21:13:00Z">
        <w:r w:rsidR="008B0477">
          <w:t xml:space="preserve"> and significant</w:t>
        </w:r>
      </w:ins>
      <w:r w:rsidR="000E66EA">
        <w:t xml:space="preserve"> because, as discussed </w:t>
      </w:r>
      <w:r w:rsidR="00C57E04">
        <w:t>later</w:t>
      </w:r>
      <w:r w:rsidR="00642D1B">
        <w:t xml:space="preserve"> in </w:t>
      </w:r>
      <w:r w:rsidR="00D54064">
        <w:t>Section &lt;&gt;</w:t>
      </w:r>
      <w:r w:rsidR="00B359B5">
        <w:t xml:space="preserve">, </w:t>
      </w:r>
      <w:r w:rsidR="001B2970">
        <w:t xml:space="preserve">we do not know </w:t>
      </w:r>
      <w:r w:rsidR="00E61946">
        <w:t xml:space="preserve">exactly </w:t>
      </w:r>
      <w:r w:rsidR="001B2970">
        <w:t xml:space="preserve">which </w:t>
      </w:r>
      <w:r w:rsidR="00397779">
        <w:t>observations</w:t>
      </w:r>
      <w:r w:rsidR="009E58C1">
        <w:t xml:space="preserve"> in</w:t>
      </w:r>
      <w:r w:rsidR="000B43CD">
        <w:t xml:space="preserve"> their</w:t>
      </w:r>
      <w:r w:rsidR="00B40778">
        <w:t xml:space="preserve"> </w:t>
      </w:r>
      <w:r w:rsidR="00645D96">
        <w:t xml:space="preserve">data </w:t>
      </w:r>
      <w:r w:rsidR="00380195">
        <w:t>were</w:t>
      </w:r>
      <w:r w:rsidR="00477FD4">
        <w:t xml:space="preserve"> originally</w:t>
      </w:r>
      <w:r w:rsidR="00BC7D56">
        <w:t xml:space="preserve"> </w:t>
      </w:r>
      <w:r w:rsidR="00B707A3">
        <w:t xml:space="preserve">used. </w:t>
      </w:r>
      <w:r>
        <w:t>Next, we introduce</w:t>
      </w:r>
      <w:r w:rsidR="00624CA5">
        <w:t xml:space="preserve"> our</w:t>
      </w:r>
      <w:r>
        <w:t xml:space="preserve"> expanded version of </w:t>
      </w:r>
      <w:r w:rsidR="00D26092">
        <w:t xml:space="preserve">their </w:t>
      </w:r>
      <w:r w:rsidR="001938E7">
        <w:t>model</w:t>
      </w:r>
      <w:r w:rsidR="00624CA5">
        <w:t xml:space="preserve">, </w:t>
      </w:r>
      <w:r w:rsidR="00B80EB0">
        <w:t xml:space="preserve">which </w:t>
      </w:r>
      <w:r w:rsidR="00CF61A2">
        <w:t>tests for</w:t>
      </w:r>
      <w:r>
        <w:t xml:space="preserve"> anchoring cross-effects</w:t>
      </w:r>
      <w:r w:rsidR="00B80EB0">
        <w:t xml:space="preserve"> by controlling for similarity </w:t>
      </w:r>
      <w:r w:rsidR="0056597B">
        <w:t>across pieces</w:t>
      </w:r>
      <w:r>
        <w:t xml:space="preserve">. </w:t>
      </w:r>
      <w:r w:rsidR="00697126">
        <w:t>W</w:t>
      </w:r>
      <w:r>
        <w:t xml:space="preserve">e introduce two </w:t>
      </w:r>
      <w:r w:rsidR="00356BF9">
        <w:t xml:space="preserve">quantitative </w:t>
      </w:r>
      <w:r>
        <w:t xml:space="preserve">measures </w:t>
      </w:r>
      <w:r w:rsidR="00356BF9">
        <w:t xml:space="preserve">of </w:t>
      </w:r>
      <w:r>
        <w:t xml:space="preserve">similarity. </w:t>
      </w:r>
      <w:commentRangeStart w:id="41"/>
      <w:r>
        <w:t>Our data includes two datasets of Imp</w:t>
      </w:r>
      <w:r w:rsidR="008B2A80">
        <w:t>r</w:t>
      </w:r>
      <w:r w:rsidR="00E82298">
        <w:t xml:space="preserve">essionist and Contemporary art that </w:t>
      </w:r>
      <w:r w:rsidR="004069C9">
        <w:t xml:space="preserve">are </w:t>
      </w:r>
      <w:r>
        <w:t>often used in the econometric literature on art auctions, and a new dataset of assorted art sales (2006-2015)</w:t>
      </w:r>
      <w:r w:rsidR="003B7141">
        <w:t xml:space="preserve"> specifically collected</w:t>
      </w:r>
      <w:r w:rsidR="00597896">
        <w:t xml:space="preserve"> for this project. </w:t>
      </w:r>
      <w:commentRangeEnd w:id="41"/>
      <w:r w:rsidR="008B0477">
        <w:rPr>
          <w:rStyle w:val="CommentReference"/>
        </w:rPr>
        <w:commentReference w:id="41"/>
      </w:r>
      <w:r w:rsidR="00597896">
        <w:t>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w:t>
      </w:r>
      <w:r w:rsidR="00A52D47">
        <w:t xml:space="preserve"> </w:t>
      </w:r>
      <w:r w:rsidR="00332489">
        <w:t>artist pairs</w:t>
      </w:r>
      <w:r w:rsidR="00DD41AD">
        <w:t xml:space="preserve">: Joan </w:t>
      </w:r>
      <w:proofErr w:type="spellStart"/>
      <w:r w:rsidR="00DD41AD">
        <w:t>Miro</w:t>
      </w:r>
      <w:proofErr w:type="spellEnd"/>
      <w:r w:rsidR="00DD41AD">
        <w:t xml:space="preserve"> &amp; </w:t>
      </w:r>
      <w:r>
        <w:t>Salvador Dali, Pablo</w:t>
      </w:r>
      <w:r w:rsidR="00D047ED">
        <w:t xml:space="preserve"> Picasso</w:t>
      </w:r>
      <w:r w:rsidR="00DD41AD">
        <w:t xml:space="preserve"> &amp; Marc Chagall, and </w:t>
      </w:r>
      <w:proofErr w:type="spellStart"/>
      <w:r w:rsidR="00DD41AD">
        <w:t>Edvard</w:t>
      </w:r>
      <w:proofErr w:type="spellEnd"/>
      <w:r w:rsidR="00DD41AD">
        <w:t xml:space="preserve"> Munch &amp; </w:t>
      </w:r>
      <w:r w:rsidR="004C618C">
        <w:t>Henri de Toulouse-Lautrec</w:t>
      </w:r>
      <w:r w:rsidR="00617B1F">
        <w:t xml:space="preserve">. </w:t>
      </w:r>
      <w:r w:rsidR="005D0035">
        <w:t>We</w:t>
      </w:r>
      <w:r w:rsidR="00C75B57">
        <w:t xml:space="preserve"> explain</w:t>
      </w:r>
      <w:r w:rsidR="005D0035">
        <w:t xml:space="preserve"> </w:t>
      </w:r>
      <w:r w:rsidR="00CA4F4C">
        <w:t>this selection of artists</w:t>
      </w:r>
      <w:r w:rsidR="001B2CF0">
        <w:t xml:space="preserve"> in Section &lt;&gt;. </w:t>
      </w:r>
      <w:r>
        <w:t xml:space="preserve">We find the strongest and most significant evidence of anchoring cross-effects between </w:t>
      </w:r>
      <w:r w:rsidR="009B4CC4">
        <w:t xml:space="preserve">works by </w:t>
      </w:r>
      <w:r>
        <w:t xml:space="preserve">Picasso and Chagall. </w:t>
      </w:r>
    </w:p>
    <w:p w:rsidR="007F2753" w:rsidRDefault="007F2753" w:rsidP="00077146">
      <w:pPr>
        <w:spacing w:line="480" w:lineRule="auto"/>
        <w:jc w:val="both"/>
      </w:pPr>
      <w:r>
        <w:t xml:space="preserve">This research makes several major contributions to the existing literature on art auctions. First, to </w:t>
      </w:r>
      <w:r w:rsidR="00387097">
        <w:t xml:space="preserve">the best of </w:t>
      </w:r>
      <w:r>
        <w:t>our knowledge</w:t>
      </w:r>
      <w:r w:rsidR="009467B2">
        <w:t>,</w:t>
      </w:r>
      <w:r>
        <w:t xml:space="preserve"> no econometric work</w:t>
      </w:r>
      <w:r w:rsidR="00B94186">
        <w:t xml:space="preserve"> has </w:t>
      </w:r>
      <w:r w:rsidR="002550D1">
        <w:t>attempted to quantify</w:t>
      </w:r>
      <w:r>
        <w:t xml:space="preserve"> hedonic</w:t>
      </w:r>
      <w:r w:rsidR="006F4BEE">
        <w:t xml:space="preserve"> similarity between art pieces.</w:t>
      </w:r>
      <w:r w:rsidR="00D2031E">
        <w:t xml:space="preserve"> </w:t>
      </w:r>
      <w:r w:rsidR="00167ECF">
        <w:t>Th</w:t>
      </w:r>
      <w:ins w:id="42" w:author="Jessica" w:date="2016-04-10T21:15:00Z">
        <w:r w:rsidR="008B0477">
          <w:t>u</w:t>
        </w:r>
      </w:ins>
      <w:del w:id="43" w:author="Jessica" w:date="2016-04-10T21:15:00Z">
        <w:r w:rsidR="00167ECF" w:rsidDel="008B0477">
          <w:delText>i</w:delText>
        </w:r>
      </w:del>
      <w:r w:rsidR="00167ECF">
        <w:t>s</w:t>
      </w:r>
      <w:ins w:id="44" w:author="Jessica" w:date="2016-04-10T21:15:00Z">
        <w:r w:rsidR="008B0477">
          <w:t>, this study</w:t>
        </w:r>
      </w:ins>
      <w:r w:rsidR="00167ECF">
        <w:t xml:space="preserve"> is </w:t>
      </w:r>
      <w:proofErr w:type="gramStart"/>
      <w:r w:rsidR="00F15263">
        <w:t>useful</w:t>
      </w:r>
      <w:r w:rsidR="00167ECF">
        <w:t xml:space="preserve"> </w:t>
      </w:r>
      <w:r w:rsidR="001E62DE">
        <w:t>not only</w:t>
      </w:r>
      <w:proofErr w:type="gramEnd"/>
      <w:r w:rsidR="001E62DE">
        <w:t xml:space="preserve"> </w:t>
      </w:r>
      <w:r w:rsidR="00496E74">
        <w:t>for appraising art, but</w:t>
      </w:r>
      <w:r w:rsidR="00466FBA">
        <w:t xml:space="preserve"> </w:t>
      </w:r>
      <w:r w:rsidR="00B000B7">
        <w:t xml:space="preserve">also for other tasks </w:t>
      </w:r>
      <w:r w:rsidR="001764C7">
        <w:t>where art pieces must be compared</w:t>
      </w:r>
      <w:r w:rsidR="0034307F">
        <w:t>, such as</w:t>
      </w:r>
      <w:r w:rsidR="00BE4751">
        <w:t xml:space="preserve"> </w:t>
      </w:r>
      <w:r w:rsidR="00AD3B76">
        <w:t>forecasting</w:t>
      </w:r>
      <w:r w:rsidR="00694E2E">
        <w:t xml:space="preserve"> returns to art and</w:t>
      </w:r>
      <w:r w:rsidR="00AD3B76">
        <w:t xml:space="preserve"> </w:t>
      </w:r>
      <w:r w:rsidR="0005153C">
        <w:t xml:space="preserve">constructing </w:t>
      </w:r>
      <w:r w:rsidR="00DD743A">
        <w:t xml:space="preserve">price </w:t>
      </w:r>
      <w:r w:rsidR="00984110">
        <w:t>indices.</w:t>
      </w:r>
      <w:r w:rsidR="00B0574F">
        <w:t xml:space="preserve"> We hope our</w:t>
      </w:r>
      <w:r w:rsidR="00075A2E">
        <w:t xml:space="preserve"> two measures of </w:t>
      </w:r>
      <w:r w:rsidR="002B32B4">
        <w:lastRenderedPageBreak/>
        <w:t xml:space="preserve">similarity </w:t>
      </w:r>
      <w:r w:rsidR="0026639C">
        <w:t xml:space="preserve">may provide a starting point for </w:t>
      </w:r>
      <w:r w:rsidR="00EC21FE">
        <w:t>such analysis.</w:t>
      </w:r>
      <w:r w:rsidR="007C32BF" w:rsidRPr="007C32BF">
        <w:t xml:space="preserve"> </w:t>
      </w:r>
      <w:r w:rsidR="007C32BF">
        <w:t>Second,</w:t>
      </w:r>
      <w:r w:rsidR="007C32BF" w:rsidRPr="00AD372D">
        <w:t xml:space="preserve"> </w:t>
      </w:r>
      <w:r w:rsidR="007C32BF">
        <w:t xml:space="preserve">much of the econometric work </w:t>
      </w:r>
      <w:r w:rsidR="000D13D9">
        <w:t xml:space="preserve">on art auctions </w:t>
      </w:r>
      <w:r w:rsidR="007C32BF">
        <w:t xml:space="preserve">has relied on the same two </w:t>
      </w:r>
      <w:proofErr w:type="gramStart"/>
      <w:r w:rsidR="007C32BF">
        <w:t>Impressionist</w:t>
      </w:r>
      <w:proofErr w:type="gramEnd"/>
      <w:r w:rsidR="007C32BF">
        <w:t xml:space="preserve"> and Contemporary art datasets that only </w:t>
      </w:r>
      <w:r w:rsidR="00C379DD">
        <w:t>include</w:t>
      </w:r>
      <w:r w:rsidR="007C32BF">
        <w:t xml:space="preserve"> </w:t>
      </w:r>
      <w:r w:rsidR="000C764B">
        <w:t>s</w:t>
      </w:r>
      <w:r w:rsidR="007C32BF">
        <w:t>ales until 1991 and 1994, respectively.</w:t>
      </w:r>
      <w:r w:rsidR="008B2D63">
        <w:t xml:space="preserve"> </w:t>
      </w:r>
      <w:r w:rsidR="0012767D">
        <w:t xml:space="preserve">Our new dataset of approximately 500,000 assorted art sales (2006-2015), constructed by writing a Python program to scrape </w:t>
      </w:r>
      <w:proofErr w:type="spellStart"/>
      <w:r w:rsidR="0012767D">
        <w:t>Blouin</w:t>
      </w:r>
      <w:proofErr w:type="spellEnd"/>
      <w:r w:rsidR="0012767D">
        <w:t xml:space="preserve"> </w:t>
      </w:r>
      <w:proofErr w:type="spellStart"/>
      <w:r w:rsidR="0012767D">
        <w:t>ArtInfo</w:t>
      </w:r>
      <w:proofErr w:type="spellEnd"/>
      <w:r w:rsidR="0012767D">
        <w:t xml:space="preserve"> for 10 straight days, </w:t>
      </w:r>
      <w:r w:rsidR="00DE4824">
        <w:t>is</w:t>
      </w:r>
      <w:r w:rsidR="0012767D">
        <w:t xml:space="preserve"> a larger and more up-to-date </w:t>
      </w:r>
      <w:r w:rsidR="00E34618">
        <w:t>collection</w:t>
      </w:r>
      <w:r w:rsidR="006C525C">
        <w:t xml:space="preserve"> of auction</w:t>
      </w:r>
      <w:r w:rsidR="00385689">
        <w:t xml:space="preserve"> data</w:t>
      </w:r>
      <w:r w:rsidR="006C525C">
        <w:t>.</w:t>
      </w:r>
      <w:r w:rsidR="00932836">
        <w:t xml:space="preserve"> </w:t>
      </w:r>
      <w:r>
        <w:t xml:space="preserve">Lastly, our discovery of anchoring cross-effects is </w:t>
      </w:r>
      <w:r w:rsidR="0088496F">
        <w:t>notable</w:t>
      </w:r>
      <w:r>
        <w:t xml:space="preserve"> because it adds to the growing body of research on </w:t>
      </w:r>
      <w:r w:rsidR="00891F0F">
        <w:t xml:space="preserve">implicit </w:t>
      </w:r>
      <w:r>
        <w:t xml:space="preserve">price signals </w:t>
      </w:r>
      <w:r w:rsidR="00A9319E">
        <w:t xml:space="preserve">in </w:t>
      </w:r>
      <w:r>
        <w:t>the art auction market. For researchers, our work allows one to account for hidden biases (</w:t>
      </w:r>
      <w:r w:rsidR="00A0726A">
        <w:t xml:space="preserve">including </w:t>
      </w:r>
      <w:r>
        <w:t xml:space="preserve">anchoring) </w:t>
      </w:r>
      <w:r w:rsidR="006B5181">
        <w:t xml:space="preserve">when </w:t>
      </w:r>
      <w:r w:rsidR="001B5CCE">
        <w:t xml:space="preserve">comparing </w:t>
      </w:r>
      <w:r w:rsidR="005354D7">
        <w:t xml:space="preserve">sales of </w:t>
      </w:r>
      <w:r w:rsidR="00C804F1">
        <w:t xml:space="preserve">different </w:t>
      </w:r>
      <w:r w:rsidR="001D40CE">
        <w:t>art</w:t>
      </w:r>
      <w:r w:rsidR="00E71BFF">
        <w:t xml:space="preserve"> pieces</w:t>
      </w:r>
      <w:r w:rsidR="00ED79F4">
        <w:t xml:space="preserve">, </w:t>
      </w:r>
      <w:r w:rsidR="000332E0">
        <w:t>and</w:t>
      </w:r>
      <w:r w:rsidR="008777DC">
        <w:t xml:space="preserve"> demonstrates</w:t>
      </w:r>
      <w:r w:rsidR="00042D79">
        <w:t xml:space="preserve"> </w:t>
      </w:r>
      <w:r w:rsidR="00696092">
        <w:t xml:space="preserve">how </w:t>
      </w:r>
      <w:proofErr w:type="spellStart"/>
      <w:r w:rsidR="00EC343E">
        <w:t>Beggs</w:t>
      </w:r>
      <w:proofErr w:type="spellEnd"/>
      <w:r w:rsidR="00EC343E">
        <w:t xml:space="preserve"> &amp; </w:t>
      </w:r>
      <w:proofErr w:type="spellStart"/>
      <w:r w:rsidR="00EC343E">
        <w:t>Graddy’s</w:t>
      </w:r>
      <w:proofErr w:type="spellEnd"/>
      <w:r w:rsidR="00EC343E">
        <w:t xml:space="preserve"> original </w:t>
      </w:r>
      <w:r w:rsidR="002B662A">
        <w:t xml:space="preserve">anchoring </w:t>
      </w:r>
      <w:r w:rsidR="00EC343E">
        <w:t>model</w:t>
      </w:r>
      <w:r w:rsidR="00696092">
        <w:t xml:space="preserve"> may be </w:t>
      </w:r>
      <w:r w:rsidR="00BC5E36">
        <w:t xml:space="preserve">successfully </w:t>
      </w:r>
      <w:r w:rsidR="00C14D3F">
        <w:t>customized</w:t>
      </w:r>
      <w:r w:rsidR="00F363AD">
        <w:t>.</w:t>
      </w:r>
      <w:r>
        <w:t xml:space="preserve"> For auction houses and professionals, our work provides a practical regression model for estimating an artwork’s price in light of related sales. Our approach is more general than </w:t>
      </w:r>
      <w:proofErr w:type="spellStart"/>
      <w:r w:rsidR="00C673FA">
        <w:t>Beggs</w:t>
      </w:r>
      <w:proofErr w:type="spellEnd"/>
      <w:r w:rsidR="00C673FA">
        <w:t xml:space="preserve"> &amp; </w:t>
      </w:r>
      <w:proofErr w:type="spellStart"/>
      <w:r w:rsidR="00C673FA">
        <w:t>Graddy’s</w:t>
      </w:r>
      <w:proofErr w:type="spellEnd"/>
      <w:r w:rsidR="00DC5B2F">
        <w:t xml:space="preserve"> original model, </w:t>
      </w:r>
      <w:r>
        <w:t>which has been extensively applied in other domains such as corporate finance</w:t>
      </w:r>
      <w:ins w:id="45" w:author="Jessica" w:date="2016-04-10T21:16:00Z">
        <w:r w:rsidR="008B0477">
          <w:t>,</w:t>
        </w:r>
      </w:ins>
      <w:r>
        <w:rPr>
          <w:rStyle w:val="FootnoteReference"/>
        </w:rPr>
        <w:footnoteReference w:id="4"/>
      </w:r>
      <w:del w:id="46" w:author="Jessica" w:date="2016-04-10T21:16:00Z">
        <w:r w:rsidDel="008B0477">
          <w:delText>,</w:delText>
        </w:r>
      </w:del>
      <w:r>
        <w:t xml:space="preserve"> real estate</w:t>
      </w:r>
      <w:ins w:id="47" w:author="Jessica" w:date="2016-04-10T21:16:00Z">
        <w:r w:rsidR="008B0477">
          <w:t>,</w:t>
        </w:r>
      </w:ins>
      <w:r>
        <w:rPr>
          <w:rStyle w:val="FootnoteReference"/>
        </w:rPr>
        <w:footnoteReference w:id="5"/>
      </w:r>
      <w:del w:id="48" w:author="Jessica" w:date="2016-04-10T21:16:00Z">
        <w:r w:rsidDel="008B0477">
          <w:delText>,</w:delText>
        </w:r>
      </w:del>
      <w:r>
        <w:t xml:space="preserve"> and horse racing</w:t>
      </w:r>
      <w:ins w:id="49" w:author="Jessica" w:date="2016-04-10T21:15:00Z">
        <w:r w:rsidR="008B0477">
          <w:t>.</w:t>
        </w:r>
      </w:ins>
      <w:r>
        <w:rPr>
          <w:rStyle w:val="FootnoteReference"/>
        </w:rPr>
        <w:footnoteReference w:id="6"/>
      </w:r>
      <w:del w:id="50" w:author="Jessica" w:date="2016-04-10T21:15:00Z">
        <w:r w:rsidDel="008B0477">
          <w:delText>.</w:delText>
        </w:r>
      </w:del>
    </w:p>
    <w:p w:rsidR="007F2753" w:rsidRDefault="007F2753" w:rsidP="004D58B7">
      <w:pPr>
        <w:spacing w:line="480" w:lineRule="auto"/>
        <w:jc w:val="both"/>
      </w:pPr>
      <w:r>
        <w:lastRenderedPageBreak/>
        <w:t>As part of our research, we conducted interviews with several specialists and experts in the field. To learn about the art market and how auction specialists appraise pieces, we talked with Mark Best (Princeton ‘00), a f</w:t>
      </w:r>
      <w:r w:rsidR="004309B0">
        <w:t xml:space="preserve">ormer financial analyst who is now </w:t>
      </w:r>
      <w:r>
        <w:t>a specialist in American, Modern, and Contemporary prints at Sotheby’s NYC</w:t>
      </w:r>
      <w:r w:rsidR="00835D7B">
        <w:t xml:space="preserve">. </w:t>
      </w:r>
      <w:r w:rsidR="006476A3">
        <w:t xml:space="preserve">For </w:t>
      </w:r>
      <w:r>
        <w:t xml:space="preserve">insight into artistic similarity, we talked with Hadley Newton (Princeton ’16), who formerly worked at Sotheby’s with Impressionist art. </w:t>
      </w:r>
      <w:r w:rsidR="0096747F">
        <w:t>The three artist pairs</w:t>
      </w:r>
      <w:r w:rsidR="002406A6">
        <w:t xml:space="preserve"> we </w:t>
      </w:r>
      <w:r w:rsidR="001E0475">
        <w:t>examine</w:t>
      </w:r>
      <w:r w:rsidR="002406A6">
        <w:t xml:space="preserve"> </w:t>
      </w:r>
      <w:r w:rsidR="00A82118">
        <w:t>in S</w:t>
      </w:r>
      <w:r w:rsidR="00D85CD0">
        <w:t xml:space="preserve">ection &lt;&gt; </w:t>
      </w:r>
      <w:r w:rsidR="00A82118">
        <w:t xml:space="preserve">were </w:t>
      </w:r>
      <w:r w:rsidR="00717DD2">
        <w:t xml:space="preserve">suggested by </w:t>
      </w:r>
      <w:r w:rsidR="001B1118">
        <w:t>Hadley</w:t>
      </w:r>
      <w:r w:rsidR="0023626C">
        <w:t>.</w:t>
      </w:r>
      <w:r w:rsidR="00B60DC2">
        <w:t xml:space="preserve"> </w:t>
      </w:r>
      <w:r>
        <w:t xml:space="preserve">We also talked extensively with </w:t>
      </w:r>
      <w:proofErr w:type="spellStart"/>
      <w:r>
        <w:t>Raphaelle</w:t>
      </w:r>
      <w:proofErr w:type="spellEnd"/>
      <w:r>
        <w:t xml:space="preserve"> </w:t>
      </w:r>
      <w:proofErr w:type="spellStart"/>
      <w:r>
        <w:t>Benabou</w:t>
      </w:r>
      <w:proofErr w:type="spellEnd"/>
      <w:r>
        <w:t xml:space="preserve"> (Princeton ’15), who </w:t>
      </w:r>
      <w:r w:rsidR="00A238F8">
        <w:t>is</w:t>
      </w:r>
      <w:r>
        <w:t xml:space="preserve"> </w:t>
      </w:r>
      <w:r w:rsidR="00DD51E4">
        <w:t>an</w:t>
      </w:r>
      <w:r w:rsidR="00564FAA">
        <w:t xml:space="preserve"> </w:t>
      </w:r>
      <w:r>
        <w:t>administrator of art collections</w:t>
      </w:r>
      <w:r w:rsidR="004C3D3C">
        <w:t>, estates, and valuations</w:t>
      </w:r>
      <w:r>
        <w:t xml:space="preserve"> at Bonham’s in London</w:t>
      </w:r>
      <w:r w:rsidR="0035681F">
        <w:t>.</w:t>
      </w:r>
      <w:r w:rsidR="00F624B6">
        <w:t xml:space="preserve"> </w:t>
      </w:r>
      <w:proofErr w:type="spellStart"/>
      <w:r w:rsidR="006B2780">
        <w:t>Raphaelle</w:t>
      </w:r>
      <w:proofErr w:type="spellEnd"/>
      <w:r w:rsidR="006B2780">
        <w:t xml:space="preserve"> </w:t>
      </w:r>
      <w:r>
        <w:t>provided us with many of our anecdotes</w:t>
      </w:r>
      <w:r w:rsidR="00FC2EBC">
        <w:t xml:space="preserve"> and</w:t>
      </w:r>
      <w:r w:rsidR="006D2EC2">
        <w:t xml:space="preserve"> </w:t>
      </w:r>
      <w:r w:rsidR="00B05967">
        <w:t>fact-checked</w:t>
      </w:r>
      <w:r w:rsidR="006760F8">
        <w:t xml:space="preserve"> our</w:t>
      </w:r>
      <w:r w:rsidR="00FC2EBC">
        <w:t xml:space="preserve"> </w:t>
      </w:r>
      <w:r w:rsidR="007B6FC1">
        <w:t>description of the auction system</w:t>
      </w:r>
      <w:r>
        <w:t xml:space="preserve">. We draw upon these interviews </w:t>
      </w:r>
      <w:r w:rsidR="00430E12">
        <w:t xml:space="preserve">for </w:t>
      </w:r>
      <w:r w:rsidR="00035F27">
        <w:t xml:space="preserve">both our discussion and our </w:t>
      </w:r>
      <w:r w:rsidR="00740337">
        <w:t xml:space="preserve">quantitative analysis. </w:t>
      </w:r>
    </w:p>
    <w:p w:rsidR="007F2753" w:rsidRDefault="007F2753" w:rsidP="007F2753">
      <w:pPr>
        <w:spacing w:line="480" w:lineRule="auto"/>
        <w:jc w:val="both"/>
      </w:pPr>
      <w:r>
        <w:t>Determining art</w:t>
      </w:r>
      <w:r w:rsidR="003E50CE">
        <w:t>istic similarity is not trivial:</w:t>
      </w:r>
      <w:r>
        <w:t xml:space="preserve"> Mark Best </w:t>
      </w:r>
      <w:r w:rsidR="00AE2721">
        <w:t>told us</w:t>
      </w:r>
      <w:r w:rsidR="008D3715">
        <w:t xml:space="preserve"> </w:t>
      </w:r>
      <w:r>
        <w:t xml:space="preserve">that no </w:t>
      </w:r>
      <w:proofErr w:type="gramStart"/>
      <w:r>
        <w:t>two art</w:t>
      </w:r>
      <w:proofErr w:type="gramEnd"/>
      <w:r>
        <w:t xml:space="preserve"> pieces are the same. Even in the case of prints, where 100-200 copies (editions) of the same art piece are manufactured and numbered in order of production, an edition</w:t>
      </w:r>
      <w:r w:rsidR="005C160F">
        <w:t xml:space="preserve"> with a lower number </w:t>
      </w:r>
      <w:r w:rsidR="008F578F">
        <w:t>(</w:t>
      </w:r>
      <w:r w:rsidR="005F260D">
        <w:t xml:space="preserve">i.e. </w:t>
      </w:r>
      <w:r w:rsidR="00E1055B">
        <w:t xml:space="preserve">produced earlier) </w:t>
      </w:r>
      <w:r w:rsidR="0041100E">
        <w:t xml:space="preserve">may sell for </w:t>
      </w:r>
      <w:r w:rsidR="003B3147">
        <w:t xml:space="preserve">more than </w:t>
      </w:r>
      <w:r w:rsidR="005C160F">
        <w:t>an edition with a higher</w:t>
      </w:r>
      <w:r w:rsidR="006A5608">
        <w:t xml:space="preserve"> number</w:t>
      </w:r>
      <w:r>
        <w:t xml:space="preserve">. Furthermore, drivers of similarity </w:t>
      </w:r>
      <w:r w:rsidR="00096708">
        <w:t>can</w:t>
      </w:r>
      <w:r>
        <w:t xml:space="preserve"> vary at different price points</w:t>
      </w:r>
      <w:r w:rsidR="0067009E">
        <w:t>, and</w:t>
      </w:r>
      <w:r>
        <w:t xml:space="preserve">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rsidR="00E558A5" w:rsidRPr="007F2753" w:rsidRDefault="007F2753" w:rsidP="00C55824">
      <w:pPr>
        <w:spacing w:line="480" w:lineRule="auto"/>
        <w:jc w:val="both"/>
      </w:pPr>
      <w:r>
        <w:lastRenderedPageBreak/>
        <w:t>This thesis proceeds as follows. In Section I, we give a brief overview of the art auction system and process, fo</w:t>
      </w:r>
      <w:r w:rsidR="00494D2E">
        <w:t>llowed by a discussion of</w:t>
      </w:r>
      <w:r>
        <w:t xml:space="preserve"> anchoring and its role in this market. Section II surveys the </w:t>
      </w:r>
      <w:r w:rsidR="0043199A">
        <w:t>literature relevant to</w:t>
      </w:r>
      <w:r>
        <w:t xml:space="preserve"> anchoring in the art market, and </w:t>
      </w:r>
      <w:r w:rsidR="00BE6825">
        <w:t xml:space="preserve">explains </w:t>
      </w:r>
      <w:r>
        <w:t xml:space="preserve">how our research fits </w:t>
      </w:r>
      <w:ins w:id="51" w:author="Jessica" w:date="2016-04-10T21:17:00Z">
        <w:r w:rsidR="008B0477">
          <w:t>with</w:t>
        </w:r>
      </w:ins>
      <w:r>
        <w:t>in</w:t>
      </w:r>
      <w:ins w:id="52" w:author="Jessica" w:date="2016-04-10T21:17:00Z">
        <w:r w:rsidR="008B0477">
          <w:t xml:space="preserve"> the broader literature</w:t>
        </w:r>
      </w:ins>
      <w:bookmarkStart w:id="53" w:name="_GoBack"/>
      <w:bookmarkEnd w:id="53"/>
      <w:r>
        <w:t xml:space="preserve">. Section III describes our methodology, which includes the original regressions of </w:t>
      </w:r>
      <w:proofErr w:type="spellStart"/>
      <w:r>
        <w:t>Beggs</w:t>
      </w:r>
      <w:proofErr w:type="spellEnd"/>
      <w:r>
        <w:t xml:space="preserve"> &amp; </w:t>
      </w:r>
      <w:proofErr w:type="spellStart"/>
      <w:r>
        <w:t>Graddy</w:t>
      </w:r>
      <w:proofErr w:type="spellEnd"/>
      <w:r w:rsidR="000C7A84">
        <w:t xml:space="preserve"> (2009)</w:t>
      </w:r>
      <w:r>
        <w:t xml:space="preserve">, our expanded regression models, and our measures of substitution. Section IV </w:t>
      </w:r>
      <w:r w:rsidR="000E3B99">
        <w:t xml:space="preserve">describes </w:t>
      </w:r>
      <w:r>
        <w:t xml:space="preserve">the original data of </w:t>
      </w:r>
      <w:proofErr w:type="spellStart"/>
      <w:r>
        <w:t>Beggs</w:t>
      </w:r>
      <w:proofErr w:type="spellEnd"/>
      <w:r>
        <w:t xml:space="preserve"> &amp; </w:t>
      </w:r>
      <w:proofErr w:type="spellStart"/>
      <w:r>
        <w:t>Graddy</w:t>
      </w:r>
      <w:proofErr w:type="spellEnd"/>
      <w:r>
        <w:t>,</w:t>
      </w:r>
      <w:r w:rsidR="003E1A19">
        <w:t xml:space="preserve"> </w:t>
      </w:r>
      <w:proofErr w:type="gramStart"/>
      <w:r w:rsidR="003E1A19">
        <w:t>then</w:t>
      </w:r>
      <w:proofErr w:type="gramEnd"/>
      <w:r w:rsidR="003E1A19">
        <w:t xml:space="preserve"> introduces our </w:t>
      </w:r>
      <w:r w:rsidR="00556E0C">
        <w:t>new dataset</w:t>
      </w:r>
      <w:r>
        <w:t xml:space="preserve">. Section V gives our results. This includes our replication of the anchoring work of </w:t>
      </w:r>
      <w:proofErr w:type="spellStart"/>
      <w:r>
        <w:t>Beggs</w:t>
      </w:r>
      <w:proofErr w:type="spellEnd"/>
      <w:r>
        <w:t xml:space="preserve"> &amp; </w:t>
      </w:r>
      <w:proofErr w:type="spellStart"/>
      <w:r>
        <w:t>Graddy</w:t>
      </w:r>
      <w:proofErr w:type="spellEnd"/>
      <w:r>
        <w:t>, followed by our findings</w:t>
      </w:r>
      <w:r w:rsidR="00CF0F42">
        <w:t xml:space="preserve"> on</w:t>
      </w:r>
      <w:r>
        <w:t xml:space="preserve"> anchoring cross-effects. We then present the results of our</w:t>
      </w:r>
      <w:r w:rsidR="000F3348">
        <w:t xml:space="preserve"> </w:t>
      </w:r>
      <w:r w:rsidR="002C5A37">
        <w:t xml:space="preserve">experiments on </w:t>
      </w:r>
      <w:r w:rsidR="000B6CCA">
        <w:t xml:space="preserve">the </w:t>
      </w:r>
      <w:r w:rsidR="00FC79AE">
        <w:t xml:space="preserve">three </w:t>
      </w:r>
      <w:r w:rsidR="000B6CCA">
        <w:t xml:space="preserve">artist pairs </w:t>
      </w:r>
      <w:r w:rsidR="00496D54">
        <w:t xml:space="preserve">suggested to us by </w:t>
      </w:r>
      <w:r w:rsidR="00020B75">
        <w:t>Hadley Newton</w:t>
      </w:r>
      <w:r>
        <w:t xml:space="preserve">. </w:t>
      </w:r>
      <w:r w:rsidR="00AD5A8A">
        <w:t xml:space="preserve">Finally, </w:t>
      </w:r>
      <w:r>
        <w:t>Section VI</w:t>
      </w:r>
      <w:r w:rsidR="00AD5A8A">
        <w:t>I</w:t>
      </w:r>
      <w:r>
        <w:t xml:space="preserve"> </w:t>
      </w:r>
      <w:r w:rsidR="00AD5A8A">
        <w:t xml:space="preserve">concludes with a </w:t>
      </w:r>
      <w:r w:rsidR="00D01DD9">
        <w:t>summary of our</w:t>
      </w:r>
      <w:r w:rsidR="000A4412">
        <w:t xml:space="preserve"> research</w:t>
      </w:r>
      <w:r w:rsidR="00185833">
        <w:t xml:space="preserve"> </w:t>
      </w:r>
      <w:r w:rsidR="00D01DD9">
        <w:t xml:space="preserve">and </w:t>
      </w:r>
      <w:r w:rsidR="00F50EBE">
        <w:t xml:space="preserve">directions for future </w:t>
      </w:r>
      <w:r w:rsidR="00EE5AD8">
        <w:t>work.</w:t>
      </w:r>
    </w:p>
    <w:sectPr w:rsidR="00E558A5" w:rsidRPr="007F2753">
      <w:foot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ssica" w:date="2016-04-10T21:02:00Z" w:initials="J">
    <w:p w:rsidR="0026007C" w:rsidRDefault="0026007C">
      <w:pPr>
        <w:pStyle w:val="CommentText"/>
      </w:pPr>
      <w:r>
        <w:rPr>
          <w:rStyle w:val="CommentReference"/>
        </w:rPr>
        <w:annotationRef/>
      </w:r>
      <w:r>
        <w:t xml:space="preserve">Is the official name Christie’s Auction House? That might be good to use here in case your reader isn’t familiar with the terminology. </w:t>
      </w:r>
    </w:p>
  </w:comment>
  <w:comment w:id="23" w:author="Jessica" w:date="2016-04-10T21:07:00Z" w:initials="J">
    <w:p w:rsidR="0026007C" w:rsidRDefault="0026007C">
      <w:pPr>
        <w:pStyle w:val="CommentText"/>
      </w:pPr>
      <w:r>
        <w:rPr>
          <w:rStyle w:val="CommentReference"/>
        </w:rPr>
        <w:annotationRef/>
      </w:r>
      <w:r>
        <w:t>You have a tendency to use parentheses, but some of these bigger terms would be better off explained in their own individual sentences.</w:t>
      </w:r>
    </w:p>
  </w:comment>
  <w:comment w:id="25" w:author="Jessica" w:date="2016-04-10T21:08:00Z" w:initials="J">
    <w:p w:rsidR="0026007C" w:rsidRDefault="0026007C">
      <w:pPr>
        <w:pStyle w:val="CommentText"/>
      </w:pPr>
      <w:r>
        <w:rPr>
          <w:rStyle w:val="CommentReference"/>
        </w:rPr>
        <w:annotationRef/>
      </w:r>
      <w:r>
        <w:t>I don’t think this is the clearest way to put this point because you’re not explaining HOW they’re driving up the price. Maybe you could just say that they’re willing to pay a higher price as a result of the relatively higher reference point?</w:t>
      </w:r>
    </w:p>
  </w:comment>
  <w:comment w:id="27" w:author="Jessica" w:date="2016-04-10T21:11:00Z" w:initials="J">
    <w:p w:rsidR="0026007C" w:rsidRDefault="0026007C">
      <w:pPr>
        <w:pStyle w:val="CommentText"/>
      </w:pPr>
      <w:r>
        <w:rPr>
          <w:rStyle w:val="CommentReference"/>
        </w:rPr>
        <w:annotationRef/>
      </w:r>
      <w:r>
        <w:t>You still haven’t explained to me why past price is an irrelevant determinant of a painting’s value. While this extra sentence is helpful, it seems like you’re saying: “Past price is an irrelevant signal for determining value because when we do these calculations, the result does not reflect the painting’s true value.” It’s a roundabout argument that doesn’t explain WHY the results don’t reflect the painting’s true value. What may be helpful here is to just find and cite an article stating that past prices don’t consign value to paintings.</w:t>
      </w:r>
    </w:p>
  </w:comment>
  <w:comment w:id="41" w:author="Jessica" w:date="2016-04-10T21:14:00Z" w:initials="J">
    <w:p w:rsidR="008B0477" w:rsidRDefault="008B0477">
      <w:pPr>
        <w:pStyle w:val="CommentText"/>
      </w:pPr>
      <w:r>
        <w:rPr>
          <w:rStyle w:val="CommentReference"/>
        </w:rPr>
        <w:annotationRef/>
      </w:r>
      <w:r>
        <w:t xml:space="preserve">Data should be mentioned just after the first sentence in this paragraph because you essentially use the same data sets for all three tests. </w:t>
      </w:r>
      <w:proofErr w:type="spellStart"/>
      <w:r>
        <w:t>Organizationaly</w:t>
      </w:r>
      <w:proofErr w:type="spellEnd"/>
      <w:r>
        <w:t>, this makes more sense.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07C" w:rsidRDefault="0026007C" w:rsidP="004518F5">
      <w:pPr>
        <w:spacing w:line="240" w:lineRule="auto"/>
      </w:pPr>
      <w:r>
        <w:separator/>
      </w:r>
    </w:p>
  </w:endnote>
  <w:endnote w:type="continuationSeparator" w:id="0">
    <w:p w:rsidR="0026007C" w:rsidRDefault="0026007C"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5526175"/>
      <w:docPartObj>
        <w:docPartGallery w:val="Page Numbers (Bottom of Page)"/>
        <w:docPartUnique/>
      </w:docPartObj>
    </w:sdtPr>
    <w:sdtEndPr>
      <w:rPr>
        <w:noProof/>
      </w:rPr>
    </w:sdtEndPr>
    <w:sdtContent>
      <w:p w:rsidR="0026007C" w:rsidRDefault="0026007C">
        <w:pPr>
          <w:pStyle w:val="Footer"/>
          <w:jc w:val="center"/>
        </w:pPr>
        <w:r>
          <w:fldChar w:fldCharType="begin"/>
        </w:r>
        <w:r>
          <w:instrText xml:space="preserve"> PAGE   \* MERGEFORMAT </w:instrText>
        </w:r>
        <w:r>
          <w:fldChar w:fldCharType="separate"/>
        </w:r>
        <w:r w:rsidR="008B0477">
          <w:rPr>
            <w:noProof/>
          </w:rPr>
          <w:t>1</w:t>
        </w:r>
        <w:r>
          <w:rPr>
            <w:noProof/>
          </w:rPr>
          <w:fldChar w:fldCharType="end"/>
        </w:r>
      </w:p>
    </w:sdtContent>
  </w:sdt>
  <w:p w:rsidR="0026007C" w:rsidRDefault="002600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07C" w:rsidRDefault="0026007C" w:rsidP="004518F5">
      <w:pPr>
        <w:spacing w:line="240" w:lineRule="auto"/>
      </w:pPr>
      <w:r>
        <w:separator/>
      </w:r>
    </w:p>
  </w:footnote>
  <w:footnote w:type="continuationSeparator" w:id="0">
    <w:p w:rsidR="0026007C" w:rsidRDefault="0026007C" w:rsidP="004518F5">
      <w:pPr>
        <w:spacing w:line="240" w:lineRule="auto"/>
      </w:pPr>
      <w:r>
        <w:continuationSeparator/>
      </w:r>
    </w:p>
  </w:footnote>
  <w:footnote w:id="1">
    <w:p w:rsidR="0026007C" w:rsidRDefault="0026007C" w:rsidP="007F2753">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26007C" w:rsidRDefault="0026007C" w:rsidP="007F2753">
      <w:pPr>
        <w:pStyle w:val="FootnoteText"/>
      </w:pPr>
      <w:r>
        <w:rPr>
          <w:rStyle w:val="FootnoteReference"/>
        </w:rPr>
        <w:footnoteRef/>
      </w:r>
      <w:r>
        <w:t xml:space="preserve"> </w:t>
      </w:r>
      <w:hyperlink r:id="rId1" w:history="1">
        <w:r w:rsidRPr="002D1FB6">
          <w:rPr>
            <w:rStyle w:val="Hyperlink"/>
          </w:rPr>
          <w:t>http://www.christies.com/about/press-center/releases/pressrelease.aspx?pressreleaseid=7712</w:t>
        </w:r>
      </w:hyperlink>
    </w:p>
    <w:p w:rsidR="0026007C" w:rsidRDefault="0026007C" w:rsidP="007F2753">
      <w:pPr>
        <w:pStyle w:val="FootnoteText"/>
      </w:pPr>
      <w:hyperlink r:id="rId2" w:history="1">
        <w:r w:rsidRPr="00BE22BF">
          <w:rPr>
            <w:rStyle w:val="Hyperlink"/>
          </w:rPr>
          <w:t>http://www.xe.com/currencyconverter/convert/?From=GBP&amp;To=USD</w:t>
        </w:r>
      </w:hyperlink>
      <w:r>
        <w:t xml:space="preserve"> accessed 2/20/2015</w:t>
      </w:r>
    </w:p>
  </w:footnote>
  <w:footnote w:id="3">
    <w:p w:rsidR="0026007C" w:rsidRDefault="0026007C" w:rsidP="007F2753">
      <w:pPr>
        <w:pStyle w:val="FootnoteText"/>
      </w:pPr>
      <w:r>
        <w:rPr>
          <w:rStyle w:val="FootnoteReference"/>
        </w:rPr>
        <w:footnoteRef/>
      </w:r>
      <w:r>
        <w:t xml:space="preserve"> Interview with </w:t>
      </w:r>
      <w:proofErr w:type="spellStart"/>
      <w:r>
        <w:t>Raphaelle</w:t>
      </w:r>
      <w:proofErr w:type="spellEnd"/>
      <w:r>
        <w:t xml:space="preserve"> </w:t>
      </w:r>
      <w:proofErr w:type="spellStart"/>
      <w:r>
        <w:t>Benabou</w:t>
      </w:r>
      <w:proofErr w:type="spellEnd"/>
    </w:p>
  </w:footnote>
  <w:footnote w:id="4">
    <w:p w:rsidR="0026007C" w:rsidRDefault="0026007C" w:rsidP="007F2753">
      <w:pPr>
        <w:pStyle w:val="FootnoteText"/>
      </w:pPr>
      <w:r>
        <w:rPr>
          <w:rStyle w:val="FootnoteReference"/>
        </w:rPr>
        <w:footnoteRef/>
      </w:r>
      <w:r>
        <w:t xml:space="preserve"> </w:t>
      </w:r>
      <w:proofErr w:type="spellStart"/>
      <w:r>
        <w:rPr>
          <w:rFonts w:ascii="Arial" w:hAnsi="Arial" w:cs="Arial"/>
          <w:color w:val="222222"/>
          <w:shd w:val="clear" w:color="auto" w:fill="FFFFFF"/>
        </w:rPr>
        <w:t>Dougal</w:t>
      </w:r>
      <w:proofErr w:type="spellEnd"/>
      <w:r>
        <w:rPr>
          <w:rFonts w:ascii="Arial" w:hAnsi="Arial" w:cs="Arial"/>
          <w:color w:val="222222"/>
          <w:shd w:val="clear" w:color="auto" w:fill="FFFFFF"/>
        </w:rPr>
        <w:t>,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5">
    <w:p w:rsidR="0026007C" w:rsidRDefault="0026007C" w:rsidP="007F2753">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6">
    <w:p w:rsidR="0026007C" w:rsidRDefault="0026007C" w:rsidP="007F2753">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8F5"/>
    <w:rsid w:val="0000074C"/>
    <w:rsid w:val="000007C0"/>
    <w:rsid w:val="00001382"/>
    <w:rsid w:val="0000163E"/>
    <w:rsid w:val="00002056"/>
    <w:rsid w:val="000034CF"/>
    <w:rsid w:val="0000391C"/>
    <w:rsid w:val="00003977"/>
    <w:rsid w:val="00004641"/>
    <w:rsid w:val="00004C33"/>
    <w:rsid w:val="00005E00"/>
    <w:rsid w:val="00006074"/>
    <w:rsid w:val="00006A01"/>
    <w:rsid w:val="00006F5E"/>
    <w:rsid w:val="00013281"/>
    <w:rsid w:val="00014A60"/>
    <w:rsid w:val="00014E0F"/>
    <w:rsid w:val="00016F06"/>
    <w:rsid w:val="00017724"/>
    <w:rsid w:val="00017A58"/>
    <w:rsid w:val="0002045E"/>
    <w:rsid w:val="00020B75"/>
    <w:rsid w:val="00022E1E"/>
    <w:rsid w:val="00022E65"/>
    <w:rsid w:val="000231A8"/>
    <w:rsid w:val="00023AAF"/>
    <w:rsid w:val="000248B0"/>
    <w:rsid w:val="0002625A"/>
    <w:rsid w:val="00026A51"/>
    <w:rsid w:val="00030CDB"/>
    <w:rsid w:val="000314A5"/>
    <w:rsid w:val="00031BA8"/>
    <w:rsid w:val="000323AB"/>
    <w:rsid w:val="00032670"/>
    <w:rsid w:val="0003286C"/>
    <w:rsid w:val="000332E0"/>
    <w:rsid w:val="0003331C"/>
    <w:rsid w:val="000343BD"/>
    <w:rsid w:val="00034CCE"/>
    <w:rsid w:val="000351DF"/>
    <w:rsid w:val="00035F27"/>
    <w:rsid w:val="000362BA"/>
    <w:rsid w:val="000365F4"/>
    <w:rsid w:val="000405D4"/>
    <w:rsid w:val="00041139"/>
    <w:rsid w:val="00041FB6"/>
    <w:rsid w:val="000426C4"/>
    <w:rsid w:val="00042D79"/>
    <w:rsid w:val="00043A7E"/>
    <w:rsid w:val="00043BEB"/>
    <w:rsid w:val="00045180"/>
    <w:rsid w:val="00045D07"/>
    <w:rsid w:val="000462C6"/>
    <w:rsid w:val="00046E19"/>
    <w:rsid w:val="00047088"/>
    <w:rsid w:val="00047538"/>
    <w:rsid w:val="00047D28"/>
    <w:rsid w:val="000512C0"/>
    <w:rsid w:val="0005153C"/>
    <w:rsid w:val="0005236B"/>
    <w:rsid w:val="00052A01"/>
    <w:rsid w:val="00052EC1"/>
    <w:rsid w:val="00053B51"/>
    <w:rsid w:val="0005400F"/>
    <w:rsid w:val="0005514E"/>
    <w:rsid w:val="000553A5"/>
    <w:rsid w:val="00055F33"/>
    <w:rsid w:val="00056501"/>
    <w:rsid w:val="0005757F"/>
    <w:rsid w:val="00057E01"/>
    <w:rsid w:val="0006000E"/>
    <w:rsid w:val="0006028C"/>
    <w:rsid w:val="00061917"/>
    <w:rsid w:val="0006328A"/>
    <w:rsid w:val="000632C1"/>
    <w:rsid w:val="0006332E"/>
    <w:rsid w:val="000633FE"/>
    <w:rsid w:val="000646A5"/>
    <w:rsid w:val="000659D1"/>
    <w:rsid w:val="00065AB5"/>
    <w:rsid w:val="00071715"/>
    <w:rsid w:val="00071D44"/>
    <w:rsid w:val="00071E60"/>
    <w:rsid w:val="0007514D"/>
    <w:rsid w:val="00075A2E"/>
    <w:rsid w:val="00076812"/>
    <w:rsid w:val="00077146"/>
    <w:rsid w:val="000771B7"/>
    <w:rsid w:val="0007742A"/>
    <w:rsid w:val="00080098"/>
    <w:rsid w:val="00080FC7"/>
    <w:rsid w:val="000815AB"/>
    <w:rsid w:val="00081D54"/>
    <w:rsid w:val="000844CE"/>
    <w:rsid w:val="00084740"/>
    <w:rsid w:val="00084776"/>
    <w:rsid w:val="00084B43"/>
    <w:rsid w:val="00085A35"/>
    <w:rsid w:val="000860EA"/>
    <w:rsid w:val="00086D94"/>
    <w:rsid w:val="000872D4"/>
    <w:rsid w:val="000874A6"/>
    <w:rsid w:val="00087A27"/>
    <w:rsid w:val="00090880"/>
    <w:rsid w:val="00090964"/>
    <w:rsid w:val="000913E0"/>
    <w:rsid w:val="00091E59"/>
    <w:rsid w:val="00093594"/>
    <w:rsid w:val="0009363F"/>
    <w:rsid w:val="00093917"/>
    <w:rsid w:val="00094F45"/>
    <w:rsid w:val="00096708"/>
    <w:rsid w:val="00096D76"/>
    <w:rsid w:val="000A0852"/>
    <w:rsid w:val="000A0A50"/>
    <w:rsid w:val="000A0AE5"/>
    <w:rsid w:val="000A0B8D"/>
    <w:rsid w:val="000A14BF"/>
    <w:rsid w:val="000A224C"/>
    <w:rsid w:val="000A34A2"/>
    <w:rsid w:val="000A3B2C"/>
    <w:rsid w:val="000A3D7A"/>
    <w:rsid w:val="000A3F31"/>
    <w:rsid w:val="000A4259"/>
    <w:rsid w:val="000A4412"/>
    <w:rsid w:val="000A61CC"/>
    <w:rsid w:val="000A71A4"/>
    <w:rsid w:val="000B0373"/>
    <w:rsid w:val="000B09FB"/>
    <w:rsid w:val="000B0AEA"/>
    <w:rsid w:val="000B1211"/>
    <w:rsid w:val="000B15EB"/>
    <w:rsid w:val="000B1DE9"/>
    <w:rsid w:val="000B2AE2"/>
    <w:rsid w:val="000B3643"/>
    <w:rsid w:val="000B3B7F"/>
    <w:rsid w:val="000B43CD"/>
    <w:rsid w:val="000B498F"/>
    <w:rsid w:val="000B4B4C"/>
    <w:rsid w:val="000B50E3"/>
    <w:rsid w:val="000B53C4"/>
    <w:rsid w:val="000B58FF"/>
    <w:rsid w:val="000B61B8"/>
    <w:rsid w:val="000B65BC"/>
    <w:rsid w:val="000B6CCA"/>
    <w:rsid w:val="000C16CB"/>
    <w:rsid w:val="000C2DCF"/>
    <w:rsid w:val="000C6554"/>
    <w:rsid w:val="000C6BE6"/>
    <w:rsid w:val="000C764B"/>
    <w:rsid w:val="000C7A84"/>
    <w:rsid w:val="000D040D"/>
    <w:rsid w:val="000D13D9"/>
    <w:rsid w:val="000D2A00"/>
    <w:rsid w:val="000D57BF"/>
    <w:rsid w:val="000D70A6"/>
    <w:rsid w:val="000E0B8E"/>
    <w:rsid w:val="000E1229"/>
    <w:rsid w:val="000E1A08"/>
    <w:rsid w:val="000E29A6"/>
    <w:rsid w:val="000E3B99"/>
    <w:rsid w:val="000E4102"/>
    <w:rsid w:val="000E4521"/>
    <w:rsid w:val="000E4B48"/>
    <w:rsid w:val="000E580D"/>
    <w:rsid w:val="000E640E"/>
    <w:rsid w:val="000E66EA"/>
    <w:rsid w:val="000E7AC9"/>
    <w:rsid w:val="000F065A"/>
    <w:rsid w:val="000F2729"/>
    <w:rsid w:val="000F2F52"/>
    <w:rsid w:val="000F3348"/>
    <w:rsid w:val="000F3720"/>
    <w:rsid w:val="000F3773"/>
    <w:rsid w:val="000F47D0"/>
    <w:rsid w:val="000F731A"/>
    <w:rsid w:val="000F7A76"/>
    <w:rsid w:val="000F7CBB"/>
    <w:rsid w:val="000F7D59"/>
    <w:rsid w:val="000F7ECA"/>
    <w:rsid w:val="001006F5"/>
    <w:rsid w:val="00101061"/>
    <w:rsid w:val="001011F9"/>
    <w:rsid w:val="0010221B"/>
    <w:rsid w:val="001039A1"/>
    <w:rsid w:val="0010498A"/>
    <w:rsid w:val="00107124"/>
    <w:rsid w:val="00110175"/>
    <w:rsid w:val="00112C01"/>
    <w:rsid w:val="00112DD6"/>
    <w:rsid w:val="0011337D"/>
    <w:rsid w:val="00114376"/>
    <w:rsid w:val="00115F20"/>
    <w:rsid w:val="00116053"/>
    <w:rsid w:val="00116F4D"/>
    <w:rsid w:val="0011790D"/>
    <w:rsid w:val="001200A8"/>
    <w:rsid w:val="00121E8D"/>
    <w:rsid w:val="0012262C"/>
    <w:rsid w:val="00122E31"/>
    <w:rsid w:val="00123354"/>
    <w:rsid w:val="00123590"/>
    <w:rsid w:val="0012488A"/>
    <w:rsid w:val="00124A25"/>
    <w:rsid w:val="00124C56"/>
    <w:rsid w:val="001258AB"/>
    <w:rsid w:val="0012767D"/>
    <w:rsid w:val="00130B36"/>
    <w:rsid w:val="00131024"/>
    <w:rsid w:val="0013157A"/>
    <w:rsid w:val="001316B2"/>
    <w:rsid w:val="0013230E"/>
    <w:rsid w:val="001323D1"/>
    <w:rsid w:val="00132F5F"/>
    <w:rsid w:val="00133114"/>
    <w:rsid w:val="001335B5"/>
    <w:rsid w:val="00133F2D"/>
    <w:rsid w:val="00134AB9"/>
    <w:rsid w:val="00134E13"/>
    <w:rsid w:val="00135225"/>
    <w:rsid w:val="00135F6A"/>
    <w:rsid w:val="001365D9"/>
    <w:rsid w:val="00141042"/>
    <w:rsid w:val="00141E38"/>
    <w:rsid w:val="00143021"/>
    <w:rsid w:val="00143D7E"/>
    <w:rsid w:val="0015066C"/>
    <w:rsid w:val="00150785"/>
    <w:rsid w:val="00151E59"/>
    <w:rsid w:val="001521C0"/>
    <w:rsid w:val="0015300D"/>
    <w:rsid w:val="00154105"/>
    <w:rsid w:val="00154759"/>
    <w:rsid w:val="00154C85"/>
    <w:rsid w:val="00154FC2"/>
    <w:rsid w:val="0016069F"/>
    <w:rsid w:val="00161F9D"/>
    <w:rsid w:val="00163A85"/>
    <w:rsid w:val="00166A96"/>
    <w:rsid w:val="00166ED8"/>
    <w:rsid w:val="00167ECF"/>
    <w:rsid w:val="0017091B"/>
    <w:rsid w:val="0017097E"/>
    <w:rsid w:val="00170CA8"/>
    <w:rsid w:val="00171CA1"/>
    <w:rsid w:val="00171D82"/>
    <w:rsid w:val="00172EB9"/>
    <w:rsid w:val="00174FCA"/>
    <w:rsid w:val="00175805"/>
    <w:rsid w:val="001764C7"/>
    <w:rsid w:val="00180450"/>
    <w:rsid w:val="00180DC4"/>
    <w:rsid w:val="00181030"/>
    <w:rsid w:val="001827DD"/>
    <w:rsid w:val="001828E3"/>
    <w:rsid w:val="00182D2F"/>
    <w:rsid w:val="00183DBC"/>
    <w:rsid w:val="0018505C"/>
    <w:rsid w:val="00185833"/>
    <w:rsid w:val="00185EAA"/>
    <w:rsid w:val="0018693A"/>
    <w:rsid w:val="0018738B"/>
    <w:rsid w:val="00191306"/>
    <w:rsid w:val="001938E7"/>
    <w:rsid w:val="00193F3F"/>
    <w:rsid w:val="001941AA"/>
    <w:rsid w:val="00194816"/>
    <w:rsid w:val="00195668"/>
    <w:rsid w:val="00196112"/>
    <w:rsid w:val="00196AE6"/>
    <w:rsid w:val="001971D9"/>
    <w:rsid w:val="00197255"/>
    <w:rsid w:val="001A0060"/>
    <w:rsid w:val="001A067F"/>
    <w:rsid w:val="001A5906"/>
    <w:rsid w:val="001A622A"/>
    <w:rsid w:val="001A7A91"/>
    <w:rsid w:val="001A7C3A"/>
    <w:rsid w:val="001B0127"/>
    <w:rsid w:val="001B026E"/>
    <w:rsid w:val="001B082C"/>
    <w:rsid w:val="001B1118"/>
    <w:rsid w:val="001B172E"/>
    <w:rsid w:val="001B2970"/>
    <w:rsid w:val="001B2CF0"/>
    <w:rsid w:val="001B4654"/>
    <w:rsid w:val="001B5834"/>
    <w:rsid w:val="001B5CCE"/>
    <w:rsid w:val="001B611B"/>
    <w:rsid w:val="001B67AF"/>
    <w:rsid w:val="001B7FB0"/>
    <w:rsid w:val="001C0430"/>
    <w:rsid w:val="001C20FE"/>
    <w:rsid w:val="001C2178"/>
    <w:rsid w:val="001C3032"/>
    <w:rsid w:val="001C4435"/>
    <w:rsid w:val="001C45C1"/>
    <w:rsid w:val="001C4CCC"/>
    <w:rsid w:val="001C5129"/>
    <w:rsid w:val="001C68FA"/>
    <w:rsid w:val="001C69B7"/>
    <w:rsid w:val="001C6C7A"/>
    <w:rsid w:val="001D0460"/>
    <w:rsid w:val="001D1442"/>
    <w:rsid w:val="001D1CAF"/>
    <w:rsid w:val="001D2B2A"/>
    <w:rsid w:val="001D2D8A"/>
    <w:rsid w:val="001D2F63"/>
    <w:rsid w:val="001D31EB"/>
    <w:rsid w:val="001D40CE"/>
    <w:rsid w:val="001D41E7"/>
    <w:rsid w:val="001D4413"/>
    <w:rsid w:val="001D4D41"/>
    <w:rsid w:val="001D4F35"/>
    <w:rsid w:val="001E0475"/>
    <w:rsid w:val="001E104F"/>
    <w:rsid w:val="001E134A"/>
    <w:rsid w:val="001E1561"/>
    <w:rsid w:val="001E1C8C"/>
    <w:rsid w:val="001E2ACD"/>
    <w:rsid w:val="001E2AD8"/>
    <w:rsid w:val="001E3648"/>
    <w:rsid w:val="001E392A"/>
    <w:rsid w:val="001E4E5C"/>
    <w:rsid w:val="001E5906"/>
    <w:rsid w:val="001E62DE"/>
    <w:rsid w:val="001E6576"/>
    <w:rsid w:val="001E7772"/>
    <w:rsid w:val="001F1575"/>
    <w:rsid w:val="001F271A"/>
    <w:rsid w:val="001F3499"/>
    <w:rsid w:val="001F361E"/>
    <w:rsid w:val="001F50F6"/>
    <w:rsid w:val="001F58A6"/>
    <w:rsid w:val="00201CA5"/>
    <w:rsid w:val="00202D47"/>
    <w:rsid w:val="002040ED"/>
    <w:rsid w:val="0020456F"/>
    <w:rsid w:val="0020542B"/>
    <w:rsid w:val="002074FB"/>
    <w:rsid w:val="002100D9"/>
    <w:rsid w:val="002101B0"/>
    <w:rsid w:val="00214524"/>
    <w:rsid w:val="002147AE"/>
    <w:rsid w:val="00214B3C"/>
    <w:rsid w:val="0021543D"/>
    <w:rsid w:val="0021629F"/>
    <w:rsid w:val="002169E0"/>
    <w:rsid w:val="00217D93"/>
    <w:rsid w:val="00220D48"/>
    <w:rsid w:val="00222907"/>
    <w:rsid w:val="00222C49"/>
    <w:rsid w:val="002232E8"/>
    <w:rsid w:val="00223943"/>
    <w:rsid w:val="00223C8F"/>
    <w:rsid w:val="00223CCC"/>
    <w:rsid w:val="00225854"/>
    <w:rsid w:val="002258DC"/>
    <w:rsid w:val="00225E19"/>
    <w:rsid w:val="00225FEC"/>
    <w:rsid w:val="00226232"/>
    <w:rsid w:val="0022672D"/>
    <w:rsid w:val="0022688B"/>
    <w:rsid w:val="00227482"/>
    <w:rsid w:val="00230A90"/>
    <w:rsid w:val="00230FA7"/>
    <w:rsid w:val="0023225A"/>
    <w:rsid w:val="00232F07"/>
    <w:rsid w:val="00233DE7"/>
    <w:rsid w:val="00233FB4"/>
    <w:rsid w:val="00234422"/>
    <w:rsid w:val="00234B17"/>
    <w:rsid w:val="0023575E"/>
    <w:rsid w:val="0023626C"/>
    <w:rsid w:val="002364BE"/>
    <w:rsid w:val="0023659A"/>
    <w:rsid w:val="002401BA"/>
    <w:rsid w:val="00240506"/>
    <w:rsid w:val="002406A6"/>
    <w:rsid w:val="002409EA"/>
    <w:rsid w:val="00242055"/>
    <w:rsid w:val="00242C47"/>
    <w:rsid w:val="00242DC1"/>
    <w:rsid w:val="0024318B"/>
    <w:rsid w:val="002442C3"/>
    <w:rsid w:val="00245EC2"/>
    <w:rsid w:val="00246063"/>
    <w:rsid w:val="002469FC"/>
    <w:rsid w:val="00246D2F"/>
    <w:rsid w:val="002478A3"/>
    <w:rsid w:val="00251013"/>
    <w:rsid w:val="00251D38"/>
    <w:rsid w:val="0025404F"/>
    <w:rsid w:val="0025436E"/>
    <w:rsid w:val="002550D1"/>
    <w:rsid w:val="0025554B"/>
    <w:rsid w:val="00255590"/>
    <w:rsid w:val="0025739A"/>
    <w:rsid w:val="0026007C"/>
    <w:rsid w:val="002630AC"/>
    <w:rsid w:val="002636AC"/>
    <w:rsid w:val="00263BFA"/>
    <w:rsid w:val="00264A75"/>
    <w:rsid w:val="0026639C"/>
    <w:rsid w:val="002663F8"/>
    <w:rsid w:val="00266AD6"/>
    <w:rsid w:val="00270902"/>
    <w:rsid w:val="00271B8B"/>
    <w:rsid w:val="00272706"/>
    <w:rsid w:val="00274BF4"/>
    <w:rsid w:val="002813F4"/>
    <w:rsid w:val="0028169E"/>
    <w:rsid w:val="0028193C"/>
    <w:rsid w:val="00281C23"/>
    <w:rsid w:val="002824B5"/>
    <w:rsid w:val="002829C6"/>
    <w:rsid w:val="0028550C"/>
    <w:rsid w:val="002858ED"/>
    <w:rsid w:val="00286750"/>
    <w:rsid w:val="00286939"/>
    <w:rsid w:val="002870C8"/>
    <w:rsid w:val="002870D6"/>
    <w:rsid w:val="00287233"/>
    <w:rsid w:val="002903B5"/>
    <w:rsid w:val="00290440"/>
    <w:rsid w:val="0029192B"/>
    <w:rsid w:val="002920F0"/>
    <w:rsid w:val="00292DA5"/>
    <w:rsid w:val="0029497F"/>
    <w:rsid w:val="00295313"/>
    <w:rsid w:val="002A05BD"/>
    <w:rsid w:val="002A0F40"/>
    <w:rsid w:val="002A10A7"/>
    <w:rsid w:val="002A1AA8"/>
    <w:rsid w:val="002A2524"/>
    <w:rsid w:val="002A3870"/>
    <w:rsid w:val="002A465D"/>
    <w:rsid w:val="002A616C"/>
    <w:rsid w:val="002A6BA5"/>
    <w:rsid w:val="002B073F"/>
    <w:rsid w:val="002B0C13"/>
    <w:rsid w:val="002B0C4F"/>
    <w:rsid w:val="002B280C"/>
    <w:rsid w:val="002B32B4"/>
    <w:rsid w:val="002B3993"/>
    <w:rsid w:val="002B3E3C"/>
    <w:rsid w:val="002B4825"/>
    <w:rsid w:val="002B63AD"/>
    <w:rsid w:val="002B662A"/>
    <w:rsid w:val="002B6706"/>
    <w:rsid w:val="002C1972"/>
    <w:rsid w:val="002C1A73"/>
    <w:rsid w:val="002C1E88"/>
    <w:rsid w:val="002C21C8"/>
    <w:rsid w:val="002C454A"/>
    <w:rsid w:val="002C460A"/>
    <w:rsid w:val="002C5A37"/>
    <w:rsid w:val="002C66BD"/>
    <w:rsid w:val="002C6EE1"/>
    <w:rsid w:val="002D18FC"/>
    <w:rsid w:val="002D2240"/>
    <w:rsid w:val="002D230B"/>
    <w:rsid w:val="002D3067"/>
    <w:rsid w:val="002D4037"/>
    <w:rsid w:val="002D4A7C"/>
    <w:rsid w:val="002D5BEB"/>
    <w:rsid w:val="002D6914"/>
    <w:rsid w:val="002D7939"/>
    <w:rsid w:val="002D7DDC"/>
    <w:rsid w:val="002E0A8E"/>
    <w:rsid w:val="002E0C04"/>
    <w:rsid w:val="002E1C37"/>
    <w:rsid w:val="002E1ED0"/>
    <w:rsid w:val="002E32BC"/>
    <w:rsid w:val="002E3F54"/>
    <w:rsid w:val="002E3F5A"/>
    <w:rsid w:val="002E44D1"/>
    <w:rsid w:val="002E4919"/>
    <w:rsid w:val="002F0B39"/>
    <w:rsid w:val="002F113E"/>
    <w:rsid w:val="002F2C7C"/>
    <w:rsid w:val="002F3969"/>
    <w:rsid w:val="002F3D31"/>
    <w:rsid w:val="002F5B87"/>
    <w:rsid w:val="002F5CDE"/>
    <w:rsid w:val="002F66C3"/>
    <w:rsid w:val="002F7ED0"/>
    <w:rsid w:val="003003DC"/>
    <w:rsid w:val="0030056F"/>
    <w:rsid w:val="00300A02"/>
    <w:rsid w:val="00300E9F"/>
    <w:rsid w:val="003022E9"/>
    <w:rsid w:val="0030284F"/>
    <w:rsid w:val="003029D4"/>
    <w:rsid w:val="003037B3"/>
    <w:rsid w:val="00304420"/>
    <w:rsid w:val="00304F9C"/>
    <w:rsid w:val="003058C5"/>
    <w:rsid w:val="0030673E"/>
    <w:rsid w:val="00306C90"/>
    <w:rsid w:val="003079D5"/>
    <w:rsid w:val="00307EA6"/>
    <w:rsid w:val="00311E82"/>
    <w:rsid w:val="0031294B"/>
    <w:rsid w:val="00313CEF"/>
    <w:rsid w:val="00315816"/>
    <w:rsid w:val="003175F2"/>
    <w:rsid w:val="00320783"/>
    <w:rsid w:val="00321369"/>
    <w:rsid w:val="00321BB8"/>
    <w:rsid w:val="003221DB"/>
    <w:rsid w:val="00322716"/>
    <w:rsid w:val="00322A63"/>
    <w:rsid w:val="003234C3"/>
    <w:rsid w:val="00323B1C"/>
    <w:rsid w:val="003256F7"/>
    <w:rsid w:val="00327664"/>
    <w:rsid w:val="00327EFF"/>
    <w:rsid w:val="003302D8"/>
    <w:rsid w:val="00330474"/>
    <w:rsid w:val="0033111D"/>
    <w:rsid w:val="003311DA"/>
    <w:rsid w:val="00331457"/>
    <w:rsid w:val="003320F2"/>
    <w:rsid w:val="00332489"/>
    <w:rsid w:val="0033323F"/>
    <w:rsid w:val="003362E3"/>
    <w:rsid w:val="0033768A"/>
    <w:rsid w:val="0034098B"/>
    <w:rsid w:val="00342AD5"/>
    <w:rsid w:val="0034307F"/>
    <w:rsid w:val="003430D5"/>
    <w:rsid w:val="003439D7"/>
    <w:rsid w:val="003454F1"/>
    <w:rsid w:val="00345660"/>
    <w:rsid w:val="00346F49"/>
    <w:rsid w:val="003471F2"/>
    <w:rsid w:val="003503C1"/>
    <w:rsid w:val="00350527"/>
    <w:rsid w:val="00351F66"/>
    <w:rsid w:val="00352768"/>
    <w:rsid w:val="003529EE"/>
    <w:rsid w:val="00352E90"/>
    <w:rsid w:val="00352FD9"/>
    <w:rsid w:val="0035329B"/>
    <w:rsid w:val="003535A4"/>
    <w:rsid w:val="00353894"/>
    <w:rsid w:val="00353EE1"/>
    <w:rsid w:val="00354D2A"/>
    <w:rsid w:val="0035551E"/>
    <w:rsid w:val="0035639D"/>
    <w:rsid w:val="0035681F"/>
    <w:rsid w:val="00356BF9"/>
    <w:rsid w:val="0036003C"/>
    <w:rsid w:val="003629EC"/>
    <w:rsid w:val="0036508C"/>
    <w:rsid w:val="00365B32"/>
    <w:rsid w:val="00365E50"/>
    <w:rsid w:val="00367038"/>
    <w:rsid w:val="00367685"/>
    <w:rsid w:val="00367C77"/>
    <w:rsid w:val="00371030"/>
    <w:rsid w:val="00373397"/>
    <w:rsid w:val="0037348E"/>
    <w:rsid w:val="00373B8B"/>
    <w:rsid w:val="00374FC5"/>
    <w:rsid w:val="0037559D"/>
    <w:rsid w:val="00375DA6"/>
    <w:rsid w:val="00376259"/>
    <w:rsid w:val="003767AE"/>
    <w:rsid w:val="00377674"/>
    <w:rsid w:val="00377693"/>
    <w:rsid w:val="00380195"/>
    <w:rsid w:val="003816C5"/>
    <w:rsid w:val="00381EF1"/>
    <w:rsid w:val="003821F2"/>
    <w:rsid w:val="00382E85"/>
    <w:rsid w:val="003835D4"/>
    <w:rsid w:val="0038406A"/>
    <w:rsid w:val="00385689"/>
    <w:rsid w:val="00387097"/>
    <w:rsid w:val="003872E2"/>
    <w:rsid w:val="00390121"/>
    <w:rsid w:val="003909D9"/>
    <w:rsid w:val="00390B8F"/>
    <w:rsid w:val="003917E3"/>
    <w:rsid w:val="003924C1"/>
    <w:rsid w:val="0039422A"/>
    <w:rsid w:val="00394717"/>
    <w:rsid w:val="00394977"/>
    <w:rsid w:val="003949B2"/>
    <w:rsid w:val="00394C2F"/>
    <w:rsid w:val="0039574B"/>
    <w:rsid w:val="003959EC"/>
    <w:rsid w:val="0039642C"/>
    <w:rsid w:val="00397779"/>
    <w:rsid w:val="003A0C79"/>
    <w:rsid w:val="003A16A0"/>
    <w:rsid w:val="003A3106"/>
    <w:rsid w:val="003A31BA"/>
    <w:rsid w:val="003A3E43"/>
    <w:rsid w:val="003A50C8"/>
    <w:rsid w:val="003A531B"/>
    <w:rsid w:val="003A54D1"/>
    <w:rsid w:val="003A6173"/>
    <w:rsid w:val="003B02FC"/>
    <w:rsid w:val="003B04CE"/>
    <w:rsid w:val="003B09D8"/>
    <w:rsid w:val="003B0E6C"/>
    <w:rsid w:val="003B15A2"/>
    <w:rsid w:val="003B3147"/>
    <w:rsid w:val="003B32F5"/>
    <w:rsid w:val="003B4272"/>
    <w:rsid w:val="003B4D5B"/>
    <w:rsid w:val="003B5306"/>
    <w:rsid w:val="003B5943"/>
    <w:rsid w:val="003B6B4A"/>
    <w:rsid w:val="003B6C72"/>
    <w:rsid w:val="003B6CDF"/>
    <w:rsid w:val="003B708F"/>
    <w:rsid w:val="003B7141"/>
    <w:rsid w:val="003C04E1"/>
    <w:rsid w:val="003C150F"/>
    <w:rsid w:val="003C15AE"/>
    <w:rsid w:val="003C1B7E"/>
    <w:rsid w:val="003C2430"/>
    <w:rsid w:val="003C2844"/>
    <w:rsid w:val="003C2DD6"/>
    <w:rsid w:val="003C5044"/>
    <w:rsid w:val="003C5218"/>
    <w:rsid w:val="003C71D5"/>
    <w:rsid w:val="003C741B"/>
    <w:rsid w:val="003C75EE"/>
    <w:rsid w:val="003C76CF"/>
    <w:rsid w:val="003D16CA"/>
    <w:rsid w:val="003D2669"/>
    <w:rsid w:val="003D4E76"/>
    <w:rsid w:val="003D59C9"/>
    <w:rsid w:val="003D5D9E"/>
    <w:rsid w:val="003D66AB"/>
    <w:rsid w:val="003D6BB4"/>
    <w:rsid w:val="003D6D7A"/>
    <w:rsid w:val="003E0520"/>
    <w:rsid w:val="003E0F38"/>
    <w:rsid w:val="003E1393"/>
    <w:rsid w:val="003E1A19"/>
    <w:rsid w:val="003E2F5F"/>
    <w:rsid w:val="003E383D"/>
    <w:rsid w:val="003E409B"/>
    <w:rsid w:val="003E50CE"/>
    <w:rsid w:val="003E5927"/>
    <w:rsid w:val="003E5EDF"/>
    <w:rsid w:val="003E67D0"/>
    <w:rsid w:val="003E6961"/>
    <w:rsid w:val="003E69DD"/>
    <w:rsid w:val="003E736F"/>
    <w:rsid w:val="003E73D0"/>
    <w:rsid w:val="003E7D96"/>
    <w:rsid w:val="003F0942"/>
    <w:rsid w:val="003F0EF1"/>
    <w:rsid w:val="003F0FB9"/>
    <w:rsid w:val="003F1C11"/>
    <w:rsid w:val="003F2642"/>
    <w:rsid w:val="003F2D26"/>
    <w:rsid w:val="003F5690"/>
    <w:rsid w:val="003F6E7A"/>
    <w:rsid w:val="003F7E78"/>
    <w:rsid w:val="00401589"/>
    <w:rsid w:val="00402472"/>
    <w:rsid w:val="004025F4"/>
    <w:rsid w:val="004029F7"/>
    <w:rsid w:val="00402ADF"/>
    <w:rsid w:val="004055E9"/>
    <w:rsid w:val="00405E79"/>
    <w:rsid w:val="004069C9"/>
    <w:rsid w:val="00406D9C"/>
    <w:rsid w:val="00406F13"/>
    <w:rsid w:val="00410977"/>
    <w:rsid w:val="0041100E"/>
    <w:rsid w:val="00411125"/>
    <w:rsid w:val="00411EAD"/>
    <w:rsid w:val="00413294"/>
    <w:rsid w:val="0041347C"/>
    <w:rsid w:val="0041618D"/>
    <w:rsid w:val="004164D5"/>
    <w:rsid w:val="00416AA5"/>
    <w:rsid w:val="00416F9D"/>
    <w:rsid w:val="004171DB"/>
    <w:rsid w:val="004172DF"/>
    <w:rsid w:val="0042016A"/>
    <w:rsid w:val="0042031B"/>
    <w:rsid w:val="004205F0"/>
    <w:rsid w:val="00421846"/>
    <w:rsid w:val="00421F31"/>
    <w:rsid w:val="00422534"/>
    <w:rsid w:val="00422D0B"/>
    <w:rsid w:val="00423CEF"/>
    <w:rsid w:val="00423E34"/>
    <w:rsid w:val="00424DCB"/>
    <w:rsid w:val="0042559A"/>
    <w:rsid w:val="00425B7B"/>
    <w:rsid w:val="00427536"/>
    <w:rsid w:val="00427A99"/>
    <w:rsid w:val="004309B0"/>
    <w:rsid w:val="00430E12"/>
    <w:rsid w:val="0043199A"/>
    <w:rsid w:val="00431FF2"/>
    <w:rsid w:val="004323EC"/>
    <w:rsid w:val="0043323C"/>
    <w:rsid w:val="00434378"/>
    <w:rsid w:val="004344E9"/>
    <w:rsid w:val="00435255"/>
    <w:rsid w:val="004362AC"/>
    <w:rsid w:val="00437BBC"/>
    <w:rsid w:val="00437CCC"/>
    <w:rsid w:val="00437E90"/>
    <w:rsid w:val="004404B4"/>
    <w:rsid w:val="004409D4"/>
    <w:rsid w:val="00443923"/>
    <w:rsid w:val="00443B9A"/>
    <w:rsid w:val="0044546F"/>
    <w:rsid w:val="004469D8"/>
    <w:rsid w:val="00447A86"/>
    <w:rsid w:val="00447BB7"/>
    <w:rsid w:val="00450BA4"/>
    <w:rsid w:val="004510C3"/>
    <w:rsid w:val="004513C5"/>
    <w:rsid w:val="004518F5"/>
    <w:rsid w:val="00451B2E"/>
    <w:rsid w:val="00452336"/>
    <w:rsid w:val="00452C8F"/>
    <w:rsid w:val="0045309B"/>
    <w:rsid w:val="004533C9"/>
    <w:rsid w:val="00453B03"/>
    <w:rsid w:val="0045450C"/>
    <w:rsid w:val="00454858"/>
    <w:rsid w:val="00461428"/>
    <w:rsid w:val="0046275D"/>
    <w:rsid w:val="004627B6"/>
    <w:rsid w:val="0046289B"/>
    <w:rsid w:val="00462C81"/>
    <w:rsid w:val="0046310F"/>
    <w:rsid w:val="004631AC"/>
    <w:rsid w:val="0046545C"/>
    <w:rsid w:val="00466540"/>
    <w:rsid w:val="004666D1"/>
    <w:rsid w:val="00466BBD"/>
    <w:rsid w:val="00466FBA"/>
    <w:rsid w:val="00466FCD"/>
    <w:rsid w:val="0047038C"/>
    <w:rsid w:val="0047047F"/>
    <w:rsid w:val="004706AC"/>
    <w:rsid w:val="0047102A"/>
    <w:rsid w:val="00471443"/>
    <w:rsid w:val="0047161D"/>
    <w:rsid w:val="00471CD0"/>
    <w:rsid w:val="004722EF"/>
    <w:rsid w:val="00472352"/>
    <w:rsid w:val="00472A12"/>
    <w:rsid w:val="00472C1F"/>
    <w:rsid w:val="0047351F"/>
    <w:rsid w:val="00474C3C"/>
    <w:rsid w:val="00474D7C"/>
    <w:rsid w:val="00476CF1"/>
    <w:rsid w:val="00476DFB"/>
    <w:rsid w:val="004777CB"/>
    <w:rsid w:val="00477FD4"/>
    <w:rsid w:val="00480E30"/>
    <w:rsid w:val="0048140A"/>
    <w:rsid w:val="00481EEC"/>
    <w:rsid w:val="004821F9"/>
    <w:rsid w:val="00482FA1"/>
    <w:rsid w:val="00482FB0"/>
    <w:rsid w:val="00484345"/>
    <w:rsid w:val="0048593E"/>
    <w:rsid w:val="00486A47"/>
    <w:rsid w:val="00487E74"/>
    <w:rsid w:val="00490CE5"/>
    <w:rsid w:val="00491C7C"/>
    <w:rsid w:val="00491E35"/>
    <w:rsid w:val="0049210A"/>
    <w:rsid w:val="00493164"/>
    <w:rsid w:val="00493AC4"/>
    <w:rsid w:val="00493CE8"/>
    <w:rsid w:val="00493F65"/>
    <w:rsid w:val="00494D2E"/>
    <w:rsid w:val="00495487"/>
    <w:rsid w:val="004959A3"/>
    <w:rsid w:val="00496D54"/>
    <w:rsid w:val="00496E74"/>
    <w:rsid w:val="004A118D"/>
    <w:rsid w:val="004A135B"/>
    <w:rsid w:val="004A1E30"/>
    <w:rsid w:val="004A1F66"/>
    <w:rsid w:val="004A1FBC"/>
    <w:rsid w:val="004A255C"/>
    <w:rsid w:val="004A284B"/>
    <w:rsid w:val="004A29C4"/>
    <w:rsid w:val="004A2C09"/>
    <w:rsid w:val="004A2D5C"/>
    <w:rsid w:val="004A4ADB"/>
    <w:rsid w:val="004A4ED7"/>
    <w:rsid w:val="004A6642"/>
    <w:rsid w:val="004A7943"/>
    <w:rsid w:val="004A7AA8"/>
    <w:rsid w:val="004B05DF"/>
    <w:rsid w:val="004B1A5B"/>
    <w:rsid w:val="004B51A3"/>
    <w:rsid w:val="004B5B85"/>
    <w:rsid w:val="004B6706"/>
    <w:rsid w:val="004B6C22"/>
    <w:rsid w:val="004C0228"/>
    <w:rsid w:val="004C0F83"/>
    <w:rsid w:val="004C0FB7"/>
    <w:rsid w:val="004C1713"/>
    <w:rsid w:val="004C1BFF"/>
    <w:rsid w:val="004C2DB8"/>
    <w:rsid w:val="004C3D3C"/>
    <w:rsid w:val="004C4C78"/>
    <w:rsid w:val="004C5120"/>
    <w:rsid w:val="004C618C"/>
    <w:rsid w:val="004C642C"/>
    <w:rsid w:val="004C6F82"/>
    <w:rsid w:val="004D028B"/>
    <w:rsid w:val="004D03C3"/>
    <w:rsid w:val="004D1026"/>
    <w:rsid w:val="004D1D3C"/>
    <w:rsid w:val="004D34A5"/>
    <w:rsid w:val="004D3BDA"/>
    <w:rsid w:val="004D40BF"/>
    <w:rsid w:val="004D47EE"/>
    <w:rsid w:val="004D4DD9"/>
    <w:rsid w:val="004D4E4F"/>
    <w:rsid w:val="004D5744"/>
    <w:rsid w:val="004D58B7"/>
    <w:rsid w:val="004D5A66"/>
    <w:rsid w:val="004D6048"/>
    <w:rsid w:val="004D6DF8"/>
    <w:rsid w:val="004D6F4B"/>
    <w:rsid w:val="004D72F8"/>
    <w:rsid w:val="004E1347"/>
    <w:rsid w:val="004E1B5B"/>
    <w:rsid w:val="004E2C7A"/>
    <w:rsid w:val="004E3834"/>
    <w:rsid w:val="004E3961"/>
    <w:rsid w:val="004E3DB3"/>
    <w:rsid w:val="004E4548"/>
    <w:rsid w:val="004E50DE"/>
    <w:rsid w:val="004E58FB"/>
    <w:rsid w:val="004E64EA"/>
    <w:rsid w:val="004E6F74"/>
    <w:rsid w:val="004E760A"/>
    <w:rsid w:val="004E786A"/>
    <w:rsid w:val="004E7F63"/>
    <w:rsid w:val="004F0140"/>
    <w:rsid w:val="004F1AAB"/>
    <w:rsid w:val="004F2646"/>
    <w:rsid w:val="004F28FF"/>
    <w:rsid w:val="004F3040"/>
    <w:rsid w:val="004F3AFC"/>
    <w:rsid w:val="004F4EA0"/>
    <w:rsid w:val="004F7D63"/>
    <w:rsid w:val="0050037D"/>
    <w:rsid w:val="00501FC9"/>
    <w:rsid w:val="005025A4"/>
    <w:rsid w:val="00502926"/>
    <w:rsid w:val="005039CC"/>
    <w:rsid w:val="00504088"/>
    <w:rsid w:val="005052A3"/>
    <w:rsid w:val="00505981"/>
    <w:rsid w:val="00507E96"/>
    <w:rsid w:val="00510282"/>
    <w:rsid w:val="005124AF"/>
    <w:rsid w:val="00512D8F"/>
    <w:rsid w:val="0051416D"/>
    <w:rsid w:val="005153DA"/>
    <w:rsid w:val="005156A3"/>
    <w:rsid w:val="00516055"/>
    <w:rsid w:val="005201B2"/>
    <w:rsid w:val="00520ABE"/>
    <w:rsid w:val="00520E6A"/>
    <w:rsid w:val="0052191D"/>
    <w:rsid w:val="00522F61"/>
    <w:rsid w:val="00524D37"/>
    <w:rsid w:val="00525BA8"/>
    <w:rsid w:val="00525FA7"/>
    <w:rsid w:val="00526718"/>
    <w:rsid w:val="00526D80"/>
    <w:rsid w:val="00527453"/>
    <w:rsid w:val="00530B72"/>
    <w:rsid w:val="00530D5C"/>
    <w:rsid w:val="00530E76"/>
    <w:rsid w:val="00531AC1"/>
    <w:rsid w:val="00531E26"/>
    <w:rsid w:val="00532A08"/>
    <w:rsid w:val="00533E11"/>
    <w:rsid w:val="00535301"/>
    <w:rsid w:val="005354D7"/>
    <w:rsid w:val="0053551B"/>
    <w:rsid w:val="00536046"/>
    <w:rsid w:val="005368C3"/>
    <w:rsid w:val="0054060D"/>
    <w:rsid w:val="005425A0"/>
    <w:rsid w:val="005448BC"/>
    <w:rsid w:val="00545A97"/>
    <w:rsid w:val="00551119"/>
    <w:rsid w:val="00551500"/>
    <w:rsid w:val="00551852"/>
    <w:rsid w:val="00551A8C"/>
    <w:rsid w:val="0055240E"/>
    <w:rsid w:val="00552762"/>
    <w:rsid w:val="00552A46"/>
    <w:rsid w:val="00552C88"/>
    <w:rsid w:val="0055598A"/>
    <w:rsid w:val="00555C91"/>
    <w:rsid w:val="00555E57"/>
    <w:rsid w:val="0055631C"/>
    <w:rsid w:val="00556E0C"/>
    <w:rsid w:val="00560BC2"/>
    <w:rsid w:val="00560F5E"/>
    <w:rsid w:val="0056116C"/>
    <w:rsid w:val="0056186C"/>
    <w:rsid w:val="00564A03"/>
    <w:rsid w:val="00564FAA"/>
    <w:rsid w:val="00565531"/>
    <w:rsid w:val="0056597B"/>
    <w:rsid w:val="00566BA4"/>
    <w:rsid w:val="00571AD4"/>
    <w:rsid w:val="005740CC"/>
    <w:rsid w:val="00574822"/>
    <w:rsid w:val="0057498C"/>
    <w:rsid w:val="00574E16"/>
    <w:rsid w:val="00577B23"/>
    <w:rsid w:val="00580230"/>
    <w:rsid w:val="00580632"/>
    <w:rsid w:val="005839E6"/>
    <w:rsid w:val="0058457E"/>
    <w:rsid w:val="0058667E"/>
    <w:rsid w:val="00587469"/>
    <w:rsid w:val="00590CF3"/>
    <w:rsid w:val="0059240C"/>
    <w:rsid w:val="00593086"/>
    <w:rsid w:val="00593A7E"/>
    <w:rsid w:val="005950BF"/>
    <w:rsid w:val="0059641C"/>
    <w:rsid w:val="0059691E"/>
    <w:rsid w:val="0059746A"/>
    <w:rsid w:val="00597896"/>
    <w:rsid w:val="00597AD0"/>
    <w:rsid w:val="005A158B"/>
    <w:rsid w:val="005A25EE"/>
    <w:rsid w:val="005A2DD7"/>
    <w:rsid w:val="005A493F"/>
    <w:rsid w:val="005A5F01"/>
    <w:rsid w:val="005A6716"/>
    <w:rsid w:val="005B0044"/>
    <w:rsid w:val="005B0A71"/>
    <w:rsid w:val="005B0D1F"/>
    <w:rsid w:val="005B133E"/>
    <w:rsid w:val="005B1794"/>
    <w:rsid w:val="005B1CBA"/>
    <w:rsid w:val="005B2188"/>
    <w:rsid w:val="005B2C0B"/>
    <w:rsid w:val="005B3761"/>
    <w:rsid w:val="005B4275"/>
    <w:rsid w:val="005B566E"/>
    <w:rsid w:val="005B6808"/>
    <w:rsid w:val="005B6F74"/>
    <w:rsid w:val="005B7085"/>
    <w:rsid w:val="005B79D2"/>
    <w:rsid w:val="005C160F"/>
    <w:rsid w:val="005C2668"/>
    <w:rsid w:val="005C34DB"/>
    <w:rsid w:val="005C49B5"/>
    <w:rsid w:val="005C56F7"/>
    <w:rsid w:val="005C5AEF"/>
    <w:rsid w:val="005C6B82"/>
    <w:rsid w:val="005C71E6"/>
    <w:rsid w:val="005C7D52"/>
    <w:rsid w:val="005D0035"/>
    <w:rsid w:val="005D00AE"/>
    <w:rsid w:val="005D0534"/>
    <w:rsid w:val="005D0818"/>
    <w:rsid w:val="005D176E"/>
    <w:rsid w:val="005D1931"/>
    <w:rsid w:val="005D24FE"/>
    <w:rsid w:val="005D2C58"/>
    <w:rsid w:val="005D4C57"/>
    <w:rsid w:val="005D58F6"/>
    <w:rsid w:val="005D5A8D"/>
    <w:rsid w:val="005D6860"/>
    <w:rsid w:val="005D7006"/>
    <w:rsid w:val="005D70E9"/>
    <w:rsid w:val="005D7A58"/>
    <w:rsid w:val="005E0DD8"/>
    <w:rsid w:val="005E0E23"/>
    <w:rsid w:val="005E1372"/>
    <w:rsid w:val="005E18B9"/>
    <w:rsid w:val="005E2FA2"/>
    <w:rsid w:val="005E36AD"/>
    <w:rsid w:val="005E3F64"/>
    <w:rsid w:val="005E5C12"/>
    <w:rsid w:val="005E6858"/>
    <w:rsid w:val="005E7266"/>
    <w:rsid w:val="005E7B67"/>
    <w:rsid w:val="005F151C"/>
    <w:rsid w:val="005F1CE2"/>
    <w:rsid w:val="005F260D"/>
    <w:rsid w:val="005F29CA"/>
    <w:rsid w:val="005F2FA1"/>
    <w:rsid w:val="005F3BC0"/>
    <w:rsid w:val="005F3D7F"/>
    <w:rsid w:val="005F4879"/>
    <w:rsid w:val="005F4BBD"/>
    <w:rsid w:val="005F4E29"/>
    <w:rsid w:val="005F559B"/>
    <w:rsid w:val="005F5874"/>
    <w:rsid w:val="005F65B5"/>
    <w:rsid w:val="005F7F9A"/>
    <w:rsid w:val="006019F4"/>
    <w:rsid w:val="00602426"/>
    <w:rsid w:val="00602433"/>
    <w:rsid w:val="00602EAA"/>
    <w:rsid w:val="006030D2"/>
    <w:rsid w:val="006043E0"/>
    <w:rsid w:val="00604618"/>
    <w:rsid w:val="00605E29"/>
    <w:rsid w:val="00606031"/>
    <w:rsid w:val="006062E9"/>
    <w:rsid w:val="00607E1A"/>
    <w:rsid w:val="00610326"/>
    <w:rsid w:val="00610FB9"/>
    <w:rsid w:val="0061160B"/>
    <w:rsid w:val="00611E79"/>
    <w:rsid w:val="00611F8B"/>
    <w:rsid w:val="0061469A"/>
    <w:rsid w:val="0061511D"/>
    <w:rsid w:val="00615885"/>
    <w:rsid w:val="0061630D"/>
    <w:rsid w:val="00616AA7"/>
    <w:rsid w:val="00617B1F"/>
    <w:rsid w:val="006200F8"/>
    <w:rsid w:val="00620213"/>
    <w:rsid w:val="006208E3"/>
    <w:rsid w:val="00620EB1"/>
    <w:rsid w:val="00621777"/>
    <w:rsid w:val="006223E7"/>
    <w:rsid w:val="00622FFE"/>
    <w:rsid w:val="0062381B"/>
    <w:rsid w:val="00623FEE"/>
    <w:rsid w:val="006247CB"/>
    <w:rsid w:val="00624CA5"/>
    <w:rsid w:val="006253D0"/>
    <w:rsid w:val="00625842"/>
    <w:rsid w:val="00625CBE"/>
    <w:rsid w:val="00626AD3"/>
    <w:rsid w:val="00627362"/>
    <w:rsid w:val="00627EAE"/>
    <w:rsid w:val="00630547"/>
    <w:rsid w:val="006317CA"/>
    <w:rsid w:val="0063195C"/>
    <w:rsid w:val="006330FF"/>
    <w:rsid w:val="00633509"/>
    <w:rsid w:val="00633E6D"/>
    <w:rsid w:val="00634AC4"/>
    <w:rsid w:val="006351F7"/>
    <w:rsid w:val="00636066"/>
    <w:rsid w:val="0063609A"/>
    <w:rsid w:val="006365A5"/>
    <w:rsid w:val="00636662"/>
    <w:rsid w:val="0063668B"/>
    <w:rsid w:val="00636C2E"/>
    <w:rsid w:val="00636E3C"/>
    <w:rsid w:val="00636F11"/>
    <w:rsid w:val="00636FCF"/>
    <w:rsid w:val="00637648"/>
    <w:rsid w:val="00637EEE"/>
    <w:rsid w:val="00641A76"/>
    <w:rsid w:val="0064205C"/>
    <w:rsid w:val="00642D1B"/>
    <w:rsid w:val="0064320F"/>
    <w:rsid w:val="00643816"/>
    <w:rsid w:val="00643C91"/>
    <w:rsid w:val="00643F6E"/>
    <w:rsid w:val="00644063"/>
    <w:rsid w:val="006446F5"/>
    <w:rsid w:val="00644D1A"/>
    <w:rsid w:val="00645D96"/>
    <w:rsid w:val="006475B2"/>
    <w:rsid w:val="006476A3"/>
    <w:rsid w:val="00651EA8"/>
    <w:rsid w:val="00653200"/>
    <w:rsid w:val="0065398F"/>
    <w:rsid w:val="0065435A"/>
    <w:rsid w:val="00654C64"/>
    <w:rsid w:val="00655A76"/>
    <w:rsid w:val="00656379"/>
    <w:rsid w:val="006567C9"/>
    <w:rsid w:val="00656EAF"/>
    <w:rsid w:val="00657018"/>
    <w:rsid w:val="00657A07"/>
    <w:rsid w:val="00657FB0"/>
    <w:rsid w:val="00660819"/>
    <w:rsid w:val="00660CB2"/>
    <w:rsid w:val="006611D1"/>
    <w:rsid w:val="0066297D"/>
    <w:rsid w:val="00662A12"/>
    <w:rsid w:val="00662A8B"/>
    <w:rsid w:val="00662F4F"/>
    <w:rsid w:val="00663023"/>
    <w:rsid w:val="00663D33"/>
    <w:rsid w:val="00665D28"/>
    <w:rsid w:val="00666694"/>
    <w:rsid w:val="00666EAA"/>
    <w:rsid w:val="00667447"/>
    <w:rsid w:val="006675D2"/>
    <w:rsid w:val="00667F9F"/>
    <w:rsid w:val="0067009E"/>
    <w:rsid w:val="006701CA"/>
    <w:rsid w:val="00671170"/>
    <w:rsid w:val="006717CC"/>
    <w:rsid w:val="006722E5"/>
    <w:rsid w:val="00672FC6"/>
    <w:rsid w:val="00674070"/>
    <w:rsid w:val="006760F8"/>
    <w:rsid w:val="00676D8C"/>
    <w:rsid w:val="00677C6C"/>
    <w:rsid w:val="00680FF3"/>
    <w:rsid w:val="00681B94"/>
    <w:rsid w:val="006828CF"/>
    <w:rsid w:val="00682E49"/>
    <w:rsid w:val="0068486A"/>
    <w:rsid w:val="00684ABE"/>
    <w:rsid w:val="00684AE9"/>
    <w:rsid w:val="00685B7A"/>
    <w:rsid w:val="00686421"/>
    <w:rsid w:val="006870C5"/>
    <w:rsid w:val="00687285"/>
    <w:rsid w:val="00687638"/>
    <w:rsid w:val="00687904"/>
    <w:rsid w:val="00687A75"/>
    <w:rsid w:val="00687D21"/>
    <w:rsid w:val="0069105E"/>
    <w:rsid w:val="00691324"/>
    <w:rsid w:val="006916EE"/>
    <w:rsid w:val="00691885"/>
    <w:rsid w:val="00692373"/>
    <w:rsid w:val="006928CF"/>
    <w:rsid w:val="006939B4"/>
    <w:rsid w:val="00693C11"/>
    <w:rsid w:val="00693E1A"/>
    <w:rsid w:val="00693ED6"/>
    <w:rsid w:val="00694929"/>
    <w:rsid w:val="00694E2E"/>
    <w:rsid w:val="0069518A"/>
    <w:rsid w:val="006958A8"/>
    <w:rsid w:val="00696092"/>
    <w:rsid w:val="00696279"/>
    <w:rsid w:val="00697126"/>
    <w:rsid w:val="006A06DB"/>
    <w:rsid w:val="006A0831"/>
    <w:rsid w:val="006A1817"/>
    <w:rsid w:val="006A1BBF"/>
    <w:rsid w:val="006A3006"/>
    <w:rsid w:val="006A4D2F"/>
    <w:rsid w:val="006A5608"/>
    <w:rsid w:val="006A6740"/>
    <w:rsid w:val="006A6FEA"/>
    <w:rsid w:val="006A703E"/>
    <w:rsid w:val="006B0598"/>
    <w:rsid w:val="006B1286"/>
    <w:rsid w:val="006B1304"/>
    <w:rsid w:val="006B2780"/>
    <w:rsid w:val="006B31A3"/>
    <w:rsid w:val="006B37CC"/>
    <w:rsid w:val="006B380C"/>
    <w:rsid w:val="006B3D90"/>
    <w:rsid w:val="006B3D99"/>
    <w:rsid w:val="006B4911"/>
    <w:rsid w:val="006B4E30"/>
    <w:rsid w:val="006B5181"/>
    <w:rsid w:val="006B7192"/>
    <w:rsid w:val="006B7E9F"/>
    <w:rsid w:val="006C45D9"/>
    <w:rsid w:val="006C4D78"/>
    <w:rsid w:val="006C525C"/>
    <w:rsid w:val="006C5CD3"/>
    <w:rsid w:val="006C673D"/>
    <w:rsid w:val="006C6E8F"/>
    <w:rsid w:val="006C7291"/>
    <w:rsid w:val="006D2EC2"/>
    <w:rsid w:val="006D358A"/>
    <w:rsid w:val="006D476E"/>
    <w:rsid w:val="006D47E2"/>
    <w:rsid w:val="006D47F2"/>
    <w:rsid w:val="006D55F1"/>
    <w:rsid w:val="006D5D61"/>
    <w:rsid w:val="006D5F5A"/>
    <w:rsid w:val="006D6D15"/>
    <w:rsid w:val="006D751B"/>
    <w:rsid w:val="006E002B"/>
    <w:rsid w:val="006E0263"/>
    <w:rsid w:val="006E0DDE"/>
    <w:rsid w:val="006E1344"/>
    <w:rsid w:val="006E22D3"/>
    <w:rsid w:val="006E365A"/>
    <w:rsid w:val="006E4734"/>
    <w:rsid w:val="006E48F2"/>
    <w:rsid w:val="006E4B9E"/>
    <w:rsid w:val="006E5898"/>
    <w:rsid w:val="006E5B6D"/>
    <w:rsid w:val="006E6B1D"/>
    <w:rsid w:val="006E72C6"/>
    <w:rsid w:val="006E7B4D"/>
    <w:rsid w:val="006F1865"/>
    <w:rsid w:val="006F2B79"/>
    <w:rsid w:val="006F3EBD"/>
    <w:rsid w:val="006F4BEE"/>
    <w:rsid w:val="006F68F2"/>
    <w:rsid w:val="00700704"/>
    <w:rsid w:val="00700BC2"/>
    <w:rsid w:val="0070111A"/>
    <w:rsid w:val="00701D6D"/>
    <w:rsid w:val="0070257D"/>
    <w:rsid w:val="0070311F"/>
    <w:rsid w:val="007041EC"/>
    <w:rsid w:val="00704CB7"/>
    <w:rsid w:val="00704ECC"/>
    <w:rsid w:val="00705D97"/>
    <w:rsid w:val="00706377"/>
    <w:rsid w:val="00707734"/>
    <w:rsid w:val="00707A63"/>
    <w:rsid w:val="00707C23"/>
    <w:rsid w:val="00710F9D"/>
    <w:rsid w:val="00712B75"/>
    <w:rsid w:val="0071325B"/>
    <w:rsid w:val="0071385D"/>
    <w:rsid w:val="00713976"/>
    <w:rsid w:val="00715659"/>
    <w:rsid w:val="00716496"/>
    <w:rsid w:val="007172DC"/>
    <w:rsid w:val="00717539"/>
    <w:rsid w:val="007176DE"/>
    <w:rsid w:val="00717DD2"/>
    <w:rsid w:val="00717EE2"/>
    <w:rsid w:val="0072132D"/>
    <w:rsid w:val="00722495"/>
    <w:rsid w:val="007226E7"/>
    <w:rsid w:val="00722ABE"/>
    <w:rsid w:val="00722C61"/>
    <w:rsid w:val="00722C79"/>
    <w:rsid w:val="00723290"/>
    <w:rsid w:val="00723374"/>
    <w:rsid w:val="007237A1"/>
    <w:rsid w:val="00723DBE"/>
    <w:rsid w:val="007250C8"/>
    <w:rsid w:val="00725201"/>
    <w:rsid w:val="0072548B"/>
    <w:rsid w:val="00731463"/>
    <w:rsid w:val="0073178F"/>
    <w:rsid w:val="00732292"/>
    <w:rsid w:val="007325D6"/>
    <w:rsid w:val="007344E0"/>
    <w:rsid w:val="00735DF9"/>
    <w:rsid w:val="0073690E"/>
    <w:rsid w:val="00740337"/>
    <w:rsid w:val="007415DC"/>
    <w:rsid w:val="00741DB6"/>
    <w:rsid w:val="00742340"/>
    <w:rsid w:val="007423B0"/>
    <w:rsid w:val="0074242D"/>
    <w:rsid w:val="007430BE"/>
    <w:rsid w:val="007449E5"/>
    <w:rsid w:val="007461DB"/>
    <w:rsid w:val="00746537"/>
    <w:rsid w:val="00752574"/>
    <w:rsid w:val="0075298E"/>
    <w:rsid w:val="00752AA1"/>
    <w:rsid w:val="00754466"/>
    <w:rsid w:val="00756208"/>
    <w:rsid w:val="00756B7C"/>
    <w:rsid w:val="007575C1"/>
    <w:rsid w:val="00760B96"/>
    <w:rsid w:val="00760DF6"/>
    <w:rsid w:val="007611D2"/>
    <w:rsid w:val="007622C5"/>
    <w:rsid w:val="00763DBA"/>
    <w:rsid w:val="00764068"/>
    <w:rsid w:val="007642B7"/>
    <w:rsid w:val="00764493"/>
    <w:rsid w:val="00764C0C"/>
    <w:rsid w:val="00765B7A"/>
    <w:rsid w:val="0076668D"/>
    <w:rsid w:val="00766786"/>
    <w:rsid w:val="0076714E"/>
    <w:rsid w:val="00767507"/>
    <w:rsid w:val="00767663"/>
    <w:rsid w:val="007678E4"/>
    <w:rsid w:val="00770190"/>
    <w:rsid w:val="00771BEC"/>
    <w:rsid w:val="00772AD6"/>
    <w:rsid w:val="00773424"/>
    <w:rsid w:val="007738A8"/>
    <w:rsid w:val="00773AE7"/>
    <w:rsid w:val="0077400C"/>
    <w:rsid w:val="00776E29"/>
    <w:rsid w:val="007777D4"/>
    <w:rsid w:val="00781771"/>
    <w:rsid w:val="00781E90"/>
    <w:rsid w:val="0078234D"/>
    <w:rsid w:val="0078293F"/>
    <w:rsid w:val="00786E16"/>
    <w:rsid w:val="00787623"/>
    <w:rsid w:val="00787715"/>
    <w:rsid w:val="0078786D"/>
    <w:rsid w:val="00787B00"/>
    <w:rsid w:val="00787FEE"/>
    <w:rsid w:val="00790223"/>
    <w:rsid w:val="00790450"/>
    <w:rsid w:val="0079124F"/>
    <w:rsid w:val="00791746"/>
    <w:rsid w:val="00791806"/>
    <w:rsid w:val="0079431C"/>
    <w:rsid w:val="00794C83"/>
    <w:rsid w:val="00794E4E"/>
    <w:rsid w:val="00794EDD"/>
    <w:rsid w:val="00795269"/>
    <w:rsid w:val="00796456"/>
    <w:rsid w:val="007A0320"/>
    <w:rsid w:val="007A23CE"/>
    <w:rsid w:val="007A29E8"/>
    <w:rsid w:val="007A446B"/>
    <w:rsid w:val="007A4B2E"/>
    <w:rsid w:val="007A5BB4"/>
    <w:rsid w:val="007A5DDA"/>
    <w:rsid w:val="007A5FBF"/>
    <w:rsid w:val="007A714A"/>
    <w:rsid w:val="007A7E1D"/>
    <w:rsid w:val="007B0403"/>
    <w:rsid w:val="007B0D9C"/>
    <w:rsid w:val="007B1406"/>
    <w:rsid w:val="007B181A"/>
    <w:rsid w:val="007B1F13"/>
    <w:rsid w:val="007B32E8"/>
    <w:rsid w:val="007B3DBC"/>
    <w:rsid w:val="007B51A0"/>
    <w:rsid w:val="007B5BCC"/>
    <w:rsid w:val="007B61BB"/>
    <w:rsid w:val="007B634E"/>
    <w:rsid w:val="007B63DB"/>
    <w:rsid w:val="007B6FC1"/>
    <w:rsid w:val="007C247C"/>
    <w:rsid w:val="007C32BF"/>
    <w:rsid w:val="007C3919"/>
    <w:rsid w:val="007C3BAC"/>
    <w:rsid w:val="007C4036"/>
    <w:rsid w:val="007C4065"/>
    <w:rsid w:val="007C4ABA"/>
    <w:rsid w:val="007C550E"/>
    <w:rsid w:val="007C5A93"/>
    <w:rsid w:val="007C6CEE"/>
    <w:rsid w:val="007C6FAE"/>
    <w:rsid w:val="007D1DC6"/>
    <w:rsid w:val="007D1FCD"/>
    <w:rsid w:val="007D23F0"/>
    <w:rsid w:val="007D3B93"/>
    <w:rsid w:val="007D3D7E"/>
    <w:rsid w:val="007D4E09"/>
    <w:rsid w:val="007D6448"/>
    <w:rsid w:val="007E0D13"/>
    <w:rsid w:val="007E11BF"/>
    <w:rsid w:val="007E13B0"/>
    <w:rsid w:val="007E1859"/>
    <w:rsid w:val="007E1C10"/>
    <w:rsid w:val="007E2696"/>
    <w:rsid w:val="007E30E2"/>
    <w:rsid w:val="007E3ADE"/>
    <w:rsid w:val="007E45F7"/>
    <w:rsid w:val="007E523A"/>
    <w:rsid w:val="007E54EB"/>
    <w:rsid w:val="007E6453"/>
    <w:rsid w:val="007E6763"/>
    <w:rsid w:val="007E69A2"/>
    <w:rsid w:val="007E6FA6"/>
    <w:rsid w:val="007F1CC1"/>
    <w:rsid w:val="007F2753"/>
    <w:rsid w:val="007F36B6"/>
    <w:rsid w:val="007F5400"/>
    <w:rsid w:val="007F5BAA"/>
    <w:rsid w:val="007F5D48"/>
    <w:rsid w:val="007F6713"/>
    <w:rsid w:val="007F6BD1"/>
    <w:rsid w:val="007F72D7"/>
    <w:rsid w:val="007F747F"/>
    <w:rsid w:val="007F75EA"/>
    <w:rsid w:val="007F7DD3"/>
    <w:rsid w:val="00801B6C"/>
    <w:rsid w:val="008026FB"/>
    <w:rsid w:val="00803025"/>
    <w:rsid w:val="00803272"/>
    <w:rsid w:val="008041E7"/>
    <w:rsid w:val="008050B1"/>
    <w:rsid w:val="00807883"/>
    <w:rsid w:val="008078D1"/>
    <w:rsid w:val="00810563"/>
    <w:rsid w:val="00811AD6"/>
    <w:rsid w:val="00812E23"/>
    <w:rsid w:val="00813926"/>
    <w:rsid w:val="0081442A"/>
    <w:rsid w:val="0081475E"/>
    <w:rsid w:val="00814E15"/>
    <w:rsid w:val="00816F49"/>
    <w:rsid w:val="0081772A"/>
    <w:rsid w:val="00820527"/>
    <w:rsid w:val="0082122B"/>
    <w:rsid w:val="00821345"/>
    <w:rsid w:val="00824144"/>
    <w:rsid w:val="0082483C"/>
    <w:rsid w:val="00824942"/>
    <w:rsid w:val="00825283"/>
    <w:rsid w:val="0082627E"/>
    <w:rsid w:val="00826679"/>
    <w:rsid w:val="0082674D"/>
    <w:rsid w:val="00826A01"/>
    <w:rsid w:val="008272AA"/>
    <w:rsid w:val="008279E9"/>
    <w:rsid w:val="00830195"/>
    <w:rsid w:val="00830F4F"/>
    <w:rsid w:val="008321B7"/>
    <w:rsid w:val="008325CA"/>
    <w:rsid w:val="008325EF"/>
    <w:rsid w:val="00833E2D"/>
    <w:rsid w:val="00834564"/>
    <w:rsid w:val="00835AD6"/>
    <w:rsid w:val="00835D7B"/>
    <w:rsid w:val="008363AF"/>
    <w:rsid w:val="008367CF"/>
    <w:rsid w:val="00836CBE"/>
    <w:rsid w:val="00841C40"/>
    <w:rsid w:val="0084252E"/>
    <w:rsid w:val="008431EE"/>
    <w:rsid w:val="008457DB"/>
    <w:rsid w:val="00847006"/>
    <w:rsid w:val="00847340"/>
    <w:rsid w:val="00852BF6"/>
    <w:rsid w:val="00852FE1"/>
    <w:rsid w:val="00853BCA"/>
    <w:rsid w:val="008555B7"/>
    <w:rsid w:val="00856D4D"/>
    <w:rsid w:val="00857464"/>
    <w:rsid w:val="0086078F"/>
    <w:rsid w:val="00860839"/>
    <w:rsid w:val="008620BF"/>
    <w:rsid w:val="0086398C"/>
    <w:rsid w:val="0086416E"/>
    <w:rsid w:val="008646C0"/>
    <w:rsid w:val="00865EFD"/>
    <w:rsid w:val="00866098"/>
    <w:rsid w:val="008663A7"/>
    <w:rsid w:val="00866AF9"/>
    <w:rsid w:val="00867317"/>
    <w:rsid w:val="00870ADC"/>
    <w:rsid w:val="00872EBA"/>
    <w:rsid w:val="008738B0"/>
    <w:rsid w:val="008744C7"/>
    <w:rsid w:val="0087549A"/>
    <w:rsid w:val="00875BA6"/>
    <w:rsid w:val="00876D2A"/>
    <w:rsid w:val="0087701D"/>
    <w:rsid w:val="0087715E"/>
    <w:rsid w:val="008777DC"/>
    <w:rsid w:val="00880452"/>
    <w:rsid w:val="008806B6"/>
    <w:rsid w:val="00880F4B"/>
    <w:rsid w:val="00881395"/>
    <w:rsid w:val="008815BE"/>
    <w:rsid w:val="00881E43"/>
    <w:rsid w:val="00882D98"/>
    <w:rsid w:val="00884097"/>
    <w:rsid w:val="0088496F"/>
    <w:rsid w:val="00884A05"/>
    <w:rsid w:val="00885353"/>
    <w:rsid w:val="00885BC3"/>
    <w:rsid w:val="00887557"/>
    <w:rsid w:val="00887F51"/>
    <w:rsid w:val="00891D28"/>
    <w:rsid w:val="00891F0F"/>
    <w:rsid w:val="0089379C"/>
    <w:rsid w:val="00893AEB"/>
    <w:rsid w:val="00893DD8"/>
    <w:rsid w:val="00894249"/>
    <w:rsid w:val="00896BCF"/>
    <w:rsid w:val="00896E5F"/>
    <w:rsid w:val="00897429"/>
    <w:rsid w:val="008A03EB"/>
    <w:rsid w:val="008A265A"/>
    <w:rsid w:val="008A2A1B"/>
    <w:rsid w:val="008A3C39"/>
    <w:rsid w:val="008A3FFD"/>
    <w:rsid w:val="008A4FD5"/>
    <w:rsid w:val="008A5BB0"/>
    <w:rsid w:val="008A739A"/>
    <w:rsid w:val="008B0477"/>
    <w:rsid w:val="008B11C8"/>
    <w:rsid w:val="008B2A80"/>
    <w:rsid w:val="008B2D63"/>
    <w:rsid w:val="008B3300"/>
    <w:rsid w:val="008B3920"/>
    <w:rsid w:val="008B3CA3"/>
    <w:rsid w:val="008B3DC7"/>
    <w:rsid w:val="008B5BEB"/>
    <w:rsid w:val="008B61D3"/>
    <w:rsid w:val="008B6777"/>
    <w:rsid w:val="008B7206"/>
    <w:rsid w:val="008C0473"/>
    <w:rsid w:val="008C1D52"/>
    <w:rsid w:val="008C294F"/>
    <w:rsid w:val="008C3064"/>
    <w:rsid w:val="008C468E"/>
    <w:rsid w:val="008C4726"/>
    <w:rsid w:val="008C4785"/>
    <w:rsid w:val="008C5A1D"/>
    <w:rsid w:val="008C5A51"/>
    <w:rsid w:val="008C6856"/>
    <w:rsid w:val="008C75DD"/>
    <w:rsid w:val="008C7B19"/>
    <w:rsid w:val="008D2B4A"/>
    <w:rsid w:val="008D3715"/>
    <w:rsid w:val="008D473D"/>
    <w:rsid w:val="008D4945"/>
    <w:rsid w:val="008D5833"/>
    <w:rsid w:val="008E0F0F"/>
    <w:rsid w:val="008E1B07"/>
    <w:rsid w:val="008E2248"/>
    <w:rsid w:val="008E420F"/>
    <w:rsid w:val="008E4390"/>
    <w:rsid w:val="008E4E93"/>
    <w:rsid w:val="008E5AC5"/>
    <w:rsid w:val="008E6417"/>
    <w:rsid w:val="008E7126"/>
    <w:rsid w:val="008E7361"/>
    <w:rsid w:val="008E7655"/>
    <w:rsid w:val="008E7B7A"/>
    <w:rsid w:val="008F18BF"/>
    <w:rsid w:val="008F1CF7"/>
    <w:rsid w:val="008F2716"/>
    <w:rsid w:val="008F2D67"/>
    <w:rsid w:val="008F4332"/>
    <w:rsid w:val="008F447A"/>
    <w:rsid w:val="008F4611"/>
    <w:rsid w:val="008F578F"/>
    <w:rsid w:val="008F57BD"/>
    <w:rsid w:val="008F6C33"/>
    <w:rsid w:val="008F6DFF"/>
    <w:rsid w:val="008F7E66"/>
    <w:rsid w:val="00901358"/>
    <w:rsid w:val="00901386"/>
    <w:rsid w:val="009025B8"/>
    <w:rsid w:val="009025F2"/>
    <w:rsid w:val="009047CE"/>
    <w:rsid w:val="00904A7C"/>
    <w:rsid w:val="00906170"/>
    <w:rsid w:val="009062BB"/>
    <w:rsid w:val="009101B1"/>
    <w:rsid w:val="0091055A"/>
    <w:rsid w:val="009109DF"/>
    <w:rsid w:val="00912C60"/>
    <w:rsid w:val="0091599B"/>
    <w:rsid w:val="00917DDC"/>
    <w:rsid w:val="0092001B"/>
    <w:rsid w:val="0092050D"/>
    <w:rsid w:val="00921013"/>
    <w:rsid w:val="0092267A"/>
    <w:rsid w:val="00922E83"/>
    <w:rsid w:val="00923010"/>
    <w:rsid w:val="00923CB3"/>
    <w:rsid w:val="00923D68"/>
    <w:rsid w:val="009240E5"/>
    <w:rsid w:val="0092658C"/>
    <w:rsid w:val="00927156"/>
    <w:rsid w:val="009271BE"/>
    <w:rsid w:val="00927620"/>
    <w:rsid w:val="00930514"/>
    <w:rsid w:val="00930BFF"/>
    <w:rsid w:val="00932836"/>
    <w:rsid w:val="00933F7D"/>
    <w:rsid w:val="009344A5"/>
    <w:rsid w:val="00936446"/>
    <w:rsid w:val="00936FC8"/>
    <w:rsid w:val="00941192"/>
    <w:rsid w:val="00941A23"/>
    <w:rsid w:val="00942125"/>
    <w:rsid w:val="00942B37"/>
    <w:rsid w:val="00943900"/>
    <w:rsid w:val="00943BA5"/>
    <w:rsid w:val="00943EFB"/>
    <w:rsid w:val="009467B2"/>
    <w:rsid w:val="00952503"/>
    <w:rsid w:val="00953D7B"/>
    <w:rsid w:val="00954363"/>
    <w:rsid w:val="00954D8E"/>
    <w:rsid w:val="009551F1"/>
    <w:rsid w:val="00955712"/>
    <w:rsid w:val="0095665B"/>
    <w:rsid w:val="009574CB"/>
    <w:rsid w:val="00957A00"/>
    <w:rsid w:val="00957E2E"/>
    <w:rsid w:val="00960407"/>
    <w:rsid w:val="00961154"/>
    <w:rsid w:val="00962E21"/>
    <w:rsid w:val="00962E31"/>
    <w:rsid w:val="0096427B"/>
    <w:rsid w:val="00965CEF"/>
    <w:rsid w:val="0096674B"/>
    <w:rsid w:val="00966930"/>
    <w:rsid w:val="00967319"/>
    <w:rsid w:val="0096747F"/>
    <w:rsid w:val="0096756A"/>
    <w:rsid w:val="00970029"/>
    <w:rsid w:val="0097035B"/>
    <w:rsid w:val="00971384"/>
    <w:rsid w:val="00971C10"/>
    <w:rsid w:val="00972056"/>
    <w:rsid w:val="00973D58"/>
    <w:rsid w:val="009745D9"/>
    <w:rsid w:val="00974E9A"/>
    <w:rsid w:val="0097555B"/>
    <w:rsid w:val="00976B7E"/>
    <w:rsid w:val="009834E5"/>
    <w:rsid w:val="00984110"/>
    <w:rsid w:val="009852AF"/>
    <w:rsid w:val="009863BA"/>
    <w:rsid w:val="00986655"/>
    <w:rsid w:val="0098691B"/>
    <w:rsid w:val="009870D6"/>
    <w:rsid w:val="00987468"/>
    <w:rsid w:val="009904F2"/>
    <w:rsid w:val="009913EF"/>
    <w:rsid w:val="0099278B"/>
    <w:rsid w:val="00994004"/>
    <w:rsid w:val="009964B5"/>
    <w:rsid w:val="009968F7"/>
    <w:rsid w:val="00996D64"/>
    <w:rsid w:val="00996F2A"/>
    <w:rsid w:val="009A0543"/>
    <w:rsid w:val="009A10BC"/>
    <w:rsid w:val="009A12D3"/>
    <w:rsid w:val="009A1345"/>
    <w:rsid w:val="009A318D"/>
    <w:rsid w:val="009A35EC"/>
    <w:rsid w:val="009A3835"/>
    <w:rsid w:val="009A3D19"/>
    <w:rsid w:val="009A58CD"/>
    <w:rsid w:val="009B1248"/>
    <w:rsid w:val="009B38C6"/>
    <w:rsid w:val="009B410C"/>
    <w:rsid w:val="009B43AC"/>
    <w:rsid w:val="009B4AE5"/>
    <w:rsid w:val="009B4CC4"/>
    <w:rsid w:val="009B5792"/>
    <w:rsid w:val="009B65B2"/>
    <w:rsid w:val="009B73E4"/>
    <w:rsid w:val="009B7716"/>
    <w:rsid w:val="009B79D7"/>
    <w:rsid w:val="009C12B9"/>
    <w:rsid w:val="009C1999"/>
    <w:rsid w:val="009C1FF7"/>
    <w:rsid w:val="009C3C6E"/>
    <w:rsid w:val="009C4131"/>
    <w:rsid w:val="009C5614"/>
    <w:rsid w:val="009C6209"/>
    <w:rsid w:val="009C6675"/>
    <w:rsid w:val="009C692D"/>
    <w:rsid w:val="009C7282"/>
    <w:rsid w:val="009D030A"/>
    <w:rsid w:val="009D0A1D"/>
    <w:rsid w:val="009D1959"/>
    <w:rsid w:val="009D35B5"/>
    <w:rsid w:val="009D3667"/>
    <w:rsid w:val="009D4BA0"/>
    <w:rsid w:val="009D55C5"/>
    <w:rsid w:val="009D6BD6"/>
    <w:rsid w:val="009D79A0"/>
    <w:rsid w:val="009E040E"/>
    <w:rsid w:val="009E0415"/>
    <w:rsid w:val="009E041C"/>
    <w:rsid w:val="009E0C90"/>
    <w:rsid w:val="009E0FB7"/>
    <w:rsid w:val="009E12BC"/>
    <w:rsid w:val="009E219A"/>
    <w:rsid w:val="009E259F"/>
    <w:rsid w:val="009E2EAE"/>
    <w:rsid w:val="009E47B6"/>
    <w:rsid w:val="009E58C1"/>
    <w:rsid w:val="009E651E"/>
    <w:rsid w:val="009E78E0"/>
    <w:rsid w:val="009F0693"/>
    <w:rsid w:val="009F1539"/>
    <w:rsid w:val="009F2827"/>
    <w:rsid w:val="009F28DE"/>
    <w:rsid w:val="009F3973"/>
    <w:rsid w:val="009F4403"/>
    <w:rsid w:val="009F4B7C"/>
    <w:rsid w:val="009F726D"/>
    <w:rsid w:val="009F7488"/>
    <w:rsid w:val="009F7F87"/>
    <w:rsid w:val="00A00174"/>
    <w:rsid w:val="00A00832"/>
    <w:rsid w:val="00A019DA"/>
    <w:rsid w:val="00A01D49"/>
    <w:rsid w:val="00A01EED"/>
    <w:rsid w:val="00A0232B"/>
    <w:rsid w:val="00A02379"/>
    <w:rsid w:val="00A02CAD"/>
    <w:rsid w:val="00A04484"/>
    <w:rsid w:val="00A0726A"/>
    <w:rsid w:val="00A0743E"/>
    <w:rsid w:val="00A079F6"/>
    <w:rsid w:val="00A07B2C"/>
    <w:rsid w:val="00A1092C"/>
    <w:rsid w:val="00A10AE1"/>
    <w:rsid w:val="00A12CCF"/>
    <w:rsid w:val="00A14A39"/>
    <w:rsid w:val="00A1506F"/>
    <w:rsid w:val="00A15396"/>
    <w:rsid w:val="00A15D1C"/>
    <w:rsid w:val="00A178D2"/>
    <w:rsid w:val="00A205DD"/>
    <w:rsid w:val="00A20CDB"/>
    <w:rsid w:val="00A20E11"/>
    <w:rsid w:val="00A21125"/>
    <w:rsid w:val="00A228C0"/>
    <w:rsid w:val="00A2327A"/>
    <w:rsid w:val="00A238F8"/>
    <w:rsid w:val="00A23F1B"/>
    <w:rsid w:val="00A23FB1"/>
    <w:rsid w:val="00A24F69"/>
    <w:rsid w:val="00A26809"/>
    <w:rsid w:val="00A27A81"/>
    <w:rsid w:val="00A27C7F"/>
    <w:rsid w:val="00A30511"/>
    <w:rsid w:val="00A30C46"/>
    <w:rsid w:val="00A319F3"/>
    <w:rsid w:val="00A31DBC"/>
    <w:rsid w:val="00A324EE"/>
    <w:rsid w:val="00A33D8C"/>
    <w:rsid w:val="00A34BD9"/>
    <w:rsid w:val="00A352FA"/>
    <w:rsid w:val="00A358C5"/>
    <w:rsid w:val="00A3627B"/>
    <w:rsid w:val="00A369E5"/>
    <w:rsid w:val="00A36A57"/>
    <w:rsid w:val="00A37256"/>
    <w:rsid w:val="00A37814"/>
    <w:rsid w:val="00A41992"/>
    <w:rsid w:val="00A45411"/>
    <w:rsid w:val="00A45EF5"/>
    <w:rsid w:val="00A462D5"/>
    <w:rsid w:val="00A46A59"/>
    <w:rsid w:val="00A46D2B"/>
    <w:rsid w:val="00A5015F"/>
    <w:rsid w:val="00A50885"/>
    <w:rsid w:val="00A50CCE"/>
    <w:rsid w:val="00A52D47"/>
    <w:rsid w:val="00A5314A"/>
    <w:rsid w:val="00A537F1"/>
    <w:rsid w:val="00A549F7"/>
    <w:rsid w:val="00A54A4E"/>
    <w:rsid w:val="00A54C42"/>
    <w:rsid w:val="00A56B83"/>
    <w:rsid w:val="00A56BEF"/>
    <w:rsid w:val="00A574F0"/>
    <w:rsid w:val="00A57F6B"/>
    <w:rsid w:val="00A60962"/>
    <w:rsid w:val="00A60F88"/>
    <w:rsid w:val="00A615F2"/>
    <w:rsid w:val="00A62102"/>
    <w:rsid w:val="00A64E87"/>
    <w:rsid w:val="00A653CB"/>
    <w:rsid w:val="00A6554A"/>
    <w:rsid w:val="00A655C5"/>
    <w:rsid w:val="00A67342"/>
    <w:rsid w:val="00A71179"/>
    <w:rsid w:val="00A74DF5"/>
    <w:rsid w:val="00A74EC9"/>
    <w:rsid w:val="00A7503B"/>
    <w:rsid w:val="00A77270"/>
    <w:rsid w:val="00A7792D"/>
    <w:rsid w:val="00A804F9"/>
    <w:rsid w:val="00A8141B"/>
    <w:rsid w:val="00A82118"/>
    <w:rsid w:val="00A822F7"/>
    <w:rsid w:val="00A828ED"/>
    <w:rsid w:val="00A833D0"/>
    <w:rsid w:val="00A84B50"/>
    <w:rsid w:val="00A85BC7"/>
    <w:rsid w:val="00A86570"/>
    <w:rsid w:val="00A868F7"/>
    <w:rsid w:val="00A87399"/>
    <w:rsid w:val="00A87B7E"/>
    <w:rsid w:val="00A90081"/>
    <w:rsid w:val="00A9120E"/>
    <w:rsid w:val="00A9319E"/>
    <w:rsid w:val="00A932FA"/>
    <w:rsid w:val="00A937FE"/>
    <w:rsid w:val="00A93FD3"/>
    <w:rsid w:val="00A946A1"/>
    <w:rsid w:val="00A94AC8"/>
    <w:rsid w:val="00A95250"/>
    <w:rsid w:val="00A96F51"/>
    <w:rsid w:val="00A97285"/>
    <w:rsid w:val="00AA0328"/>
    <w:rsid w:val="00AA178B"/>
    <w:rsid w:val="00AA18D0"/>
    <w:rsid w:val="00AA4EF2"/>
    <w:rsid w:val="00AA52E3"/>
    <w:rsid w:val="00AA5E9F"/>
    <w:rsid w:val="00AA6405"/>
    <w:rsid w:val="00AA6676"/>
    <w:rsid w:val="00AA6B7A"/>
    <w:rsid w:val="00AA70A5"/>
    <w:rsid w:val="00AA79DD"/>
    <w:rsid w:val="00AB1C97"/>
    <w:rsid w:val="00AB3EB3"/>
    <w:rsid w:val="00AB3FA9"/>
    <w:rsid w:val="00AB6C67"/>
    <w:rsid w:val="00AB72CD"/>
    <w:rsid w:val="00AC2019"/>
    <w:rsid w:val="00AC20C1"/>
    <w:rsid w:val="00AC4C36"/>
    <w:rsid w:val="00AC50EA"/>
    <w:rsid w:val="00AC6719"/>
    <w:rsid w:val="00AC79BE"/>
    <w:rsid w:val="00AC7AAF"/>
    <w:rsid w:val="00AD26C7"/>
    <w:rsid w:val="00AD3B76"/>
    <w:rsid w:val="00AD4996"/>
    <w:rsid w:val="00AD4CC6"/>
    <w:rsid w:val="00AD5A8A"/>
    <w:rsid w:val="00AD6653"/>
    <w:rsid w:val="00AD76BD"/>
    <w:rsid w:val="00AD7855"/>
    <w:rsid w:val="00AE2721"/>
    <w:rsid w:val="00AE5FDC"/>
    <w:rsid w:val="00AE66BE"/>
    <w:rsid w:val="00AE6E6A"/>
    <w:rsid w:val="00AF06B9"/>
    <w:rsid w:val="00AF293A"/>
    <w:rsid w:val="00AF2994"/>
    <w:rsid w:val="00AF4BFD"/>
    <w:rsid w:val="00AF5166"/>
    <w:rsid w:val="00AF60CE"/>
    <w:rsid w:val="00AF7E0A"/>
    <w:rsid w:val="00B000B7"/>
    <w:rsid w:val="00B02A40"/>
    <w:rsid w:val="00B0535D"/>
    <w:rsid w:val="00B0574F"/>
    <w:rsid w:val="00B0583C"/>
    <w:rsid w:val="00B05967"/>
    <w:rsid w:val="00B059ED"/>
    <w:rsid w:val="00B0732A"/>
    <w:rsid w:val="00B1175D"/>
    <w:rsid w:val="00B11965"/>
    <w:rsid w:val="00B12396"/>
    <w:rsid w:val="00B12498"/>
    <w:rsid w:val="00B14A83"/>
    <w:rsid w:val="00B14F7C"/>
    <w:rsid w:val="00B1535B"/>
    <w:rsid w:val="00B1562E"/>
    <w:rsid w:val="00B15ED4"/>
    <w:rsid w:val="00B168D0"/>
    <w:rsid w:val="00B20E4C"/>
    <w:rsid w:val="00B2253B"/>
    <w:rsid w:val="00B2263C"/>
    <w:rsid w:val="00B23133"/>
    <w:rsid w:val="00B24703"/>
    <w:rsid w:val="00B24CBC"/>
    <w:rsid w:val="00B250C6"/>
    <w:rsid w:val="00B2539D"/>
    <w:rsid w:val="00B2548B"/>
    <w:rsid w:val="00B2556C"/>
    <w:rsid w:val="00B25FC5"/>
    <w:rsid w:val="00B27A65"/>
    <w:rsid w:val="00B31A97"/>
    <w:rsid w:val="00B33A26"/>
    <w:rsid w:val="00B34032"/>
    <w:rsid w:val="00B341EF"/>
    <w:rsid w:val="00B3456D"/>
    <w:rsid w:val="00B34CB2"/>
    <w:rsid w:val="00B34E94"/>
    <w:rsid w:val="00B35580"/>
    <w:rsid w:val="00B359B5"/>
    <w:rsid w:val="00B3606D"/>
    <w:rsid w:val="00B368EF"/>
    <w:rsid w:val="00B37F36"/>
    <w:rsid w:val="00B4011D"/>
    <w:rsid w:val="00B40778"/>
    <w:rsid w:val="00B420C0"/>
    <w:rsid w:val="00B4283B"/>
    <w:rsid w:val="00B43085"/>
    <w:rsid w:val="00B43B2D"/>
    <w:rsid w:val="00B440B9"/>
    <w:rsid w:val="00B44548"/>
    <w:rsid w:val="00B453F5"/>
    <w:rsid w:val="00B455FA"/>
    <w:rsid w:val="00B45BA1"/>
    <w:rsid w:val="00B515A7"/>
    <w:rsid w:val="00B5189B"/>
    <w:rsid w:val="00B52912"/>
    <w:rsid w:val="00B52B20"/>
    <w:rsid w:val="00B52ECE"/>
    <w:rsid w:val="00B5321B"/>
    <w:rsid w:val="00B5325E"/>
    <w:rsid w:val="00B54D53"/>
    <w:rsid w:val="00B55810"/>
    <w:rsid w:val="00B564E8"/>
    <w:rsid w:val="00B569BC"/>
    <w:rsid w:val="00B5716D"/>
    <w:rsid w:val="00B577D9"/>
    <w:rsid w:val="00B57FED"/>
    <w:rsid w:val="00B60DC2"/>
    <w:rsid w:val="00B61591"/>
    <w:rsid w:val="00B61730"/>
    <w:rsid w:val="00B61905"/>
    <w:rsid w:val="00B61D38"/>
    <w:rsid w:val="00B627E0"/>
    <w:rsid w:val="00B62DB0"/>
    <w:rsid w:val="00B634EC"/>
    <w:rsid w:val="00B63D9C"/>
    <w:rsid w:val="00B654D4"/>
    <w:rsid w:val="00B6554D"/>
    <w:rsid w:val="00B66351"/>
    <w:rsid w:val="00B66621"/>
    <w:rsid w:val="00B66BD6"/>
    <w:rsid w:val="00B67A6B"/>
    <w:rsid w:val="00B67FC4"/>
    <w:rsid w:val="00B7040A"/>
    <w:rsid w:val="00B707A3"/>
    <w:rsid w:val="00B71D2B"/>
    <w:rsid w:val="00B72268"/>
    <w:rsid w:val="00B72824"/>
    <w:rsid w:val="00B738F4"/>
    <w:rsid w:val="00B743F0"/>
    <w:rsid w:val="00B74A72"/>
    <w:rsid w:val="00B7508B"/>
    <w:rsid w:val="00B7738E"/>
    <w:rsid w:val="00B77710"/>
    <w:rsid w:val="00B80EB0"/>
    <w:rsid w:val="00B8281A"/>
    <w:rsid w:val="00B844E3"/>
    <w:rsid w:val="00B84756"/>
    <w:rsid w:val="00B84835"/>
    <w:rsid w:val="00B85C24"/>
    <w:rsid w:val="00B860E1"/>
    <w:rsid w:val="00B8651E"/>
    <w:rsid w:val="00B86E61"/>
    <w:rsid w:val="00B87F43"/>
    <w:rsid w:val="00B900E5"/>
    <w:rsid w:val="00B90C27"/>
    <w:rsid w:val="00B91CBA"/>
    <w:rsid w:val="00B91FF9"/>
    <w:rsid w:val="00B92090"/>
    <w:rsid w:val="00B938DB"/>
    <w:rsid w:val="00B94186"/>
    <w:rsid w:val="00B95B63"/>
    <w:rsid w:val="00B96B87"/>
    <w:rsid w:val="00BA3141"/>
    <w:rsid w:val="00BA317D"/>
    <w:rsid w:val="00BA31D6"/>
    <w:rsid w:val="00BA38D3"/>
    <w:rsid w:val="00BA4F54"/>
    <w:rsid w:val="00BA4FEC"/>
    <w:rsid w:val="00BA53CF"/>
    <w:rsid w:val="00BA66AA"/>
    <w:rsid w:val="00BA6AB0"/>
    <w:rsid w:val="00BB03B8"/>
    <w:rsid w:val="00BB08A3"/>
    <w:rsid w:val="00BB1202"/>
    <w:rsid w:val="00BB12F3"/>
    <w:rsid w:val="00BB31B0"/>
    <w:rsid w:val="00BB3322"/>
    <w:rsid w:val="00BB334C"/>
    <w:rsid w:val="00BB3B86"/>
    <w:rsid w:val="00BB4654"/>
    <w:rsid w:val="00BB4EF1"/>
    <w:rsid w:val="00BB4F2A"/>
    <w:rsid w:val="00BB5BFA"/>
    <w:rsid w:val="00BB670D"/>
    <w:rsid w:val="00BB77DE"/>
    <w:rsid w:val="00BC05D2"/>
    <w:rsid w:val="00BC26B6"/>
    <w:rsid w:val="00BC3FD7"/>
    <w:rsid w:val="00BC517B"/>
    <w:rsid w:val="00BC5E36"/>
    <w:rsid w:val="00BC70DF"/>
    <w:rsid w:val="00BC7D56"/>
    <w:rsid w:val="00BD07BE"/>
    <w:rsid w:val="00BD1044"/>
    <w:rsid w:val="00BD164A"/>
    <w:rsid w:val="00BD16F4"/>
    <w:rsid w:val="00BD32CD"/>
    <w:rsid w:val="00BD3536"/>
    <w:rsid w:val="00BD371D"/>
    <w:rsid w:val="00BD3800"/>
    <w:rsid w:val="00BD38C1"/>
    <w:rsid w:val="00BD3DB6"/>
    <w:rsid w:val="00BD4064"/>
    <w:rsid w:val="00BD4733"/>
    <w:rsid w:val="00BD4F41"/>
    <w:rsid w:val="00BD5E36"/>
    <w:rsid w:val="00BD63D7"/>
    <w:rsid w:val="00BD6426"/>
    <w:rsid w:val="00BD6B1F"/>
    <w:rsid w:val="00BD7662"/>
    <w:rsid w:val="00BD7A50"/>
    <w:rsid w:val="00BD7A88"/>
    <w:rsid w:val="00BE027B"/>
    <w:rsid w:val="00BE0347"/>
    <w:rsid w:val="00BE06E7"/>
    <w:rsid w:val="00BE1938"/>
    <w:rsid w:val="00BE1EA2"/>
    <w:rsid w:val="00BE22C7"/>
    <w:rsid w:val="00BE24B6"/>
    <w:rsid w:val="00BE2CBE"/>
    <w:rsid w:val="00BE31FD"/>
    <w:rsid w:val="00BE3269"/>
    <w:rsid w:val="00BE34F7"/>
    <w:rsid w:val="00BE4751"/>
    <w:rsid w:val="00BE5FC7"/>
    <w:rsid w:val="00BE6825"/>
    <w:rsid w:val="00BE6E43"/>
    <w:rsid w:val="00BE6EEF"/>
    <w:rsid w:val="00BE7CB2"/>
    <w:rsid w:val="00BF0E20"/>
    <w:rsid w:val="00BF2349"/>
    <w:rsid w:val="00BF2FD6"/>
    <w:rsid w:val="00BF3423"/>
    <w:rsid w:val="00BF36ED"/>
    <w:rsid w:val="00BF3E96"/>
    <w:rsid w:val="00BF4D96"/>
    <w:rsid w:val="00BF577D"/>
    <w:rsid w:val="00BF66D1"/>
    <w:rsid w:val="00C002EB"/>
    <w:rsid w:val="00C0099C"/>
    <w:rsid w:val="00C00C58"/>
    <w:rsid w:val="00C015D1"/>
    <w:rsid w:val="00C02E3A"/>
    <w:rsid w:val="00C0307B"/>
    <w:rsid w:val="00C031EF"/>
    <w:rsid w:val="00C0349A"/>
    <w:rsid w:val="00C03D6E"/>
    <w:rsid w:val="00C05E82"/>
    <w:rsid w:val="00C06425"/>
    <w:rsid w:val="00C074F5"/>
    <w:rsid w:val="00C101B8"/>
    <w:rsid w:val="00C10493"/>
    <w:rsid w:val="00C10A20"/>
    <w:rsid w:val="00C110C8"/>
    <w:rsid w:val="00C130D7"/>
    <w:rsid w:val="00C14D3F"/>
    <w:rsid w:val="00C16C92"/>
    <w:rsid w:val="00C17D6D"/>
    <w:rsid w:val="00C204EA"/>
    <w:rsid w:val="00C2234D"/>
    <w:rsid w:val="00C2316D"/>
    <w:rsid w:val="00C236A8"/>
    <w:rsid w:val="00C241AB"/>
    <w:rsid w:val="00C25757"/>
    <w:rsid w:val="00C266ED"/>
    <w:rsid w:val="00C26F8D"/>
    <w:rsid w:val="00C27175"/>
    <w:rsid w:val="00C300B8"/>
    <w:rsid w:val="00C304BD"/>
    <w:rsid w:val="00C30B1C"/>
    <w:rsid w:val="00C313FB"/>
    <w:rsid w:val="00C33532"/>
    <w:rsid w:val="00C3485C"/>
    <w:rsid w:val="00C349BB"/>
    <w:rsid w:val="00C35985"/>
    <w:rsid w:val="00C3629D"/>
    <w:rsid w:val="00C36F04"/>
    <w:rsid w:val="00C378BA"/>
    <w:rsid w:val="00C379DD"/>
    <w:rsid w:val="00C41E17"/>
    <w:rsid w:val="00C41F6E"/>
    <w:rsid w:val="00C436AD"/>
    <w:rsid w:val="00C45104"/>
    <w:rsid w:val="00C45EF4"/>
    <w:rsid w:val="00C46811"/>
    <w:rsid w:val="00C47E06"/>
    <w:rsid w:val="00C50F9D"/>
    <w:rsid w:val="00C5323A"/>
    <w:rsid w:val="00C537B8"/>
    <w:rsid w:val="00C53A01"/>
    <w:rsid w:val="00C54450"/>
    <w:rsid w:val="00C546E8"/>
    <w:rsid w:val="00C54B76"/>
    <w:rsid w:val="00C5518E"/>
    <w:rsid w:val="00C55824"/>
    <w:rsid w:val="00C56C67"/>
    <w:rsid w:val="00C5715C"/>
    <w:rsid w:val="00C57A5B"/>
    <w:rsid w:val="00C57CF2"/>
    <w:rsid w:val="00C57E04"/>
    <w:rsid w:val="00C57E65"/>
    <w:rsid w:val="00C603E6"/>
    <w:rsid w:val="00C608B9"/>
    <w:rsid w:val="00C6125E"/>
    <w:rsid w:val="00C6258A"/>
    <w:rsid w:val="00C62B5A"/>
    <w:rsid w:val="00C62E68"/>
    <w:rsid w:val="00C642D3"/>
    <w:rsid w:val="00C653EA"/>
    <w:rsid w:val="00C65AF5"/>
    <w:rsid w:val="00C661C0"/>
    <w:rsid w:val="00C66674"/>
    <w:rsid w:val="00C673FA"/>
    <w:rsid w:val="00C67974"/>
    <w:rsid w:val="00C70391"/>
    <w:rsid w:val="00C73092"/>
    <w:rsid w:val="00C739E8"/>
    <w:rsid w:val="00C7590A"/>
    <w:rsid w:val="00C75B57"/>
    <w:rsid w:val="00C804F1"/>
    <w:rsid w:val="00C80995"/>
    <w:rsid w:val="00C80AA8"/>
    <w:rsid w:val="00C80ED5"/>
    <w:rsid w:val="00C8127A"/>
    <w:rsid w:val="00C81502"/>
    <w:rsid w:val="00C81540"/>
    <w:rsid w:val="00C81599"/>
    <w:rsid w:val="00C82306"/>
    <w:rsid w:val="00C8268F"/>
    <w:rsid w:val="00C826C1"/>
    <w:rsid w:val="00C82C53"/>
    <w:rsid w:val="00C82E4E"/>
    <w:rsid w:val="00C833CD"/>
    <w:rsid w:val="00C836D7"/>
    <w:rsid w:val="00C8432F"/>
    <w:rsid w:val="00C846EB"/>
    <w:rsid w:val="00C84F79"/>
    <w:rsid w:val="00C8524F"/>
    <w:rsid w:val="00C86196"/>
    <w:rsid w:val="00C866EF"/>
    <w:rsid w:val="00C8670A"/>
    <w:rsid w:val="00C868BC"/>
    <w:rsid w:val="00C86B7E"/>
    <w:rsid w:val="00C908FD"/>
    <w:rsid w:val="00C90C36"/>
    <w:rsid w:val="00C91C08"/>
    <w:rsid w:val="00C91C80"/>
    <w:rsid w:val="00C92457"/>
    <w:rsid w:val="00C92B32"/>
    <w:rsid w:val="00C92F97"/>
    <w:rsid w:val="00C94210"/>
    <w:rsid w:val="00C94D97"/>
    <w:rsid w:val="00C95185"/>
    <w:rsid w:val="00C95F59"/>
    <w:rsid w:val="00C96ED6"/>
    <w:rsid w:val="00C9744A"/>
    <w:rsid w:val="00CA001D"/>
    <w:rsid w:val="00CA10E0"/>
    <w:rsid w:val="00CA1BA0"/>
    <w:rsid w:val="00CA1D9E"/>
    <w:rsid w:val="00CA27DA"/>
    <w:rsid w:val="00CA291B"/>
    <w:rsid w:val="00CA2C51"/>
    <w:rsid w:val="00CA37B5"/>
    <w:rsid w:val="00CA37E3"/>
    <w:rsid w:val="00CA39E2"/>
    <w:rsid w:val="00CA4F4C"/>
    <w:rsid w:val="00CA511D"/>
    <w:rsid w:val="00CA68B5"/>
    <w:rsid w:val="00CA7D81"/>
    <w:rsid w:val="00CB0419"/>
    <w:rsid w:val="00CB055F"/>
    <w:rsid w:val="00CB1D21"/>
    <w:rsid w:val="00CB20CD"/>
    <w:rsid w:val="00CB399A"/>
    <w:rsid w:val="00CB406A"/>
    <w:rsid w:val="00CB4D41"/>
    <w:rsid w:val="00CB5205"/>
    <w:rsid w:val="00CB72A1"/>
    <w:rsid w:val="00CB7957"/>
    <w:rsid w:val="00CC0D95"/>
    <w:rsid w:val="00CC0DEE"/>
    <w:rsid w:val="00CC105B"/>
    <w:rsid w:val="00CC2647"/>
    <w:rsid w:val="00CC49E6"/>
    <w:rsid w:val="00CC5DA7"/>
    <w:rsid w:val="00CC6898"/>
    <w:rsid w:val="00CC7324"/>
    <w:rsid w:val="00CC7C74"/>
    <w:rsid w:val="00CD178B"/>
    <w:rsid w:val="00CD1AE6"/>
    <w:rsid w:val="00CD3233"/>
    <w:rsid w:val="00CD32BE"/>
    <w:rsid w:val="00CD3832"/>
    <w:rsid w:val="00CD48D7"/>
    <w:rsid w:val="00CD4CD1"/>
    <w:rsid w:val="00CD5B4D"/>
    <w:rsid w:val="00CD797A"/>
    <w:rsid w:val="00CE00AF"/>
    <w:rsid w:val="00CE0423"/>
    <w:rsid w:val="00CE0644"/>
    <w:rsid w:val="00CE0D01"/>
    <w:rsid w:val="00CE28A5"/>
    <w:rsid w:val="00CE2AC4"/>
    <w:rsid w:val="00CE3698"/>
    <w:rsid w:val="00CE412A"/>
    <w:rsid w:val="00CF0F42"/>
    <w:rsid w:val="00CF1665"/>
    <w:rsid w:val="00CF1E8E"/>
    <w:rsid w:val="00CF2517"/>
    <w:rsid w:val="00CF2E26"/>
    <w:rsid w:val="00CF2FDC"/>
    <w:rsid w:val="00CF4270"/>
    <w:rsid w:val="00CF427B"/>
    <w:rsid w:val="00CF55E3"/>
    <w:rsid w:val="00CF5C28"/>
    <w:rsid w:val="00CF5C32"/>
    <w:rsid w:val="00CF5DF7"/>
    <w:rsid w:val="00CF61A2"/>
    <w:rsid w:val="00CF6418"/>
    <w:rsid w:val="00CF705E"/>
    <w:rsid w:val="00D001EF"/>
    <w:rsid w:val="00D01C0D"/>
    <w:rsid w:val="00D01DD9"/>
    <w:rsid w:val="00D0249B"/>
    <w:rsid w:val="00D02A47"/>
    <w:rsid w:val="00D02E25"/>
    <w:rsid w:val="00D03AEF"/>
    <w:rsid w:val="00D047ED"/>
    <w:rsid w:val="00D052E9"/>
    <w:rsid w:val="00D0549E"/>
    <w:rsid w:val="00D0674E"/>
    <w:rsid w:val="00D109D1"/>
    <w:rsid w:val="00D10C9B"/>
    <w:rsid w:val="00D11967"/>
    <w:rsid w:val="00D14295"/>
    <w:rsid w:val="00D14433"/>
    <w:rsid w:val="00D14FF6"/>
    <w:rsid w:val="00D160F7"/>
    <w:rsid w:val="00D16635"/>
    <w:rsid w:val="00D16A1F"/>
    <w:rsid w:val="00D16D37"/>
    <w:rsid w:val="00D16FBA"/>
    <w:rsid w:val="00D17649"/>
    <w:rsid w:val="00D2031E"/>
    <w:rsid w:val="00D2114E"/>
    <w:rsid w:val="00D21FC3"/>
    <w:rsid w:val="00D22E57"/>
    <w:rsid w:val="00D24307"/>
    <w:rsid w:val="00D25281"/>
    <w:rsid w:val="00D25B39"/>
    <w:rsid w:val="00D26092"/>
    <w:rsid w:val="00D26608"/>
    <w:rsid w:val="00D30463"/>
    <w:rsid w:val="00D30D41"/>
    <w:rsid w:val="00D320EB"/>
    <w:rsid w:val="00D32D7C"/>
    <w:rsid w:val="00D32F2F"/>
    <w:rsid w:val="00D33506"/>
    <w:rsid w:val="00D338F0"/>
    <w:rsid w:val="00D33E4E"/>
    <w:rsid w:val="00D34429"/>
    <w:rsid w:val="00D349CD"/>
    <w:rsid w:val="00D350B3"/>
    <w:rsid w:val="00D36040"/>
    <w:rsid w:val="00D37393"/>
    <w:rsid w:val="00D37B20"/>
    <w:rsid w:val="00D4092C"/>
    <w:rsid w:val="00D413C6"/>
    <w:rsid w:val="00D41897"/>
    <w:rsid w:val="00D41A25"/>
    <w:rsid w:val="00D438F3"/>
    <w:rsid w:val="00D43BE7"/>
    <w:rsid w:val="00D443E4"/>
    <w:rsid w:val="00D448CF"/>
    <w:rsid w:val="00D44D6A"/>
    <w:rsid w:val="00D4623B"/>
    <w:rsid w:val="00D51FA9"/>
    <w:rsid w:val="00D527BD"/>
    <w:rsid w:val="00D53389"/>
    <w:rsid w:val="00D53F8A"/>
    <w:rsid w:val="00D54064"/>
    <w:rsid w:val="00D54132"/>
    <w:rsid w:val="00D54390"/>
    <w:rsid w:val="00D55520"/>
    <w:rsid w:val="00D56CA0"/>
    <w:rsid w:val="00D56EA7"/>
    <w:rsid w:val="00D602A8"/>
    <w:rsid w:val="00D60987"/>
    <w:rsid w:val="00D609D9"/>
    <w:rsid w:val="00D60A3F"/>
    <w:rsid w:val="00D6115D"/>
    <w:rsid w:val="00D6125E"/>
    <w:rsid w:val="00D612C8"/>
    <w:rsid w:val="00D61A0F"/>
    <w:rsid w:val="00D627A0"/>
    <w:rsid w:val="00D62B20"/>
    <w:rsid w:val="00D62D70"/>
    <w:rsid w:val="00D63C01"/>
    <w:rsid w:val="00D63D1C"/>
    <w:rsid w:val="00D64193"/>
    <w:rsid w:val="00D64835"/>
    <w:rsid w:val="00D65BF0"/>
    <w:rsid w:val="00D66722"/>
    <w:rsid w:val="00D671A9"/>
    <w:rsid w:val="00D67A34"/>
    <w:rsid w:val="00D67EA6"/>
    <w:rsid w:val="00D67FE5"/>
    <w:rsid w:val="00D70DA9"/>
    <w:rsid w:val="00D71E1E"/>
    <w:rsid w:val="00D72864"/>
    <w:rsid w:val="00D72BE5"/>
    <w:rsid w:val="00D73524"/>
    <w:rsid w:val="00D75742"/>
    <w:rsid w:val="00D75F87"/>
    <w:rsid w:val="00D769B9"/>
    <w:rsid w:val="00D76DD9"/>
    <w:rsid w:val="00D809A5"/>
    <w:rsid w:val="00D82840"/>
    <w:rsid w:val="00D83ECA"/>
    <w:rsid w:val="00D84DFD"/>
    <w:rsid w:val="00D85CD0"/>
    <w:rsid w:val="00D86BD2"/>
    <w:rsid w:val="00D86E4E"/>
    <w:rsid w:val="00D87B3E"/>
    <w:rsid w:val="00D92F39"/>
    <w:rsid w:val="00D93CF4"/>
    <w:rsid w:val="00D94298"/>
    <w:rsid w:val="00D9491D"/>
    <w:rsid w:val="00D952ED"/>
    <w:rsid w:val="00D956A3"/>
    <w:rsid w:val="00D9583E"/>
    <w:rsid w:val="00D95E9C"/>
    <w:rsid w:val="00DA0268"/>
    <w:rsid w:val="00DA1E0B"/>
    <w:rsid w:val="00DA26A8"/>
    <w:rsid w:val="00DA38AD"/>
    <w:rsid w:val="00DA3A66"/>
    <w:rsid w:val="00DA434A"/>
    <w:rsid w:val="00DA4E5B"/>
    <w:rsid w:val="00DA5FAF"/>
    <w:rsid w:val="00DB0709"/>
    <w:rsid w:val="00DB0C8C"/>
    <w:rsid w:val="00DB1938"/>
    <w:rsid w:val="00DB2D41"/>
    <w:rsid w:val="00DB3171"/>
    <w:rsid w:val="00DB383B"/>
    <w:rsid w:val="00DB401C"/>
    <w:rsid w:val="00DB4027"/>
    <w:rsid w:val="00DB4146"/>
    <w:rsid w:val="00DB472A"/>
    <w:rsid w:val="00DB5AE1"/>
    <w:rsid w:val="00DB5AFF"/>
    <w:rsid w:val="00DB6212"/>
    <w:rsid w:val="00DB704E"/>
    <w:rsid w:val="00DB755F"/>
    <w:rsid w:val="00DC02F8"/>
    <w:rsid w:val="00DC0E69"/>
    <w:rsid w:val="00DC1BBE"/>
    <w:rsid w:val="00DC21D0"/>
    <w:rsid w:val="00DC2380"/>
    <w:rsid w:val="00DC350A"/>
    <w:rsid w:val="00DC3921"/>
    <w:rsid w:val="00DC4524"/>
    <w:rsid w:val="00DC5A85"/>
    <w:rsid w:val="00DC5B2F"/>
    <w:rsid w:val="00DC6056"/>
    <w:rsid w:val="00DC69F3"/>
    <w:rsid w:val="00DC7050"/>
    <w:rsid w:val="00DC7633"/>
    <w:rsid w:val="00DD1769"/>
    <w:rsid w:val="00DD1E4B"/>
    <w:rsid w:val="00DD25D2"/>
    <w:rsid w:val="00DD2958"/>
    <w:rsid w:val="00DD41AD"/>
    <w:rsid w:val="00DD4AA0"/>
    <w:rsid w:val="00DD4D12"/>
    <w:rsid w:val="00DD51E4"/>
    <w:rsid w:val="00DD562E"/>
    <w:rsid w:val="00DD63FA"/>
    <w:rsid w:val="00DD743A"/>
    <w:rsid w:val="00DE01D3"/>
    <w:rsid w:val="00DE1249"/>
    <w:rsid w:val="00DE1E53"/>
    <w:rsid w:val="00DE238D"/>
    <w:rsid w:val="00DE24AB"/>
    <w:rsid w:val="00DE304E"/>
    <w:rsid w:val="00DE3272"/>
    <w:rsid w:val="00DE3280"/>
    <w:rsid w:val="00DE3652"/>
    <w:rsid w:val="00DE3CB1"/>
    <w:rsid w:val="00DE4824"/>
    <w:rsid w:val="00DE48EF"/>
    <w:rsid w:val="00DE7D14"/>
    <w:rsid w:val="00DF11D3"/>
    <w:rsid w:val="00DF14D5"/>
    <w:rsid w:val="00DF16DB"/>
    <w:rsid w:val="00DF1EBD"/>
    <w:rsid w:val="00DF348C"/>
    <w:rsid w:val="00DF34B7"/>
    <w:rsid w:val="00DF3912"/>
    <w:rsid w:val="00DF3DE2"/>
    <w:rsid w:val="00DF6E6E"/>
    <w:rsid w:val="00DF760A"/>
    <w:rsid w:val="00E00009"/>
    <w:rsid w:val="00E008D3"/>
    <w:rsid w:val="00E012EB"/>
    <w:rsid w:val="00E01A1A"/>
    <w:rsid w:val="00E02B0C"/>
    <w:rsid w:val="00E03937"/>
    <w:rsid w:val="00E048F1"/>
    <w:rsid w:val="00E04AA6"/>
    <w:rsid w:val="00E050C2"/>
    <w:rsid w:val="00E05159"/>
    <w:rsid w:val="00E0524B"/>
    <w:rsid w:val="00E05B1A"/>
    <w:rsid w:val="00E077E2"/>
    <w:rsid w:val="00E07A46"/>
    <w:rsid w:val="00E1055B"/>
    <w:rsid w:val="00E10A07"/>
    <w:rsid w:val="00E11E92"/>
    <w:rsid w:val="00E13525"/>
    <w:rsid w:val="00E136CA"/>
    <w:rsid w:val="00E13DA2"/>
    <w:rsid w:val="00E14EB0"/>
    <w:rsid w:val="00E14F29"/>
    <w:rsid w:val="00E150D3"/>
    <w:rsid w:val="00E15830"/>
    <w:rsid w:val="00E15A87"/>
    <w:rsid w:val="00E15CC3"/>
    <w:rsid w:val="00E15D5F"/>
    <w:rsid w:val="00E17941"/>
    <w:rsid w:val="00E17A48"/>
    <w:rsid w:val="00E20628"/>
    <w:rsid w:val="00E22E4C"/>
    <w:rsid w:val="00E2360A"/>
    <w:rsid w:val="00E23AAB"/>
    <w:rsid w:val="00E25114"/>
    <w:rsid w:val="00E262A0"/>
    <w:rsid w:val="00E302D6"/>
    <w:rsid w:val="00E313DC"/>
    <w:rsid w:val="00E335DE"/>
    <w:rsid w:val="00E34031"/>
    <w:rsid w:val="00E34129"/>
    <w:rsid w:val="00E341D6"/>
    <w:rsid w:val="00E34618"/>
    <w:rsid w:val="00E36059"/>
    <w:rsid w:val="00E371AC"/>
    <w:rsid w:val="00E37C3A"/>
    <w:rsid w:val="00E41629"/>
    <w:rsid w:val="00E419A5"/>
    <w:rsid w:val="00E41C1A"/>
    <w:rsid w:val="00E42639"/>
    <w:rsid w:val="00E4272B"/>
    <w:rsid w:val="00E42B7C"/>
    <w:rsid w:val="00E42E99"/>
    <w:rsid w:val="00E45F67"/>
    <w:rsid w:val="00E467E1"/>
    <w:rsid w:val="00E468ED"/>
    <w:rsid w:val="00E5074D"/>
    <w:rsid w:val="00E519A1"/>
    <w:rsid w:val="00E52A10"/>
    <w:rsid w:val="00E53724"/>
    <w:rsid w:val="00E555ED"/>
    <w:rsid w:val="00E558A5"/>
    <w:rsid w:val="00E60494"/>
    <w:rsid w:val="00E61946"/>
    <w:rsid w:val="00E61C3A"/>
    <w:rsid w:val="00E61FC0"/>
    <w:rsid w:val="00E629E0"/>
    <w:rsid w:val="00E638EB"/>
    <w:rsid w:val="00E63AE2"/>
    <w:rsid w:val="00E63F94"/>
    <w:rsid w:val="00E64940"/>
    <w:rsid w:val="00E650D8"/>
    <w:rsid w:val="00E67686"/>
    <w:rsid w:val="00E704E0"/>
    <w:rsid w:val="00E71BB6"/>
    <w:rsid w:val="00E71BE5"/>
    <w:rsid w:val="00E71BFF"/>
    <w:rsid w:val="00E73828"/>
    <w:rsid w:val="00E73DC8"/>
    <w:rsid w:val="00E7452D"/>
    <w:rsid w:val="00E74C1E"/>
    <w:rsid w:val="00E76FD0"/>
    <w:rsid w:val="00E805E4"/>
    <w:rsid w:val="00E81C37"/>
    <w:rsid w:val="00E821F6"/>
    <w:rsid w:val="00E82298"/>
    <w:rsid w:val="00E823F3"/>
    <w:rsid w:val="00E82BCB"/>
    <w:rsid w:val="00E82DC8"/>
    <w:rsid w:val="00E83225"/>
    <w:rsid w:val="00E83357"/>
    <w:rsid w:val="00E84D22"/>
    <w:rsid w:val="00E8576F"/>
    <w:rsid w:val="00E86019"/>
    <w:rsid w:val="00E87D03"/>
    <w:rsid w:val="00E9084B"/>
    <w:rsid w:val="00E91061"/>
    <w:rsid w:val="00E91418"/>
    <w:rsid w:val="00E9202B"/>
    <w:rsid w:val="00E9283D"/>
    <w:rsid w:val="00E93C7A"/>
    <w:rsid w:val="00E93C7C"/>
    <w:rsid w:val="00E952DC"/>
    <w:rsid w:val="00E95D9B"/>
    <w:rsid w:val="00E97777"/>
    <w:rsid w:val="00EA119E"/>
    <w:rsid w:val="00EA1E57"/>
    <w:rsid w:val="00EA24B8"/>
    <w:rsid w:val="00EA2904"/>
    <w:rsid w:val="00EA29AF"/>
    <w:rsid w:val="00EA360B"/>
    <w:rsid w:val="00EA3678"/>
    <w:rsid w:val="00EA4371"/>
    <w:rsid w:val="00EA4542"/>
    <w:rsid w:val="00EA4780"/>
    <w:rsid w:val="00EA68A0"/>
    <w:rsid w:val="00EA798F"/>
    <w:rsid w:val="00EB0AE4"/>
    <w:rsid w:val="00EB16BA"/>
    <w:rsid w:val="00EB1D3C"/>
    <w:rsid w:val="00EB27BD"/>
    <w:rsid w:val="00EB434E"/>
    <w:rsid w:val="00EB5060"/>
    <w:rsid w:val="00EB512F"/>
    <w:rsid w:val="00EB5425"/>
    <w:rsid w:val="00EB6662"/>
    <w:rsid w:val="00EB6DB5"/>
    <w:rsid w:val="00EC019B"/>
    <w:rsid w:val="00EC099A"/>
    <w:rsid w:val="00EC0B5E"/>
    <w:rsid w:val="00EC21FE"/>
    <w:rsid w:val="00EC23AF"/>
    <w:rsid w:val="00EC343E"/>
    <w:rsid w:val="00EC3BB0"/>
    <w:rsid w:val="00EC4583"/>
    <w:rsid w:val="00EC4909"/>
    <w:rsid w:val="00EC6420"/>
    <w:rsid w:val="00EC662F"/>
    <w:rsid w:val="00EC6A58"/>
    <w:rsid w:val="00EC6C1D"/>
    <w:rsid w:val="00EC72A6"/>
    <w:rsid w:val="00ED14C2"/>
    <w:rsid w:val="00ED1BF8"/>
    <w:rsid w:val="00ED1DA1"/>
    <w:rsid w:val="00ED260B"/>
    <w:rsid w:val="00ED44DF"/>
    <w:rsid w:val="00ED5A88"/>
    <w:rsid w:val="00ED5D6D"/>
    <w:rsid w:val="00ED6B8E"/>
    <w:rsid w:val="00ED6D24"/>
    <w:rsid w:val="00ED764D"/>
    <w:rsid w:val="00ED79F4"/>
    <w:rsid w:val="00EE1130"/>
    <w:rsid w:val="00EE136F"/>
    <w:rsid w:val="00EE1FFE"/>
    <w:rsid w:val="00EE2243"/>
    <w:rsid w:val="00EE327E"/>
    <w:rsid w:val="00EE3F39"/>
    <w:rsid w:val="00EE4100"/>
    <w:rsid w:val="00EE438C"/>
    <w:rsid w:val="00EE597D"/>
    <w:rsid w:val="00EE5AD8"/>
    <w:rsid w:val="00EE6F2D"/>
    <w:rsid w:val="00EF0282"/>
    <w:rsid w:val="00EF077B"/>
    <w:rsid w:val="00EF0AFC"/>
    <w:rsid w:val="00EF0F38"/>
    <w:rsid w:val="00EF0F4A"/>
    <w:rsid w:val="00EF149D"/>
    <w:rsid w:val="00EF37C8"/>
    <w:rsid w:val="00EF3816"/>
    <w:rsid w:val="00EF5C9E"/>
    <w:rsid w:val="00EF5FD1"/>
    <w:rsid w:val="00EF6185"/>
    <w:rsid w:val="00EF652C"/>
    <w:rsid w:val="00EF708D"/>
    <w:rsid w:val="00EF7E05"/>
    <w:rsid w:val="00F0038E"/>
    <w:rsid w:val="00F00AB5"/>
    <w:rsid w:val="00F00F6B"/>
    <w:rsid w:val="00F014EF"/>
    <w:rsid w:val="00F01773"/>
    <w:rsid w:val="00F03E84"/>
    <w:rsid w:val="00F04AAF"/>
    <w:rsid w:val="00F05FFA"/>
    <w:rsid w:val="00F069AB"/>
    <w:rsid w:val="00F06E5E"/>
    <w:rsid w:val="00F06F33"/>
    <w:rsid w:val="00F07812"/>
    <w:rsid w:val="00F07A00"/>
    <w:rsid w:val="00F10916"/>
    <w:rsid w:val="00F10EB4"/>
    <w:rsid w:val="00F123DE"/>
    <w:rsid w:val="00F129B7"/>
    <w:rsid w:val="00F13537"/>
    <w:rsid w:val="00F15263"/>
    <w:rsid w:val="00F15820"/>
    <w:rsid w:val="00F15EDD"/>
    <w:rsid w:val="00F1691C"/>
    <w:rsid w:val="00F16A3D"/>
    <w:rsid w:val="00F17EF0"/>
    <w:rsid w:val="00F203CF"/>
    <w:rsid w:val="00F209D8"/>
    <w:rsid w:val="00F20BB5"/>
    <w:rsid w:val="00F21763"/>
    <w:rsid w:val="00F21B29"/>
    <w:rsid w:val="00F21C31"/>
    <w:rsid w:val="00F21E42"/>
    <w:rsid w:val="00F23E5A"/>
    <w:rsid w:val="00F258E6"/>
    <w:rsid w:val="00F25DF3"/>
    <w:rsid w:val="00F25ECD"/>
    <w:rsid w:val="00F268AE"/>
    <w:rsid w:val="00F27F7B"/>
    <w:rsid w:val="00F27F92"/>
    <w:rsid w:val="00F30560"/>
    <w:rsid w:val="00F322E8"/>
    <w:rsid w:val="00F32DF0"/>
    <w:rsid w:val="00F33556"/>
    <w:rsid w:val="00F338A7"/>
    <w:rsid w:val="00F33E29"/>
    <w:rsid w:val="00F33EAC"/>
    <w:rsid w:val="00F34288"/>
    <w:rsid w:val="00F35FAB"/>
    <w:rsid w:val="00F363AD"/>
    <w:rsid w:val="00F40DA9"/>
    <w:rsid w:val="00F41770"/>
    <w:rsid w:val="00F41C19"/>
    <w:rsid w:val="00F420B2"/>
    <w:rsid w:val="00F42184"/>
    <w:rsid w:val="00F42E62"/>
    <w:rsid w:val="00F42E6C"/>
    <w:rsid w:val="00F44B45"/>
    <w:rsid w:val="00F458C9"/>
    <w:rsid w:val="00F45B2F"/>
    <w:rsid w:val="00F477F8"/>
    <w:rsid w:val="00F50EBE"/>
    <w:rsid w:val="00F5100C"/>
    <w:rsid w:val="00F51163"/>
    <w:rsid w:val="00F52512"/>
    <w:rsid w:val="00F53B50"/>
    <w:rsid w:val="00F5639E"/>
    <w:rsid w:val="00F56B04"/>
    <w:rsid w:val="00F56BF7"/>
    <w:rsid w:val="00F575DE"/>
    <w:rsid w:val="00F57A48"/>
    <w:rsid w:val="00F60D6B"/>
    <w:rsid w:val="00F620A9"/>
    <w:rsid w:val="00F624B6"/>
    <w:rsid w:val="00F63408"/>
    <w:rsid w:val="00F63560"/>
    <w:rsid w:val="00F64270"/>
    <w:rsid w:val="00F66567"/>
    <w:rsid w:val="00F70CBE"/>
    <w:rsid w:val="00F70EF4"/>
    <w:rsid w:val="00F7195E"/>
    <w:rsid w:val="00F71D8E"/>
    <w:rsid w:val="00F72418"/>
    <w:rsid w:val="00F7306C"/>
    <w:rsid w:val="00F74318"/>
    <w:rsid w:val="00F74427"/>
    <w:rsid w:val="00F74C8B"/>
    <w:rsid w:val="00F76794"/>
    <w:rsid w:val="00F76F1F"/>
    <w:rsid w:val="00F80D9F"/>
    <w:rsid w:val="00F8211B"/>
    <w:rsid w:val="00F830C6"/>
    <w:rsid w:val="00F8318E"/>
    <w:rsid w:val="00F836C0"/>
    <w:rsid w:val="00F84B03"/>
    <w:rsid w:val="00F84D79"/>
    <w:rsid w:val="00F85143"/>
    <w:rsid w:val="00F85F7C"/>
    <w:rsid w:val="00F86797"/>
    <w:rsid w:val="00F8752B"/>
    <w:rsid w:val="00F8795E"/>
    <w:rsid w:val="00F87C5D"/>
    <w:rsid w:val="00F90E52"/>
    <w:rsid w:val="00F91736"/>
    <w:rsid w:val="00F91835"/>
    <w:rsid w:val="00F9213F"/>
    <w:rsid w:val="00F926A3"/>
    <w:rsid w:val="00F93597"/>
    <w:rsid w:val="00F93881"/>
    <w:rsid w:val="00F94138"/>
    <w:rsid w:val="00F94918"/>
    <w:rsid w:val="00F94A58"/>
    <w:rsid w:val="00F95CB8"/>
    <w:rsid w:val="00F96A6E"/>
    <w:rsid w:val="00F96A7F"/>
    <w:rsid w:val="00F9715E"/>
    <w:rsid w:val="00FA176D"/>
    <w:rsid w:val="00FA2577"/>
    <w:rsid w:val="00FA2F6B"/>
    <w:rsid w:val="00FA3E23"/>
    <w:rsid w:val="00FA44B0"/>
    <w:rsid w:val="00FA4C4C"/>
    <w:rsid w:val="00FA4ECF"/>
    <w:rsid w:val="00FA5430"/>
    <w:rsid w:val="00FA63B9"/>
    <w:rsid w:val="00FA79B6"/>
    <w:rsid w:val="00FA7E13"/>
    <w:rsid w:val="00FB0985"/>
    <w:rsid w:val="00FB0DCC"/>
    <w:rsid w:val="00FB176E"/>
    <w:rsid w:val="00FB178E"/>
    <w:rsid w:val="00FB4C9C"/>
    <w:rsid w:val="00FB5B2B"/>
    <w:rsid w:val="00FB7743"/>
    <w:rsid w:val="00FB7E47"/>
    <w:rsid w:val="00FC0B1F"/>
    <w:rsid w:val="00FC1F9B"/>
    <w:rsid w:val="00FC2EBC"/>
    <w:rsid w:val="00FC3568"/>
    <w:rsid w:val="00FC385E"/>
    <w:rsid w:val="00FC58D2"/>
    <w:rsid w:val="00FC6E68"/>
    <w:rsid w:val="00FC705E"/>
    <w:rsid w:val="00FC7445"/>
    <w:rsid w:val="00FC78FD"/>
    <w:rsid w:val="00FC79AE"/>
    <w:rsid w:val="00FC7BAE"/>
    <w:rsid w:val="00FC7CE8"/>
    <w:rsid w:val="00FD1230"/>
    <w:rsid w:val="00FD1EDD"/>
    <w:rsid w:val="00FD2DEE"/>
    <w:rsid w:val="00FD36FD"/>
    <w:rsid w:val="00FD699C"/>
    <w:rsid w:val="00FD6E1F"/>
    <w:rsid w:val="00FD7C4F"/>
    <w:rsid w:val="00FE066C"/>
    <w:rsid w:val="00FE06F4"/>
    <w:rsid w:val="00FE0BC3"/>
    <w:rsid w:val="00FE1BC8"/>
    <w:rsid w:val="00FE27E9"/>
    <w:rsid w:val="00FE4F7D"/>
    <w:rsid w:val="00FE5747"/>
    <w:rsid w:val="00FE7561"/>
    <w:rsid w:val="00FE75DC"/>
    <w:rsid w:val="00FF0F23"/>
    <w:rsid w:val="00FF24C4"/>
    <w:rsid w:val="00FF2623"/>
    <w:rsid w:val="00FF2FB5"/>
    <w:rsid w:val="00FF366D"/>
    <w:rsid w:val="00FF37B2"/>
    <w:rsid w:val="00FF3954"/>
    <w:rsid w:val="00FF4473"/>
    <w:rsid w:val="00FF463F"/>
    <w:rsid w:val="00FF4AD1"/>
    <w:rsid w:val="00FF61CC"/>
    <w:rsid w:val="00FF7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 w:type="character" w:styleId="CommentReference">
    <w:name w:val="annotation reference"/>
    <w:basedOn w:val="DefaultParagraphFont"/>
    <w:uiPriority w:val="99"/>
    <w:semiHidden/>
    <w:unhideWhenUsed/>
    <w:rsid w:val="0026007C"/>
    <w:rPr>
      <w:sz w:val="18"/>
      <w:szCs w:val="18"/>
    </w:rPr>
  </w:style>
  <w:style w:type="paragraph" w:styleId="CommentText">
    <w:name w:val="annotation text"/>
    <w:basedOn w:val="Normal"/>
    <w:link w:val="CommentTextChar"/>
    <w:uiPriority w:val="99"/>
    <w:semiHidden/>
    <w:unhideWhenUsed/>
    <w:rsid w:val="0026007C"/>
    <w:pPr>
      <w:spacing w:line="240" w:lineRule="auto"/>
    </w:pPr>
  </w:style>
  <w:style w:type="character" w:customStyle="1" w:styleId="CommentTextChar">
    <w:name w:val="Comment Text Char"/>
    <w:basedOn w:val="DefaultParagraphFont"/>
    <w:link w:val="CommentText"/>
    <w:uiPriority w:val="99"/>
    <w:semiHidden/>
    <w:rsid w:val="0026007C"/>
  </w:style>
  <w:style w:type="paragraph" w:styleId="CommentSubject">
    <w:name w:val="annotation subject"/>
    <w:basedOn w:val="CommentText"/>
    <w:next w:val="CommentText"/>
    <w:link w:val="CommentSubjectChar"/>
    <w:uiPriority w:val="99"/>
    <w:semiHidden/>
    <w:unhideWhenUsed/>
    <w:rsid w:val="0026007C"/>
    <w:rPr>
      <w:b/>
      <w:bCs/>
      <w:sz w:val="20"/>
      <w:szCs w:val="20"/>
    </w:rPr>
  </w:style>
  <w:style w:type="character" w:customStyle="1" w:styleId="CommentSubjectChar">
    <w:name w:val="Comment Subject Char"/>
    <w:basedOn w:val="CommentTextChar"/>
    <w:link w:val="CommentSubject"/>
    <w:uiPriority w:val="99"/>
    <w:semiHidden/>
    <w:rsid w:val="0026007C"/>
    <w:rPr>
      <w:b/>
      <w:bCs/>
      <w:sz w:val="20"/>
      <w:szCs w:val="20"/>
    </w:rPr>
  </w:style>
  <w:style w:type="paragraph" w:styleId="BalloonText">
    <w:name w:val="Balloon Text"/>
    <w:basedOn w:val="Normal"/>
    <w:link w:val="BalloonTextChar"/>
    <w:uiPriority w:val="99"/>
    <w:semiHidden/>
    <w:unhideWhenUsed/>
    <w:rsid w:val="0026007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6007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 w:type="character" w:styleId="CommentReference">
    <w:name w:val="annotation reference"/>
    <w:basedOn w:val="DefaultParagraphFont"/>
    <w:uiPriority w:val="99"/>
    <w:semiHidden/>
    <w:unhideWhenUsed/>
    <w:rsid w:val="0026007C"/>
    <w:rPr>
      <w:sz w:val="18"/>
      <w:szCs w:val="18"/>
    </w:rPr>
  </w:style>
  <w:style w:type="paragraph" w:styleId="CommentText">
    <w:name w:val="annotation text"/>
    <w:basedOn w:val="Normal"/>
    <w:link w:val="CommentTextChar"/>
    <w:uiPriority w:val="99"/>
    <w:semiHidden/>
    <w:unhideWhenUsed/>
    <w:rsid w:val="0026007C"/>
    <w:pPr>
      <w:spacing w:line="240" w:lineRule="auto"/>
    </w:pPr>
  </w:style>
  <w:style w:type="character" w:customStyle="1" w:styleId="CommentTextChar">
    <w:name w:val="Comment Text Char"/>
    <w:basedOn w:val="DefaultParagraphFont"/>
    <w:link w:val="CommentText"/>
    <w:uiPriority w:val="99"/>
    <w:semiHidden/>
    <w:rsid w:val="0026007C"/>
  </w:style>
  <w:style w:type="paragraph" w:styleId="CommentSubject">
    <w:name w:val="annotation subject"/>
    <w:basedOn w:val="CommentText"/>
    <w:next w:val="CommentText"/>
    <w:link w:val="CommentSubjectChar"/>
    <w:uiPriority w:val="99"/>
    <w:semiHidden/>
    <w:unhideWhenUsed/>
    <w:rsid w:val="0026007C"/>
    <w:rPr>
      <w:b/>
      <w:bCs/>
      <w:sz w:val="20"/>
      <w:szCs w:val="20"/>
    </w:rPr>
  </w:style>
  <w:style w:type="character" w:customStyle="1" w:styleId="CommentSubjectChar">
    <w:name w:val="Comment Subject Char"/>
    <w:basedOn w:val="CommentTextChar"/>
    <w:link w:val="CommentSubject"/>
    <w:uiPriority w:val="99"/>
    <w:semiHidden/>
    <w:rsid w:val="0026007C"/>
    <w:rPr>
      <w:b/>
      <w:bCs/>
      <w:sz w:val="20"/>
      <w:szCs w:val="20"/>
    </w:rPr>
  </w:style>
  <w:style w:type="paragraph" w:styleId="BalloonText">
    <w:name w:val="Balloon Text"/>
    <w:basedOn w:val="Normal"/>
    <w:link w:val="BalloonTextChar"/>
    <w:uiPriority w:val="99"/>
    <w:semiHidden/>
    <w:unhideWhenUsed/>
    <w:rsid w:val="0026007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6007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christies.com/about/press-center/releases/pressrelease.aspx?pressreleaseid=7712" TargetMode="External"/><Relationship Id="rId2"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1422</Words>
  <Characters>8106</Characters>
  <Application>Microsoft Macintosh Word</Application>
  <DocSecurity>0</DocSecurity>
  <Lines>67</Lines>
  <Paragraphs>19</Paragraphs>
  <ScaleCrop>false</ScaleCrop>
  <Company/>
  <LinksUpToDate>false</LinksUpToDate>
  <CharactersWithSpaces>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Jessica</cp:lastModifiedBy>
  <cp:revision>2</cp:revision>
  <dcterms:created xsi:type="dcterms:W3CDTF">2016-04-11T01:18:00Z</dcterms:created>
  <dcterms:modified xsi:type="dcterms:W3CDTF">2016-04-11T01:18:00Z</dcterms:modified>
</cp:coreProperties>
</file>