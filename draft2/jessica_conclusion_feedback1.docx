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5C3" w:rsidRPr="00066E7F" w:rsidRDefault="00D42EB0" w:rsidP="006A75C3">
      <w:pPr>
        <w:spacing w:line="480" w:lineRule="auto"/>
        <w:jc w:val="center"/>
        <w:rPr>
          <w:sz w:val="32"/>
          <w:u w:val="single"/>
        </w:rPr>
      </w:pPr>
      <w:r>
        <w:rPr>
          <w:b/>
          <w:sz w:val="32"/>
          <w:u w:val="single"/>
        </w:rPr>
        <w:t>CONCLUSION</w:t>
      </w:r>
      <w:r w:rsidR="007513B9">
        <w:rPr>
          <w:b/>
          <w:sz w:val="32"/>
          <w:u w:val="single"/>
        </w:rPr>
        <w:t xml:space="preserve"> AND </w:t>
      </w:r>
      <w:r w:rsidR="004F1669" w:rsidRPr="005047E1">
        <w:rPr>
          <w:b/>
          <w:sz w:val="32"/>
          <w:u w:val="single"/>
        </w:rPr>
        <w:t xml:space="preserve">FUTURE </w:t>
      </w:r>
      <w:r w:rsidR="004F1669">
        <w:rPr>
          <w:b/>
          <w:sz w:val="32"/>
          <w:u w:val="single"/>
        </w:rPr>
        <w:t>DIRECTIONS</w:t>
      </w:r>
    </w:p>
    <w:p w:rsidR="006A75C3" w:rsidRDefault="001E3072" w:rsidP="00346F8B">
      <w:pPr>
        <w:spacing w:line="480" w:lineRule="auto"/>
        <w:ind w:firstLine="0"/>
        <w:jc w:val="both"/>
      </w:pPr>
      <w:r>
        <w:rPr>
          <w:rFonts w:eastAsiaTheme="minorEastAsia"/>
        </w:rPr>
        <w:t xml:space="preserve">If a Picasso painting fetches a high sum at auction, will a similar painting by Dali also sell for more? </w:t>
      </w:r>
      <w:r w:rsidR="006A75C3">
        <w:t xml:space="preserve">In this research, we set out to examine the existence of </w:t>
      </w:r>
      <w:r w:rsidR="005C0053">
        <w:t xml:space="preserve">these </w:t>
      </w:r>
      <w:r w:rsidR="006A75C3">
        <w:t>anchoring cross-effects</w:t>
      </w:r>
      <w:ins w:id="0" w:author="Jessica" w:date="2016-04-09T23:04:00Z">
        <w:r w:rsidR="003F71CC">
          <w:t xml:space="preserve"> by</w:t>
        </w:r>
      </w:ins>
      <w:del w:id="1" w:author="Jessica" w:date="2016-04-09T23:04:00Z">
        <w:r w:rsidR="006A75C3" w:rsidDel="003F71CC">
          <w:delText>,</w:delText>
        </w:r>
      </w:del>
      <w:r w:rsidR="006A75C3">
        <w:t xml:space="preserve"> building upon the original anchoring work of </w:t>
      </w:r>
      <w:proofErr w:type="spellStart"/>
      <w:r w:rsidR="006A75C3">
        <w:t>Beggs</w:t>
      </w:r>
      <w:proofErr w:type="spellEnd"/>
      <w:r w:rsidR="006A75C3">
        <w:t xml:space="preserve"> &amp; </w:t>
      </w:r>
      <w:proofErr w:type="spellStart"/>
      <w:r w:rsidR="006A75C3">
        <w:t>Graddy</w:t>
      </w:r>
      <w:proofErr w:type="spellEnd"/>
      <w:r w:rsidR="006A75C3">
        <w:t xml:space="preserve"> (2009). To accomplish this, we developed a more general model to control for similarity between art pieces, effectively allowing us to cons</w:t>
      </w:r>
      <w:r w:rsidR="0026517C">
        <w:t>ider related goods instead of pa</w:t>
      </w:r>
      <w:r w:rsidR="006A75C3">
        <w:t>st sales of an item.</w:t>
      </w:r>
      <w:r w:rsidR="00DE1AFF">
        <w:t xml:space="preserve"> </w:t>
      </w:r>
      <w:r w:rsidR="001007B4">
        <w:t xml:space="preserve">With </w:t>
      </w:r>
      <w:r w:rsidR="00545E37">
        <w:t xml:space="preserve">computer programming </w:t>
      </w:r>
      <w:r w:rsidR="008F5760">
        <w:t xml:space="preserve">techniques, </w:t>
      </w:r>
      <w:r w:rsidR="00DA1630">
        <w:t>w</w:t>
      </w:r>
      <w:r w:rsidR="00E0098F">
        <w:t>e</w:t>
      </w:r>
      <w:r w:rsidR="006A75C3">
        <w:t xml:space="preserve"> </w:t>
      </w:r>
      <w:r w:rsidR="0026517C">
        <w:t>also constructed a new</w:t>
      </w:r>
      <w:r w:rsidR="00ED7F00">
        <w:t xml:space="preserve"> </w:t>
      </w:r>
      <w:r w:rsidR="006A75C3">
        <w:t xml:space="preserve">dataset </w:t>
      </w:r>
      <w:r w:rsidR="00300944">
        <w:t xml:space="preserve">consisting of 500,000 </w:t>
      </w:r>
      <w:r w:rsidR="006A75C3">
        <w:t xml:space="preserve">recent </w:t>
      </w:r>
      <w:r w:rsidR="007B67EF">
        <w:t xml:space="preserve">auction </w:t>
      </w:r>
      <w:r w:rsidR="006A75C3">
        <w:t xml:space="preserve">sales </w:t>
      </w:r>
      <w:r w:rsidR="00FB7C36">
        <w:t>of assorted art</w:t>
      </w:r>
      <w:r w:rsidR="00D146EB">
        <w:t xml:space="preserve"> (</w:t>
      </w:r>
      <w:r w:rsidR="00171A6C">
        <w:t xml:space="preserve">including </w:t>
      </w:r>
      <w:r w:rsidR="00D146EB">
        <w:t>250,000 paintings)</w:t>
      </w:r>
      <w:r w:rsidR="00FB53E0">
        <w:t xml:space="preserve"> spanning the years </w:t>
      </w:r>
      <w:r w:rsidR="00922BF4">
        <w:t>2006-2015</w:t>
      </w:r>
      <w:r w:rsidR="00B07933">
        <w:t xml:space="preserve">. </w:t>
      </w:r>
      <w:commentRangeStart w:id="2"/>
      <w:r w:rsidR="00B07933">
        <w:t>This is itself</w:t>
      </w:r>
      <w:r w:rsidR="00A00D44">
        <w:t xml:space="preserve"> a </w:t>
      </w:r>
      <w:r w:rsidR="003C37DB">
        <w:t xml:space="preserve">major contribution to the </w:t>
      </w:r>
      <w:r w:rsidR="005061E3">
        <w:t xml:space="preserve">art economics </w:t>
      </w:r>
      <w:r w:rsidR="003C37DB">
        <w:t>literature</w:t>
      </w:r>
      <w:r w:rsidR="00382043">
        <w:t xml:space="preserve">, </w:t>
      </w:r>
      <w:r w:rsidR="00A042FD">
        <w:t xml:space="preserve">much of which has relied on the same </w:t>
      </w:r>
      <w:r w:rsidR="00031A6C">
        <w:t xml:space="preserve">Impressionist </w:t>
      </w:r>
      <w:r w:rsidR="00D8139C">
        <w:t xml:space="preserve">and Contemporary </w:t>
      </w:r>
      <w:r w:rsidR="005D2D63">
        <w:t>auction data compiled in the 1990</w:t>
      </w:r>
      <w:r w:rsidR="000015F1">
        <w:t>’</w:t>
      </w:r>
      <w:r w:rsidR="005D2D63">
        <w:t>s.</w:t>
      </w:r>
      <w:commentRangeEnd w:id="2"/>
      <w:r w:rsidR="003F71CC">
        <w:rPr>
          <w:rStyle w:val="CommentReference"/>
        </w:rPr>
        <w:commentReference w:id="2"/>
      </w:r>
    </w:p>
    <w:p w:rsidR="00DD3095" w:rsidRDefault="00DD3095" w:rsidP="00346F8B">
      <w:pPr>
        <w:spacing w:line="480" w:lineRule="auto"/>
        <w:ind w:firstLine="0"/>
        <w:jc w:val="both"/>
        <w:rPr>
          <w:rFonts w:eastAsiaTheme="minorEastAsia"/>
        </w:rPr>
      </w:pPr>
      <w:r>
        <w:tab/>
        <w:t xml:space="preserve">We were able to </w:t>
      </w:r>
      <w:r w:rsidR="00B202ED">
        <w:t>replicate the</w:t>
      </w:r>
      <w:r w:rsidR="00414D4D">
        <w:t xml:space="preserve"> general findings</w:t>
      </w:r>
      <w:r w:rsidR="006D441F">
        <w:t xml:space="preserve"> </w:t>
      </w:r>
      <w:r w:rsidR="00973762">
        <w:t xml:space="preserve">of </w:t>
      </w:r>
      <w:proofErr w:type="spellStart"/>
      <w:r w:rsidR="006D441F">
        <w:t>Beggs</w:t>
      </w:r>
      <w:proofErr w:type="spellEnd"/>
      <w:r w:rsidR="006D441F">
        <w:t xml:space="preserve"> &amp; </w:t>
      </w:r>
      <w:proofErr w:type="spellStart"/>
      <w:r w:rsidR="006D441F">
        <w:t>Graddy</w:t>
      </w:r>
      <w:proofErr w:type="spellEnd"/>
      <w:r w:rsidR="006D441F">
        <w:t xml:space="preserve"> (2009) on their original data</w:t>
      </w:r>
      <w:r w:rsidR="00A82653">
        <w:t>set</w:t>
      </w:r>
      <w:r w:rsidR="006D441F">
        <w:t xml:space="preserve">, </w:t>
      </w:r>
      <w:commentRangeStart w:id="3"/>
      <w:r w:rsidR="00CD50EF">
        <w:t>despite not knowing exactly which observations they used.</w:t>
      </w:r>
      <w:r w:rsidR="00831323">
        <w:t xml:space="preserve"> </w:t>
      </w:r>
      <w:commentRangeEnd w:id="3"/>
      <w:r w:rsidR="003F71CC">
        <w:rPr>
          <w:rStyle w:val="CommentReference"/>
        </w:rPr>
        <w:commentReference w:id="3"/>
      </w:r>
      <w:r w:rsidR="00831323">
        <w:t>This</w:t>
      </w:r>
      <w:r w:rsidR="00025FC3">
        <w:t xml:space="preserve"> included</w:t>
      </w:r>
      <w:r w:rsidR="008A580D">
        <w:t xml:space="preserve"> the discovery</w:t>
      </w:r>
      <w:r w:rsidR="00DF3F3E">
        <w:t xml:space="preserve"> of</w:t>
      </w:r>
      <w:r w:rsidR="005D33C4">
        <w:t xml:space="preserve"> </w:t>
      </w:r>
      <w:r w:rsidR="005F314C">
        <w:t xml:space="preserve">significant </w:t>
      </w:r>
      <w:r w:rsidR="005D33C4">
        <w:t>anchoring effects</w:t>
      </w:r>
      <w:r w:rsidR="00D941A2">
        <w:t xml:space="preserve"> across the </w:t>
      </w:r>
      <w:proofErr w:type="spellStart"/>
      <w:r w:rsidR="00D941A2">
        <w:t>resales</w:t>
      </w:r>
      <w:proofErr w:type="spellEnd"/>
      <w:r w:rsidR="00D941A2">
        <w:t xml:space="preserve"> of </w:t>
      </w:r>
      <w:r w:rsidR="00FA1320">
        <w:t>Impressionist a</w:t>
      </w:r>
      <w:r w:rsidR="00B2237B">
        <w:t>nd Contemporary art pieces</w:t>
      </w:r>
      <w:r w:rsidR="002254B4">
        <w:t xml:space="preserve">, </w:t>
      </w:r>
      <w:r w:rsidR="00C20A15">
        <w:t xml:space="preserve">as well as various other </w:t>
      </w:r>
      <w:r w:rsidR="00D21730">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113FA2">
        <w:rPr>
          <w:rFonts w:eastAsiaTheme="minorEastAsia"/>
        </w:rPr>
        <w:t xml:space="preserve"> values,</w:t>
      </w:r>
      <w:r w:rsidR="00FA2CF8">
        <w:rPr>
          <w:rFonts w:eastAsiaTheme="minorEastAsia"/>
        </w:rPr>
        <w:t xml:space="preserve"> insignificant time coefficients, etc.).</w:t>
      </w:r>
      <w:r w:rsidR="004C4EA6">
        <w:rPr>
          <w:rFonts w:eastAsiaTheme="minorEastAsia"/>
        </w:rPr>
        <w:t xml:space="preserve"> Such replication work </w:t>
      </w:r>
      <w:r w:rsidR="001B0D9E">
        <w:rPr>
          <w:rFonts w:eastAsiaTheme="minorEastAsia"/>
        </w:rPr>
        <w:t xml:space="preserve">ensured we were applying their model correctly before </w:t>
      </w:r>
      <w:r w:rsidR="00AA505E">
        <w:rPr>
          <w:rFonts w:eastAsiaTheme="minorEastAsia"/>
        </w:rPr>
        <w:t xml:space="preserve">modifying </w:t>
      </w:r>
      <w:r w:rsidR="008703FC">
        <w:rPr>
          <w:rFonts w:eastAsiaTheme="minorEastAsia"/>
        </w:rPr>
        <w:t>it for our</w:t>
      </w:r>
      <w:r w:rsidR="00FC1F68">
        <w:rPr>
          <w:rFonts w:eastAsiaTheme="minorEastAsia"/>
        </w:rPr>
        <w:t xml:space="preserve"> substitution</w:t>
      </w:r>
      <w:r w:rsidR="00740A16">
        <w:rPr>
          <w:rFonts w:eastAsiaTheme="minorEastAsia"/>
        </w:rPr>
        <w:t xml:space="preserve"> </w:t>
      </w:r>
      <w:r w:rsidR="00E744F9">
        <w:rPr>
          <w:rFonts w:eastAsiaTheme="minorEastAsia"/>
        </w:rPr>
        <w:t>work.</w:t>
      </w:r>
    </w:p>
    <w:p w:rsidR="001A2244" w:rsidRDefault="008E324B" w:rsidP="00A924FB">
      <w:pPr>
        <w:spacing w:line="480" w:lineRule="auto"/>
        <w:ind w:firstLine="0"/>
        <w:jc w:val="both"/>
      </w:pPr>
      <w:r>
        <w:rPr>
          <w:rFonts w:eastAsiaTheme="minorEastAsia"/>
        </w:rPr>
        <w:tab/>
      </w:r>
      <w:r w:rsidR="00B6628F">
        <w:rPr>
          <w:rFonts w:eastAsiaTheme="minorEastAsia"/>
        </w:rPr>
        <w:t xml:space="preserve">Our model, which </w:t>
      </w:r>
      <w:r w:rsidR="0052164E">
        <w:rPr>
          <w:rFonts w:eastAsiaTheme="minorEastAsia"/>
        </w:rPr>
        <w:t xml:space="preserve">generalizes </w:t>
      </w:r>
      <w:r w:rsidR="00E75790">
        <w:rPr>
          <w:rFonts w:eastAsiaTheme="minorEastAsia"/>
        </w:rPr>
        <w:t xml:space="preserve">the </w:t>
      </w:r>
      <w:r w:rsidR="00650D27">
        <w:rPr>
          <w:rFonts w:eastAsiaTheme="minorEastAsia"/>
        </w:rPr>
        <w:t xml:space="preserve">original model of </w:t>
      </w:r>
      <w:proofErr w:type="spellStart"/>
      <w:r w:rsidR="00AA3802">
        <w:rPr>
          <w:rFonts w:eastAsiaTheme="minorEastAsia"/>
        </w:rPr>
        <w:t>Beggs</w:t>
      </w:r>
      <w:proofErr w:type="spellEnd"/>
      <w:r w:rsidR="00AA3802">
        <w:rPr>
          <w:rFonts w:eastAsiaTheme="minorEastAsia"/>
        </w:rPr>
        <w:t xml:space="preserve"> &amp; </w:t>
      </w:r>
      <w:proofErr w:type="spellStart"/>
      <w:r w:rsidR="00AA3802">
        <w:rPr>
          <w:rFonts w:eastAsiaTheme="minorEastAsia"/>
        </w:rPr>
        <w:t>Graddy</w:t>
      </w:r>
      <w:proofErr w:type="spellEnd"/>
      <w:r w:rsidR="00EB051B">
        <w:rPr>
          <w:rFonts w:eastAsiaTheme="minorEastAsia"/>
        </w:rPr>
        <w:t xml:space="preserve"> (2009)</w:t>
      </w:r>
      <w:r w:rsidR="00B84A42">
        <w:rPr>
          <w:rFonts w:eastAsiaTheme="minorEastAsia"/>
        </w:rPr>
        <w:t xml:space="preserve">, </w:t>
      </w:r>
      <w:r w:rsidR="000375BF">
        <w:rPr>
          <w:rFonts w:eastAsiaTheme="minorEastAsia"/>
        </w:rPr>
        <w:t xml:space="preserve">allows one to test </w:t>
      </w:r>
      <w:r w:rsidR="00B118DB">
        <w:rPr>
          <w:rFonts w:eastAsiaTheme="minorEastAsia"/>
        </w:rPr>
        <w:t>for</w:t>
      </w:r>
      <w:r w:rsidR="00DF4C52">
        <w:rPr>
          <w:rFonts w:eastAsiaTheme="minorEastAsia"/>
        </w:rPr>
        <w:t xml:space="preserve"> </w:t>
      </w:r>
      <w:r w:rsidR="00B118DB">
        <w:rPr>
          <w:rFonts w:eastAsiaTheme="minorEastAsia"/>
        </w:rPr>
        <w:t xml:space="preserve">anchoring cross-effects </w:t>
      </w:r>
      <w:r w:rsidR="00BA60DF">
        <w:rPr>
          <w:rFonts w:eastAsiaTheme="minorEastAsia"/>
        </w:rPr>
        <w:t>across sales of similar</w:t>
      </w:r>
      <w:r w:rsidR="00B13DD1">
        <w:rPr>
          <w:rFonts w:eastAsiaTheme="minorEastAsia"/>
        </w:rPr>
        <w:t xml:space="preserve"> art pieces</w:t>
      </w:r>
      <w:r w:rsidR="00AA4A16">
        <w:rPr>
          <w:rFonts w:eastAsiaTheme="minorEastAsia"/>
        </w:rPr>
        <w:t xml:space="preserve">. </w:t>
      </w:r>
      <w:r w:rsidR="008B3026">
        <w:rPr>
          <w:rFonts w:eastAsiaTheme="minorEastAsia"/>
        </w:rPr>
        <w:t xml:space="preserve"> </w:t>
      </w:r>
      <w:r w:rsidR="00E8481E">
        <w:rPr>
          <w:rFonts w:eastAsiaTheme="minorEastAsia"/>
        </w:rPr>
        <w:t>For our model</w:t>
      </w:r>
      <w:r w:rsidR="00861D92">
        <w:rPr>
          <w:rFonts w:eastAsiaTheme="minorEastAsia"/>
        </w:rPr>
        <w:t xml:space="preserve">, we introduced </w:t>
      </w:r>
      <w:r w:rsidR="00BA093F">
        <w:rPr>
          <w:rFonts w:eastAsiaTheme="minorEastAsia"/>
        </w:rPr>
        <w:t xml:space="preserve">two </w:t>
      </w:r>
      <w:r w:rsidR="006F144A">
        <w:rPr>
          <w:rFonts w:eastAsiaTheme="minorEastAsia"/>
        </w:rPr>
        <w:t xml:space="preserve">quantitative </w:t>
      </w:r>
      <w:r w:rsidR="00BA093F">
        <w:rPr>
          <w:rFonts w:eastAsiaTheme="minorEastAsia"/>
        </w:rPr>
        <w:t xml:space="preserve">measures of </w:t>
      </w:r>
      <w:r w:rsidR="00D6172B">
        <w:rPr>
          <w:rFonts w:eastAsiaTheme="minorEastAsia"/>
        </w:rPr>
        <w:t>similarity (substitution)</w:t>
      </w:r>
      <w:r w:rsidR="006B0612">
        <w:rPr>
          <w:rFonts w:eastAsiaTheme="minorEastAsia"/>
        </w:rPr>
        <w:t xml:space="preserve"> </w:t>
      </w:r>
      <w:r w:rsidR="00FF7286">
        <w:rPr>
          <w:rFonts w:eastAsiaTheme="minorEastAsia"/>
        </w:rPr>
        <w:t xml:space="preserve">between </w:t>
      </w:r>
      <w:r w:rsidR="00FF7286">
        <w:rPr>
          <w:rFonts w:eastAsiaTheme="minorEastAsia"/>
        </w:rPr>
        <w:lastRenderedPageBreak/>
        <w:t>art pieces,</w:t>
      </w:r>
      <w:r w:rsidR="00F6149A">
        <w:rPr>
          <w:rFonts w:eastAsiaTheme="minorEastAsia"/>
        </w:rPr>
        <w:t xml:space="preserve"> drawing upon insights from our interviews with</w:t>
      </w:r>
      <w:r w:rsidR="00D81C34">
        <w:rPr>
          <w:rFonts w:eastAsiaTheme="minorEastAsia"/>
        </w:rPr>
        <w:t xml:space="preserve"> experts and specialists in the art world.</w:t>
      </w:r>
      <w:r w:rsidR="006F144A">
        <w:rPr>
          <w:rFonts w:eastAsiaTheme="minorEastAsia"/>
        </w:rPr>
        <w:t xml:space="preserve"> </w:t>
      </w:r>
      <w:r w:rsidR="003F1770">
        <w:rPr>
          <w:rFonts w:eastAsiaTheme="minorEastAsia"/>
        </w:rPr>
        <w:t>Quantitative measures</w:t>
      </w:r>
      <w:r w:rsidR="00C475DE">
        <w:rPr>
          <w:rFonts w:eastAsiaTheme="minorEastAsia"/>
        </w:rPr>
        <w:t xml:space="preserve"> </w:t>
      </w:r>
      <w:r w:rsidR="003F1770">
        <w:rPr>
          <w:rFonts w:eastAsiaTheme="minorEastAsia"/>
        </w:rPr>
        <w:t>of artistic similarity, to our knowledge, ha</w:t>
      </w:r>
      <w:ins w:id="4" w:author="Jessica" w:date="2016-04-09T23:06:00Z">
        <w:r w:rsidR="003F71CC">
          <w:rPr>
            <w:rFonts w:eastAsiaTheme="minorEastAsia"/>
          </w:rPr>
          <w:t>ve</w:t>
        </w:r>
      </w:ins>
      <w:del w:id="5" w:author="Jessica" w:date="2016-04-09T23:06:00Z">
        <w:r w:rsidR="003F1770" w:rsidDel="003F71CC">
          <w:rPr>
            <w:rFonts w:eastAsiaTheme="minorEastAsia"/>
          </w:rPr>
          <w:delText>s</w:delText>
        </w:r>
      </w:del>
      <w:r w:rsidR="003F1770">
        <w:rPr>
          <w:rFonts w:eastAsiaTheme="minorEastAsia"/>
        </w:rPr>
        <w:t xml:space="preserve"> </w:t>
      </w:r>
      <w:r w:rsidR="00C475DE">
        <w:rPr>
          <w:rFonts w:eastAsiaTheme="minorEastAsia"/>
        </w:rPr>
        <w:t xml:space="preserve">not </w:t>
      </w:r>
      <w:r w:rsidR="00C14D7E">
        <w:rPr>
          <w:rFonts w:eastAsiaTheme="minorEastAsia"/>
        </w:rPr>
        <w:t>previously</w:t>
      </w:r>
      <w:r w:rsidR="00833D2C">
        <w:rPr>
          <w:rFonts w:eastAsiaTheme="minorEastAsia"/>
        </w:rPr>
        <w:t xml:space="preserve"> appeared</w:t>
      </w:r>
      <w:r w:rsidR="00A40B40">
        <w:rPr>
          <w:rFonts w:eastAsiaTheme="minorEastAsia"/>
        </w:rPr>
        <w:t xml:space="preserve"> in the </w:t>
      </w:r>
      <w:r w:rsidR="00DE484D">
        <w:rPr>
          <w:rFonts w:eastAsiaTheme="minorEastAsia"/>
        </w:rPr>
        <w:t>art econometric literature.</w:t>
      </w:r>
      <w:r w:rsidR="002B5DA1">
        <w:t xml:space="preserve"> </w:t>
      </w:r>
      <w:r w:rsidR="00C02D90">
        <w:t xml:space="preserve">Running </w:t>
      </w:r>
      <w:r w:rsidR="00E00655">
        <w:t xml:space="preserve">our </w:t>
      </w:r>
      <w:r w:rsidR="00C02D90">
        <w:t xml:space="preserve">model on </w:t>
      </w:r>
      <w:r w:rsidR="0003086E">
        <w:t xml:space="preserve">our three datasets, we were able to find </w:t>
      </w:r>
      <w:r w:rsidR="004D0448">
        <w:t xml:space="preserve">significant </w:t>
      </w:r>
      <w:r w:rsidR="0003086E">
        <w:t>evidence of anchoring cross-effects.</w:t>
      </w:r>
      <w:r w:rsidR="006D5F12">
        <w:t xml:space="preserve"> </w:t>
      </w:r>
      <w:r w:rsidR="00C0748A">
        <w:t xml:space="preserve">Furthermore, in our experiment </w:t>
      </w:r>
      <w:r w:rsidR="00B14690">
        <w:t xml:space="preserve">with </w:t>
      </w:r>
      <w:r w:rsidR="00C53C28">
        <w:t xml:space="preserve">three </w:t>
      </w:r>
      <w:r w:rsidR="0028668A">
        <w:t xml:space="preserve">known </w:t>
      </w:r>
      <w:r w:rsidR="00155A08">
        <w:t xml:space="preserve">pairs of similar artists, we </w:t>
      </w:r>
      <w:r w:rsidR="00E312BC">
        <w:t xml:space="preserve">identified </w:t>
      </w:r>
      <w:r w:rsidR="00432753">
        <w:t xml:space="preserve">strong </w:t>
      </w:r>
      <w:r w:rsidR="008849E6">
        <w:t xml:space="preserve">and </w:t>
      </w:r>
      <w:r w:rsidR="00FE5BCF">
        <w:t xml:space="preserve">significant </w:t>
      </w:r>
      <w:r w:rsidR="00747696">
        <w:t>anchoring</w:t>
      </w:r>
      <w:r w:rsidR="008B4A11">
        <w:t xml:space="preserve"> </w:t>
      </w:r>
      <w:r w:rsidR="00D866E6">
        <w:t>between Picasso and</w:t>
      </w:r>
      <w:r w:rsidR="00401E04">
        <w:t xml:space="preserve"> Chagall</w:t>
      </w:r>
      <w:r w:rsidR="00EE1882">
        <w:t xml:space="preserve">, who </w:t>
      </w:r>
      <w:r w:rsidR="00EA6A8F">
        <w:t>are</w:t>
      </w:r>
      <w:r w:rsidR="00EE1882">
        <w:t xml:space="preserve"> </w:t>
      </w:r>
      <w:r w:rsidR="00766542">
        <w:t xml:space="preserve">often </w:t>
      </w:r>
      <w:r w:rsidR="00514B94">
        <w:t>showcased</w:t>
      </w:r>
      <w:r w:rsidR="000907D3">
        <w:t xml:space="preserve"> together </w:t>
      </w:r>
      <w:r w:rsidR="00624CEF">
        <w:t>at auction</w:t>
      </w:r>
      <w:r w:rsidR="00102700">
        <w:t>s</w:t>
      </w:r>
      <w:r w:rsidR="00624CEF">
        <w:t xml:space="preserve"> and </w:t>
      </w:r>
      <w:commentRangeStart w:id="6"/>
      <w:r w:rsidR="00624CEF">
        <w:t>exhibition</w:t>
      </w:r>
      <w:r w:rsidR="00102700">
        <w:t>s</w:t>
      </w:r>
      <w:r w:rsidR="00624CEF">
        <w:t>.</w:t>
      </w:r>
      <w:commentRangeEnd w:id="6"/>
      <w:r w:rsidR="003F71CC">
        <w:rPr>
          <w:rStyle w:val="CommentReference"/>
        </w:rPr>
        <w:commentReference w:id="6"/>
      </w:r>
    </w:p>
    <w:p w:rsidR="004F1669" w:rsidRDefault="001A2244" w:rsidP="006A75C3">
      <w:pPr>
        <w:spacing w:line="480" w:lineRule="auto"/>
        <w:jc w:val="both"/>
      </w:pPr>
      <w:r>
        <w:t>Overall,</w:t>
      </w:r>
      <w:r w:rsidR="00544C39">
        <w:t xml:space="preserve"> our</w:t>
      </w:r>
      <w:r w:rsidR="00CE59FC">
        <w:t xml:space="preserve"> discovery of anchoring cross-effects</w:t>
      </w:r>
      <w:r w:rsidR="006D5F12">
        <w:t xml:space="preserve"> was </w:t>
      </w:r>
      <w:r w:rsidR="00922641">
        <w:t>surprising given</w:t>
      </w:r>
      <w:r w:rsidR="0085081C">
        <w:t xml:space="preserve"> </w:t>
      </w:r>
      <w:r w:rsidR="00AD62AF">
        <w:t xml:space="preserve">that </w:t>
      </w:r>
      <w:r w:rsidR="00FD13B7">
        <w:t xml:space="preserve">the </w:t>
      </w:r>
      <w:r w:rsidR="00920F91">
        <w:t xml:space="preserve">similarity measures </w:t>
      </w:r>
      <w:r w:rsidR="00FD13B7">
        <w:t xml:space="preserve">we constructed </w:t>
      </w:r>
      <w:r w:rsidR="00920F91">
        <w:t>were</w:t>
      </w:r>
      <w:r w:rsidR="00F564B9">
        <w:t xml:space="preserve"> considerably different</w:t>
      </w:r>
      <w:r w:rsidR="00354E88">
        <w:t xml:space="preserve">, </w:t>
      </w:r>
      <w:r w:rsidR="0002784D">
        <w:t xml:space="preserve">broadly applied, </w:t>
      </w:r>
      <w:r w:rsidR="000B41F4">
        <w:t xml:space="preserve">and </w:t>
      </w:r>
      <w:r w:rsidR="008B28CE">
        <w:t xml:space="preserve">admittedly </w:t>
      </w:r>
      <w:r w:rsidR="000B41F4">
        <w:t>imperfect</w:t>
      </w:r>
      <w:r w:rsidR="00E319A0">
        <w:t>.</w:t>
      </w:r>
      <w:r w:rsidR="00A924FB">
        <w:t xml:space="preserve"> Measuring similarity </w:t>
      </w:r>
      <w:r w:rsidR="00904BA9">
        <w:t xml:space="preserve">across art pieces </w:t>
      </w:r>
      <w:r w:rsidR="004F1669">
        <w:t>is an enormous</w:t>
      </w:r>
      <w:r w:rsidR="00E13CE8">
        <w:t>ly</w:t>
      </w:r>
      <w:r w:rsidR="0008384E">
        <w:t xml:space="preserve"> difficult</w:t>
      </w:r>
      <w:r w:rsidR="00EC66B3">
        <w:t xml:space="preserve"> challenge</w:t>
      </w:r>
      <w:r w:rsidR="0008384E">
        <w:t>,</w:t>
      </w:r>
      <w:r w:rsidR="00BF0608">
        <w:t xml:space="preserve"> even for </w:t>
      </w:r>
      <w:r w:rsidR="00B14AA4">
        <w:t xml:space="preserve">art </w:t>
      </w:r>
      <w:r w:rsidR="00E251F3">
        <w:t>experts</w:t>
      </w:r>
      <w:r w:rsidR="005809A7">
        <w:t>.</w:t>
      </w:r>
      <w:r w:rsidR="007B7724">
        <w:t xml:space="preserve"> In our interviews, w</w:t>
      </w:r>
      <w:r w:rsidR="00961E9F">
        <w:t>e</w:t>
      </w:r>
      <w:r w:rsidR="004F1669">
        <w:t xml:space="preserve"> </w:t>
      </w:r>
      <w:r w:rsidR="00AD6753">
        <w:t xml:space="preserve">sometimes </w:t>
      </w:r>
      <w:r w:rsidR="004F1669">
        <w:t xml:space="preserve">received </w:t>
      </w:r>
      <w:r w:rsidR="0083017B">
        <w:t xml:space="preserve">very </w:t>
      </w:r>
      <w:r w:rsidR="004F1669">
        <w:t>divergent opinions on the relative importance of</w:t>
      </w:r>
      <w:r w:rsidR="00273D87">
        <w:t xml:space="preserve"> various</w:t>
      </w:r>
      <w:r w:rsidR="00F00B2F">
        <w:t xml:space="preserve"> hedonic characteristics</w:t>
      </w:r>
      <w:r w:rsidR="001846C3">
        <w:t xml:space="preserve">. </w:t>
      </w:r>
      <w:r w:rsidR="00F2415B">
        <w:t>Yet</w:t>
      </w:r>
      <w:r w:rsidR="00414D33">
        <w:t xml:space="preserve"> assessing</w:t>
      </w:r>
      <w:r w:rsidR="00F2415B">
        <w:t xml:space="preserve"> </w:t>
      </w:r>
      <w:r w:rsidR="00FF2884">
        <w:t xml:space="preserve">artistic similarity is </w:t>
      </w:r>
      <w:r w:rsidR="00F945E7">
        <w:t xml:space="preserve">vital to </w:t>
      </w:r>
      <w:r w:rsidR="004B6355">
        <w:t xml:space="preserve">properly </w:t>
      </w:r>
      <w:r w:rsidR="0097113C">
        <w:t>appraising work</w:t>
      </w:r>
      <w:r w:rsidR="00CE32A9">
        <w:t>s</w:t>
      </w:r>
      <w:r w:rsidR="00C42E3E">
        <w:t xml:space="preserve">, and </w:t>
      </w:r>
      <w:r w:rsidR="00AB4223">
        <w:t xml:space="preserve">according to </w:t>
      </w:r>
      <w:commentRangeStart w:id="7"/>
      <w:r w:rsidR="00AB4223">
        <w:t xml:space="preserve">Mark </w:t>
      </w:r>
      <w:r w:rsidR="00471AAE">
        <w:t>Best</w:t>
      </w:r>
      <w:commentRangeEnd w:id="7"/>
      <w:r w:rsidR="003F71CC">
        <w:rPr>
          <w:rStyle w:val="CommentReference"/>
        </w:rPr>
        <w:commentReference w:id="7"/>
      </w:r>
      <w:r w:rsidR="00471AAE">
        <w:t>,</w:t>
      </w:r>
      <w:r w:rsidR="00C1158E">
        <w:t xml:space="preserve"> something</w:t>
      </w:r>
      <w:r w:rsidR="00D033DD">
        <w:t xml:space="preserve"> </w:t>
      </w:r>
      <w:r w:rsidR="00601173">
        <w:t xml:space="preserve">that those in the field </w:t>
      </w:r>
      <w:r w:rsidR="007F4278">
        <w:t xml:space="preserve">must continually </w:t>
      </w:r>
      <w:r w:rsidR="00C1158E">
        <w:t xml:space="preserve">address. </w:t>
      </w:r>
      <w:r w:rsidR="000C626E">
        <w:t xml:space="preserve">Hence, there are a myriad of directions for future </w:t>
      </w:r>
      <w:r w:rsidR="0080311A">
        <w:t xml:space="preserve">work. </w:t>
      </w:r>
    </w:p>
    <w:p w:rsidR="004F1669" w:rsidRDefault="004F1669" w:rsidP="004F1669">
      <w:pPr>
        <w:spacing w:line="480" w:lineRule="auto"/>
        <w:ind w:firstLine="0"/>
        <w:jc w:val="both"/>
      </w:pPr>
      <w:r>
        <w:tab/>
        <w:t xml:space="preserve">First, the exact mechanism by which past price can bias current price is </w:t>
      </w:r>
      <w:proofErr w:type="gramStart"/>
      <w:r>
        <w:t>still</w:t>
      </w:r>
      <w:proofErr w:type="gramEnd"/>
      <w:r>
        <w:t xml:space="preserve"> a black box. The mere observation of this sufficed for our definition of anchoring, but it would be worthwhile to dig deeper into this </w:t>
      </w:r>
      <w:del w:id="8" w:author="Jessica" w:date="2016-04-09T23:08:00Z">
        <w:r w:rsidDel="003F71CC">
          <w:delText xml:space="preserve">regard </w:delText>
        </w:r>
      </w:del>
      <w:ins w:id="9" w:author="Jessica" w:date="2016-04-09T23:08:00Z">
        <w:r w:rsidR="003F71CC">
          <w:t>issue</w:t>
        </w:r>
        <w:r w:rsidR="003F71CC">
          <w:t xml:space="preserve"> </w:t>
        </w:r>
      </w:ins>
      <w:r>
        <w:t>in order to understand how</w:t>
      </w:r>
      <w:r w:rsidR="00CB02E0">
        <w:t xml:space="preserve"> price signals</w:t>
      </w:r>
      <w:r>
        <w:t xml:space="preserve"> flow</w:t>
      </w:r>
      <w:del w:id="10" w:author="Jessica" w:date="2016-04-09T23:08:00Z">
        <w:r w:rsidDel="003F71CC">
          <w:delText>s</w:delText>
        </w:r>
      </w:del>
      <w:r>
        <w:t xml:space="preserve"> </w:t>
      </w:r>
      <w:r w:rsidR="007B437C">
        <w:t>across</w:t>
      </w:r>
      <w:r>
        <w:t xml:space="preserve"> auction sales. To better understand how past price biases current </w:t>
      </w:r>
      <w:r>
        <w:lastRenderedPageBreak/>
        <w:t>price, it may be useful to conduct further interviews with buyers, auctioneers, and sellers</w:t>
      </w:r>
      <w:r w:rsidR="00A060C6">
        <w:t xml:space="preserve"> to understand </w:t>
      </w:r>
      <w:r w:rsidR="008F44B1">
        <w:t xml:space="preserve">how they formulate </w:t>
      </w:r>
      <w:r w:rsidR="004D37D2">
        <w:t xml:space="preserve">their estimates of </w:t>
      </w:r>
      <w:commentRangeStart w:id="11"/>
      <w:r w:rsidR="00DE2C92">
        <w:t>pieces.</w:t>
      </w:r>
      <w:commentRangeEnd w:id="11"/>
      <w:r w:rsidR="003F71CC">
        <w:rPr>
          <w:rStyle w:val="CommentReference"/>
        </w:rPr>
        <w:commentReference w:id="11"/>
      </w:r>
    </w:p>
    <w:p w:rsidR="004F1669" w:rsidRDefault="004F1669" w:rsidP="004F1669">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t>
      </w:r>
      <w:proofErr w:type="gramStart"/>
      <w:r>
        <w:t>well-known</w:t>
      </w:r>
      <w:proofErr w:type="gramEnd"/>
      <w:r>
        <w:t xml:space="preserve">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558A5" w:rsidRDefault="004F1669" w:rsidP="005302AA">
      <w:pPr>
        <w:spacing w:line="480" w:lineRule="auto"/>
        <w:ind w:firstLine="0"/>
        <w:jc w:val="both"/>
      </w:pPr>
      <w:r>
        <w:tab/>
      </w:r>
      <w:r w:rsidR="00A962F5">
        <w:t>Finally</w:t>
      </w:r>
      <w:r>
        <w:t xml:space="preserve">, one could examine other applications of anchoring. While we have only focused on </w:t>
      </w:r>
      <w:r w:rsidR="006563A7">
        <w:t>the impact of anchoring on sale</w:t>
      </w:r>
      <w:r>
        <w:t xml:space="preserve"> (hammer) price, </w:t>
      </w:r>
      <w:proofErr w:type="spellStart"/>
      <w:r>
        <w:t>Beggs</w:t>
      </w:r>
      <w:proofErr w:type="spellEnd"/>
      <w:r>
        <w:t xml:space="preserve"> &amp; </w:t>
      </w:r>
      <w:proofErr w:type="spellStart"/>
      <w:r>
        <w:t>Graddy</w:t>
      </w:r>
      <w:proofErr w:type="spellEnd"/>
      <w:r>
        <w:t xml:space="preserve"> (2009) also discuss how it can impact auctioneer presale estimates for a piece, as well as the probability of even selling the work. As in their paper, our regression model can easily be adapted for these </w:t>
      </w:r>
      <w:ins w:id="12" w:author="Jessica" w:date="2016-04-09T23:09:00Z">
        <w:r w:rsidR="003F71CC">
          <w:t xml:space="preserve">variations </w:t>
        </w:r>
      </w:ins>
      <w:r>
        <w:t>by changing the dependent variable or</w:t>
      </w:r>
      <w:ins w:id="13" w:author="Jessica" w:date="2016-04-09T23:09:00Z">
        <w:r w:rsidR="003F71CC">
          <w:t xml:space="preserve"> by</w:t>
        </w:r>
      </w:ins>
      <w:r>
        <w:t xml:space="preserve"> applying a </w:t>
      </w:r>
      <w:proofErr w:type="spellStart"/>
      <w:r>
        <w:t>probit</w:t>
      </w:r>
      <w:proofErr w:type="spellEnd"/>
      <w:r>
        <w:t xml:space="preserve"> transformation. One could also test for asymmetric anchoring cross-effects between similar pieces, i.e. </w:t>
      </w:r>
      <w:ins w:id="14" w:author="Jessica" w:date="2016-04-09T23:10:00Z">
        <w:r w:rsidR="003F71CC">
          <w:t>whether</w:t>
        </w:r>
      </w:ins>
      <w:del w:id="15" w:author="Jessica" w:date="2016-04-09T23:10:00Z">
        <w:r w:rsidDel="003F71CC">
          <w:delText>if</w:delText>
        </w:r>
      </w:del>
      <w:r>
        <w:t xml:space="preserve"> gains in the price of a substitute affects a good’s sale price differently than losses do. </w:t>
      </w:r>
      <w:r w:rsidR="005F3EC2">
        <w:t xml:space="preserve">However, </w:t>
      </w:r>
      <w:r w:rsidR="001067E4">
        <w:t xml:space="preserve">when </w:t>
      </w:r>
      <w:proofErr w:type="spellStart"/>
      <w:r>
        <w:t>Beggs</w:t>
      </w:r>
      <w:proofErr w:type="spellEnd"/>
      <w:r>
        <w:t xml:space="preserve"> &amp; </w:t>
      </w:r>
      <w:proofErr w:type="spellStart"/>
      <w:r>
        <w:t>Graddy</w:t>
      </w:r>
      <w:proofErr w:type="spellEnd"/>
      <w:r>
        <w:t xml:space="preserve"> (2005) examined this </w:t>
      </w:r>
      <w:r w:rsidR="001067E4">
        <w:t xml:space="preserve">for </w:t>
      </w:r>
      <w:proofErr w:type="spellStart"/>
      <w:r w:rsidR="001067E4">
        <w:t>resales</w:t>
      </w:r>
      <w:proofErr w:type="spellEnd"/>
      <w:r w:rsidR="001067E4">
        <w:t xml:space="preserve"> of the same work, they </w:t>
      </w:r>
      <w:r>
        <w:t>found no significant evidence of</w:t>
      </w:r>
      <w:r w:rsidR="00753537">
        <w:t xml:space="preserve"> asymmetric </w:t>
      </w:r>
      <w:commentRangeStart w:id="16"/>
      <w:r w:rsidR="00753537">
        <w:t>effects.</w:t>
      </w:r>
      <w:r>
        <w:t xml:space="preserve"> </w:t>
      </w:r>
      <w:commentRangeEnd w:id="16"/>
      <w:r w:rsidR="003F71CC">
        <w:rPr>
          <w:rStyle w:val="CommentReference"/>
        </w:rPr>
        <w:commentReference w:id="16"/>
      </w:r>
    </w:p>
    <w:sectPr w:rsidR="00E558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essica" w:date="2016-04-09T23:05:00Z" w:initials="J">
    <w:p w:rsidR="003F71CC" w:rsidRDefault="003F71CC">
      <w:pPr>
        <w:pStyle w:val="CommentText"/>
      </w:pPr>
      <w:r>
        <w:rPr>
          <w:rStyle w:val="CommentReference"/>
        </w:rPr>
        <w:annotationRef/>
      </w:r>
      <w:proofErr w:type="spellStart"/>
      <w:r>
        <w:t>Yaaass</w:t>
      </w:r>
      <w:proofErr w:type="spellEnd"/>
      <w:r>
        <w:t>. Good for you!!</w:t>
      </w:r>
    </w:p>
  </w:comment>
  <w:comment w:id="3" w:author="Jessica" w:date="2016-04-09T23:06:00Z" w:initials="J">
    <w:p w:rsidR="003F71CC" w:rsidRDefault="003F71CC">
      <w:pPr>
        <w:pStyle w:val="CommentText"/>
      </w:pPr>
      <w:r>
        <w:rPr>
          <w:rStyle w:val="CommentReference"/>
        </w:rPr>
        <w:annotationRef/>
      </w:r>
      <w:r>
        <w:t xml:space="preserve">Maybe I just missed it in reading earlier, but I don’t think this is a point that is made very explicit earlier in your thesis? I think this is something that should be really emphasized! You’re testing the efficacy of their model by seeing if you can find the same results on random observations that might not be the ones they used. </w:t>
      </w:r>
    </w:p>
  </w:comment>
  <w:comment w:id="6" w:author="Jessica" w:date="2016-04-09T23:07:00Z" w:initials="J">
    <w:p w:rsidR="003F71CC" w:rsidRDefault="003F71CC">
      <w:pPr>
        <w:pStyle w:val="CommentText"/>
      </w:pPr>
      <w:r>
        <w:rPr>
          <w:rStyle w:val="CommentReference"/>
        </w:rPr>
        <w:annotationRef/>
      </w:r>
      <w:r>
        <w:t xml:space="preserve">You can have an additional sentence here to talk about why this matters. Also explaining why your model shouldn’t be ignored simply because significant anchoring wasn’t found between the other two </w:t>
      </w:r>
      <w:proofErr w:type="spellStart"/>
      <w:r>
        <w:t>aartists</w:t>
      </w:r>
      <w:proofErr w:type="spellEnd"/>
      <w:r>
        <w:t>.</w:t>
      </w:r>
    </w:p>
  </w:comment>
  <w:comment w:id="7" w:author="Jessica" w:date="2016-04-09T23:08:00Z" w:initials="J">
    <w:p w:rsidR="003F71CC" w:rsidRDefault="003F71CC">
      <w:pPr>
        <w:pStyle w:val="CommentText"/>
      </w:pPr>
      <w:r>
        <w:rPr>
          <w:rStyle w:val="CommentReference"/>
        </w:rPr>
        <w:annotationRef/>
      </w:r>
      <w:r>
        <w:t>Who is this? I know I keep saying this, but because you don’t bring up names very frequently, it’s important that your readers are clear on who everybody is.</w:t>
      </w:r>
    </w:p>
  </w:comment>
  <w:comment w:id="11" w:author="Jessica" w:date="2016-04-09T23:09:00Z" w:initials="J">
    <w:p w:rsidR="003F71CC" w:rsidRDefault="003F71CC">
      <w:pPr>
        <w:pStyle w:val="CommentText"/>
      </w:pPr>
      <w:r>
        <w:rPr>
          <w:rStyle w:val="CommentReference"/>
        </w:rPr>
        <w:annotationRef/>
      </w:r>
      <w:r>
        <w:t>You can have an additional sentence here to talk about why these qualitative assessments by experts are still valuable even if they may possess personal biases.</w:t>
      </w:r>
    </w:p>
  </w:comment>
  <w:comment w:id="16" w:author="Jessica" w:date="2016-04-09T23:11:00Z" w:initials="J">
    <w:p w:rsidR="003F71CC" w:rsidRDefault="003F71CC">
      <w:pPr>
        <w:pStyle w:val="CommentText"/>
      </w:pPr>
      <w:r>
        <w:rPr>
          <w:rStyle w:val="CommentReference"/>
        </w:rPr>
        <w:annotationRef/>
      </w:r>
      <w:r>
        <w:t xml:space="preserve">You could end your thesis a little more emphatically I think! Something like, “Regardless, my thesis has already significantly contributed to our understanding of the art world through a quantitative lens blah </w:t>
      </w:r>
      <w:proofErr w:type="spellStart"/>
      <w:r>
        <w:t>blah</w:t>
      </w:r>
      <w:proofErr w:type="spellEnd"/>
      <w:r>
        <w:t xml:space="preserve"> blah”</w:t>
      </w:r>
      <w:bookmarkStart w:id="17" w:name="_GoBack"/>
      <w:bookmarkEnd w:id="1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69"/>
    <w:rsid w:val="000015F1"/>
    <w:rsid w:val="00013B4E"/>
    <w:rsid w:val="00020A9A"/>
    <w:rsid w:val="0002395A"/>
    <w:rsid w:val="00025EC0"/>
    <w:rsid w:val="00025FC3"/>
    <w:rsid w:val="0002784D"/>
    <w:rsid w:val="0003086E"/>
    <w:rsid w:val="00030BF0"/>
    <w:rsid w:val="00031A6C"/>
    <w:rsid w:val="000341E1"/>
    <w:rsid w:val="000375BF"/>
    <w:rsid w:val="00053A01"/>
    <w:rsid w:val="00056573"/>
    <w:rsid w:val="00062E6A"/>
    <w:rsid w:val="0006612E"/>
    <w:rsid w:val="0007217A"/>
    <w:rsid w:val="0007330B"/>
    <w:rsid w:val="00081230"/>
    <w:rsid w:val="0008384E"/>
    <w:rsid w:val="000907D3"/>
    <w:rsid w:val="00093FC5"/>
    <w:rsid w:val="000953D7"/>
    <w:rsid w:val="000A266D"/>
    <w:rsid w:val="000A778F"/>
    <w:rsid w:val="000B2D9B"/>
    <w:rsid w:val="000B3EA2"/>
    <w:rsid w:val="000B41F4"/>
    <w:rsid w:val="000B5BA1"/>
    <w:rsid w:val="000C626E"/>
    <w:rsid w:val="000C6286"/>
    <w:rsid w:val="000C683F"/>
    <w:rsid w:val="000C7EA5"/>
    <w:rsid w:val="000D2E1D"/>
    <w:rsid w:val="000D35CD"/>
    <w:rsid w:val="000E1FA3"/>
    <w:rsid w:val="001007B4"/>
    <w:rsid w:val="00102700"/>
    <w:rsid w:val="001067E4"/>
    <w:rsid w:val="00111DF2"/>
    <w:rsid w:val="00112F39"/>
    <w:rsid w:val="00113FA2"/>
    <w:rsid w:val="0011577A"/>
    <w:rsid w:val="001234B9"/>
    <w:rsid w:val="00125E36"/>
    <w:rsid w:val="0013361C"/>
    <w:rsid w:val="00155A08"/>
    <w:rsid w:val="0016410D"/>
    <w:rsid w:val="00171A6C"/>
    <w:rsid w:val="001740A6"/>
    <w:rsid w:val="00180725"/>
    <w:rsid w:val="001846C3"/>
    <w:rsid w:val="00184890"/>
    <w:rsid w:val="001A2244"/>
    <w:rsid w:val="001A4907"/>
    <w:rsid w:val="001B0D9E"/>
    <w:rsid w:val="001C36A3"/>
    <w:rsid w:val="001D16A4"/>
    <w:rsid w:val="001D41F6"/>
    <w:rsid w:val="001E26D9"/>
    <w:rsid w:val="001E3072"/>
    <w:rsid w:val="001E4F80"/>
    <w:rsid w:val="001F0883"/>
    <w:rsid w:val="001F63B5"/>
    <w:rsid w:val="00204196"/>
    <w:rsid w:val="00206925"/>
    <w:rsid w:val="00211470"/>
    <w:rsid w:val="00214862"/>
    <w:rsid w:val="002165A1"/>
    <w:rsid w:val="00223D42"/>
    <w:rsid w:val="002254B4"/>
    <w:rsid w:val="00231C9D"/>
    <w:rsid w:val="00243B45"/>
    <w:rsid w:val="002521D5"/>
    <w:rsid w:val="0025692C"/>
    <w:rsid w:val="0026517C"/>
    <w:rsid w:val="00273D87"/>
    <w:rsid w:val="0027464A"/>
    <w:rsid w:val="00276A88"/>
    <w:rsid w:val="0028668A"/>
    <w:rsid w:val="00297581"/>
    <w:rsid w:val="002B5DA1"/>
    <w:rsid w:val="002D74E8"/>
    <w:rsid w:val="002E0CF1"/>
    <w:rsid w:val="002E37F8"/>
    <w:rsid w:val="002F5CF2"/>
    <w:rsid w:val="00300944"/>
    <w:rsid w:val="00305BF9"/>
    <w:rsid w:val="003174B4"/>
    <w:rsid w:val="003338DD"/>
    <w:rsid w:val="00342319"/>
    <w:rsid w:val="00345C5C"/>
    <w:rsid w:val="00346F8B"/>
    <w:rsid w:val="00347054"/>
    <w:rsid w:val="00354E88"/>
    <w:rsid w:val="00355DAC"/>
    <w:rsid w:val="003716F1"/>
    <w:rsid w:val="00372859"/>
    <w:rsid w:val="0037652F"/>
    <w:rsid w:val="00380E5D"/>
    <w:rsid w:val="00382043"/>
    <w:rsid w:val="00394D71"/>
    <w:rsid w:val="003A3E02"/>
    <w:rsid w:val="003A6C10"/>
    <w:rsid w:val="003A757C"/>
    <w:rsid w:val="003B0F20"/>
    <w:rsid w:val="003B2526"/>
    <w:rsid w:val="003B32B9"/>
    <w:rsid w:val="003C37DB"/>
    <w:rsid w:val="003C53E7"/>
    <w:rsid w:val="003D0619"/>
    <w:rsid w:val="003E1C1A"/>
    <w:rsid w:val="003E4F7F"/>
    <w:rsid w:val="003F1770"/>
    <w:rsid w:val="003F5CE2"/>
    <w:rsid w:val="003F71CC"/>
    <w:rsid w:val="003F72FA"/>
    <w:rsid w:val="00401E04"/>
    <w:rsid w:val="00401FC4"/>
    <w:rsid w:val="004049DF"/>
    <w:rsid w:val="00406C64"/>
    <w:rsid w:val="00410208"/>
    <w:rsid w:val="004136BE"/>
    <w:rsid w:val="00414D33"/>
    <w:rsid w:val="00414D4D"/>
    <w:rsid w:val="00423707"/>
    <w:rsid w:val="00426A3C"/>
    <w:rsid w:val="0043141E"/>
    <w:rsid w:val="00431685"/>
    <w:rsid w:val="00432753"/>
    <w:rsid w:val="00435D22"/>
    <w:rsid w:val="0044083D"/>
    <w:rsid w:val="0044418E"/>
    <w:rsid w:val="00445EE2"/>
    <w:rsid w:val="0044617A"/>
    <w:rsid w:val="0046294E"/>
    <w:rsid w:val="00467E9D"/>
    <w:rsid w:val="00471AAE"/>
    <w:rsid w:val="00484A0A"/>
    <w:rsid w:val="00490110"/>
    <w:rsid w:val="004B09A1"/>
    <w:rsid w:val="004B4AFC"/>
    <w:rsid w:val="004B58A9"/>
    <w:rsid w:val="004B6355"/>
    <w:rsid w:val="004C4EA6"/>
    <w:rsid w:val="004D0448"/>
    <w:rsid w:val="004D131D"/>
    <w:rsid w:val="004D37D2"/>
    <w:rsid w:val="004D49FE"/>
    <w:rsid w:val="004D728C"/>
    <w:rsid w:val="004E468E"/>
    <w:rsid w:val="004E5A39"/>
    <w:rsid w:val="004F1669"/>
    <w:rsid w:val="004F2527"/>
    <w:rsid w:val="004F681F"/>
    <w:rsid w:val="00502301"/>
    <w:rsid w:val="005061E3"/>
    <w:rsid w:val="00514B94"/>
    <w:rsid w:val="00515BC4"/>
    <w:rsid w:val="0052164E"/>
    <w:rsid w:val="005302AA"/>
    <w:rsid w:val="005309EA"/>
    <w:rsid w:val="00533094"/>
    <w:rsid w:val="00544C39"/>
    <w:rsid w:val="00545E37"/>
    <w:rsid w:val="00556FBF"/>
    <w:rsid w:val="00561E00"/>
    <w:rsid w:val="005634CB"/>
    <w:rsid w:val="00577308"/>
    <w:rsid w:val="005809A7"/>
    <w:rsid w:val="005A0295"/>
    <w:rsid w:val="005A4DF5"/>
    <w:rsid w:val="005A5D21"/>
    <w:rsid w:val="005B0745"/>
    <w:rsid w:val="005B59C5"/>
    <w:rsid w:val="005B75EF"/>
    <w:rsid w:val="005C0053"/>
    <w:rsid w:val="005D2D63"/>
    <w:rsid w:val="005D33C4"/>
    <w:rsid w:val="005D5B48"/>
    <w:rsid w:val="005E09EE"/>
    <w:rsid w:val="005E604B"/>
    <w:rsid w:val="005E6DBA"/>
    <w:rsid w:val="005F314C"/>
    <w:rsid w:val="005F3EC2"/>
    <w:rsid w:val="005F606D"/>
    <w:rsid w:val="00600BA8"/>
    <w:rsid w:val="00601173"/>
    <w:rsid w:val="00611A30"/>
    <w:rsid w:val="0062499F"/>
    <w:rsid w:val="00624CEF"/>
    <w:rsid w:val="00637238"/>
    <w:rsid w:val="00640444"/>
    <w:rsid w:val="0064180C"/>
    <w:rsid w:val="00643776"/>
    <w:rsid w:val="00650D27"/>
    <w:rsid w:val="006563A7"/>
    <w:rsid w:val="00667275"/>
    <w:rsid w:val="00686F66"/>
    <w:rsid w:val="00687BF0"/>
    <w:rsid w:val="00691C5C"/>
    <w:rsid w:val="00694FEC"/>
    <w:rsid w:val="0069567F"/>
    <w:rsid w:val="006960E4"/>
    <w:rsid w:val="006A2877"/>
    <w:rsid w:val="006A45F4"/>
    <w:rsid w:val="006A6A6B"/>
    <w:rsid w:val="006A75C3"/>
    <w:rsid w:val="006B0612"/>
    <w:rsid w:val="006B3E5E"/>
    <w:rsid w:val="006C09D2"/>
    <w:rsid w:val="006C3E82"/>
    <w:rsid w:val="006D3908"/>
    <w:rsid w:val="006D441F"/>
    <w:rsid w:val="006D495D"/>
    <w:rsid w:val="006D57B2"/>
    <w:rsid w:val="006D5F12"/>
    <w:rsid w:val="006E571D"/>
    <w:rsid w:val="006F144A"/>
    <w:rsid w:val="0070656E"/>
    <w:rsid w:val="00712792"/>
    <w:rsid w:val="0071681B"/>
    <w:rsid w:val="0071729A"/>
    <w:rsid w:val="00725B19"/>
    <w:rsid w:val="00740A16"/>
    <w:rsid w:val="00741118"/>
    <w:rsid w:val="00743A6D"/>
    <w:rsid w:val="00747696"/>
    <w:rsid w:val="00750536"/>
    <w:rsid w:val="007513B9"/>
    <w:rsid w:val="00752A77"/>
    <w:rsid w:val="00753537"/>
    <w:rsid w:val="00756667"/>
    <w:rsid w:val="00757FB0"/>
    <w:rsid w:val="00766542"/>
    <w:rsid w:val="0077683A"/>
    <w:rsid w:val="00783C36"/>
    <w:rsid w:val="007A487C"/>
    <w:rsid w:val="007A66AD"/>
    <w:rsid w:val="007B109E"/>
    <w:rsid w:val="007B2E04"/>
    <w:rsid w:val="007B437C"/>
    <w:rsid w:val="007B559E"/>
    <w:rsid w:val="007B5D6B"/>
    <w:rsid w:val="007B67EF"/>
    <w:rsid w:val="007B7724"/>
    <w:rsid w:val="007C0CAC"/>
    <w:rsid w:val="007E3F61"/>
    <w:rsid w:val="007F0B73"/>
    <w:rsid w:val="007F1B54"/>
    <w:rsid w:val="007F4278"/>
    <w:rsid w:val="008029F9"/>
    <w:rsid w:val="0080311A"/>
    <w:rsid w:val="0080469C"/>
    <w:rsid w:val="00807A6E"/>
    <w:rsid w:val="00817517"/>
    <w:rsid w:val="0083017B"/>
    <w:rsid w:val="00831323"/>
    <w:rsid w:val="00833043"/>
    <w:rsid w:val="00833D2C"/>
    <w:rsid w:val="00846A8A"/>
    <w:rsid w:val="00846F83"/>
    <w:rsid w:val="008473BA"/>
    <w:rsid w:val="0085081B"/>
    <w:rsid w:val="0085081C"/>
    <w:rsid w:val="00852C90"/>
    <w:rsid w:val="00854403"/>
    <w:rsid w:val="00861D92"/>
    <w:rsid w:val="008703FC"/>
    <w:rsid w:val="00874568"/>
    <w:rsid w:val="008748E2"/>
    <w:rsid w:val="00874D76"/>
    <w:rsid w:val="008849E6"/>
    <w:rsid w:val="008927DC"/>
    <w:rsid w:val="0089411B"/>
    <w:rsid w:val="008955AE"/>
    <w:rsid w:val="008A3BE5"/>
    <w:rsid w:val="008A580D"/>
    <w:rsid w:val="008A6620"/>
    <w:rsid w:val="008A7471"/>
    <w:rsid w:val="008B28CE"/>
    <w:rsid w:val="008B3026"/>
    <w:rsid w:val="008B4A11"/>
    <w:rsid w:val="008B7995"/>
    <w:rsid w:val="008C79D9"/>
    <w:rsid w:val="008E324B"/>
    <w:rsid w:val="008F44B1"/>
    <w:rsid w:val="008F5760"/>
    <w:rsid w:val="00904BA9"/>
    <w:rsid w:val="00906170"/>
    <w:rsid w:val="0091186E"/>
    <w:rsid w:val="00916673"/>
    <w:rsid w:val="00920F91"/>
    <w:rsid w:val="00922641"/>
    <w:rsid w:val="00922BF4"/>
    <w:rsid w:val="00952EFC"/>
    <w:rsid w:val="00957AB0"/>
    <w:rsid w:val="00957B5D"/>
    <w:rsid w:val="00961E9F"/>
    <w:rsid w:val="009633AC"/>
    <w:rsid w:val="00966FE0"/>
    <w:rsid w:val="0097076A"/>
    <w:rsid w:val="0097113C"/>
    <w:rsid w:val="00971CB5"/>
    <w:rsid w:val="00973762"/>
    <w:rsid w:val="00977B34"/>
    <w:rsid w:val="0099367A"/>
    <w:rsid w:val="009B3A19"/>
    <w:rsid w:val="009B4259"/>
    <w:rsid w:val="009B612F"/>
    <w:rsid w:val="009D0D46"/>
    <w:rsid w:val="009D2CDF"/>
    <w:rsid w:val="009D2DD7"/>
    <w:rsid w:val="009D65F7"/>
    <w:rsid w:val="009D768C"/>
    <w:rsid w:val="009D7AE0"/>
    <w:rsid w:val="009F206D"/>
    <w:rsid w:val="00A00D44"/>
    <w:rsid w:val="00A042FD"/>
    <w:rsid w:val="00A060C6"/>
    <w:rsid w:val="00A07E81"/>
    <w:rsid w:val="00A11F39"/>
    <w:rsid w:val="00A1251F"/>
    <w:rsid w:val="00A17ABD"/>
    <w:rsid w:val="00A17FA3"/>
    <w:rsid w:val="00A234D8"/>
    <w:rsid w:val="00A2523D"/>
    <w:rsid w:val="00A40B40"/>
    <w:rsid w:val="00A4381E"/>
    <w:rsid w:val="00A630CB"/>
    <w:rsid w:val="00A63632"/>
    <w:rsid w:val="00A676FE"/>
    <w:rsid w:val="00A706D1"/>
    <w:rsid w:val="00A82653"/>
    <w:rsid w:val="00A924FB"/>
    <w:rsid w:val="00A95D0B"/>
    <w:rsid w:val="00A962F5"/>
    <w:rsid w:val="00AA2391"/>
    <w:rsid w:val="00AA2914"/>
    <w:rsid w:val="00AA3802"/>
    <w:rsid w:val="00AA4A16"/>
    <w:rsid w:val="00AA505E"/>
    <w:rsid w:val="00AB1F6D"/>
    <w:rsid w:val="00AB4223"/>
    <w:rsid w:val="00AB4606"/>
    <w:rsid w:val="00AB7A89"/>
    <w:rsid w:val="00AC79A5"/>
    <w:rsid w:val="00AD62AF"/>
    <w:rsid w:val="00AD6753"/>
    <w:rsid w:val="00AE22FC"/>
    <w:rsid w:val="00AE2B80"/>
    <w:rsid w:val="00AE7298"/>
    <w:rsid w:val="00AF1A18"/>
    <w:rsid w:val="00AF2B1C"/>
    <w:rsid w:val="00AF4582"/>
    <w:rsid w:val="00B0506D"/>
    <w:rsid w:val="00B07933"/>
    <w:rsid w:val="00B1108B"/>
    <w:rsid w:val="00B118DB"/>
    <w:rsid w:val="00B13DD1"/>
    <w:rsid w:val="00B14690"/>
    <w:rsid w:val="00B14AA4"/>
    <w:rsid w:val="00B202ED"/>
    <w:rsid w:val="00B2237B"/>
    <w:rsid w:val="00B246DA"/>
    <w:rsid w:val="00B41AAC"/>
    <w:rsid w:val="00B4288B"/>
    <w:rsid w:val="00B42BD2"/>
    <w:rsid w:val="00B42DCF"/>
    <w:rsid w:val="00B436DD"/>
    <w:rsid w:val="00B43CC1"/>
    <w:rsid w:val="00B45B30"/>
    <w:rsid w:val="00B47BE8"/>
    <w:rsid w:val="00B51355"/>
    <w:rsid w:val="00B52DAD"/>
    <w:rsid w:val="00B606FE"/>
    <w:rsid w:val="00B6628F"/>
    <w:rsid w:val="00B67F97"/>
    <w:rsid w:val="00B70D09"/>
    <w:rsid w:val="00B727FA"/>
    <w:rsid w:val="00B7447C"/>
    <w:rsid w:val="00B84A42"/>
    <w:rsid w:val="00B93E79"/>
    <w:rsid w:val="00BA0299"/>
    <w:rsid w:val="00BA093F"/>
    <w:rsid w:val="00BA4F1C"/>
    <w:rsid w:val="00BA60DF"/>
    <w:rsid w:val="00BE2A62"/>
    <w:rsid w:val="00BF0608"/>
    <w:rsid w:val="00BF3740"/>
    <w:rsid w:val="00C02D90"/>
    <w:rsid w:val="00C053FB"/>
    <w:rsid w:val="00C0748A"/>
    <w:rsid w:val="00C1158E"/>
    <w:rsid w:val="00C12818"/>
    <w:rsid w:val="00C14D7E"/>
    <w:rsid w:val="00C20A15"/>
    <w:rsid w:val="00C32A88"/>
    <w:rsid w:val="00C330F1"/>
    <w:rsid w:val="00C34ED7"/>
    <w:rsid w:val="00C42E3E"/>
    <w:rsid w:val="00C475DE"/>
    <w:rsid w:val="00C53C28"/>
    <w:rsid w:val="00C64ECC"/>
    <w:rsid w:val="00C7444F"/>
    <w:rsid w:val="00C830F5"/>
    <w:rsid w:val="00C91E21"/>
    <w:rsid w:val="00C9719A"/>
    <w:rsid w:val="00CB02E0"/>
    <w:rsid w:val="00CB7F97"/>
    <w:rsid w:val="00CC1CC3"/>
    <w:rsid w:val="00CC6F47"/>
    <w:rsid w:val="00CD27CB"/>
    <w:rsid w:val="00CD2EEA"/>
    <w:rsid w:val="00CD50EF"/>
    <w:rsid w:val="00CE32A9"/>
    <w:rsid w:val="00CE59FC"/>
    <w:rsid w:val="00CF149F"/>
    <w:rsid w:val="00CF7DBD"/>
    <w:rsid w:val="00D01A81"/>
    <w:rsid w:val="00D033DD"/>
    <w:rsid w:val="00D0392A"/>
    <w:rsid w:val="00D04C1D"/>
    <w:rsid w:val="00D146EB"/>
    <w:rsid w:val="00D21730"/>
    <w:rsid w:val="00D34576"/>
    <w:rsid w:val="00D40BA0"/>
    <w:rsid w:val="00D41CDF"/>
    <w:rsid w:val="00D42EB0"/>
    <w:rsid w:val="00D43A43"/>
    <w:rsid w:val="00D44057"/>
    <w:rsid w:val="00D5029C"/>
    <w:rsid w:val="00D54C3E"/>
    <w:rsid w:val="00D55101"/>
    <w:rsid w:val="00D6172B"/>
    <w:rsid w:val="00D642FA"/>
    <w:rsid w:val="00D668E7"/>
    <w:rsid w:val="00D72231"/>
    <w:rsid w:val="00D732CD"/>
    <w:rsid w:val="00D8139C"/>
    <w:rsid w:val="00D81C34"/>
    <w:rsid w:val="00D866E6"/>
    <w:rsid w:val="00D941A2"/>
    <w:rsid w:val="00D94382"/>
    <w:rsid w:val="00DA1630"/>
    <w:rsid w:val="00DA3D0C"/>
    <w:rsid w:val="00DA66DD"/>
    <w:rsid w:val="00DC1E28"/>
    <w:rsid w:val="00DD185A"/>
    <w:rsid w:val="00DD3095"/>
    <w:rsid w:val="00DD4C24"/>
    <w:rsid w:val="00DE18E5"/>
    <w:rsid w:val="00DE1AFF"/>
    <w:rsid w:val="00DE2C92"/>
    <w:rsid w:val="00DE484D"/>
    <w:rsid w:val="00DE6E7A"/>
    <w:rsid w:val="00DF3F3E"/>
    <w:rsid w:val="00DF4C52"/>
    <w:rsid w:val="00DF7DC6"/>
    <w:rsid w:val="00E00655"/>
    <w:rsid w:val="00E0098F"/>
    <w:rsid w:val="00E13CE8"/>
    <w:rsid w:val="00E20857"/>
    <w:rsid w:val="00E23F78"/>
    <w:rsid w:val="00E251F3"/>
    <w:rsid w:val="00E312BC"/>
    <w:rsid w:val="00E319A0"/>
    <w:rsid w:val="00E43E2A"/>
    <w:rsid w:val="00E4457D"/>
    <w:rsid w:val="00E54299"/>
    <w:rsid w:val="00E558A5"/>
    <w:rsid w:val="00E6034B"/>
    <w:rsid w:val="00E744F9"/>
    <w:rsid w:val="00E75790"/>
    <w:rsid w:val="00E80AC5"/>
    <w:rsid w:val="00E8481E"/>
    <w:rsid w:val="00E87133"/>
    <w:rsid w:val="00E87FBB"/>
    <w:rsid w:val="00E96E69"/>
    <w:rsid w:val="00EA3F3F"/>
    <w:rsid w:val="00EA5604"/>
    <w:rsid w:val="00EA6A8F"/>
    <w:rsid w:val="00EB051B"/>
    <w:rsid w:val="00EC17EA"/>
    <w:rsid w:val="00EC49CE"/>
    <w:rsid w:val="00EC5DD8"/>
    <w:rsid w:val="00EC66B3"/>
    <w:rsid w:val="00ED7C49"/>
    <w:rsid w:val="00ED7F00"/>
    <w:rsid w:val="00EE1882"/>
    <w:rsid w:val="00EE2F84"/>
    <w:rsid w:val="00EF6373"/>
    <w:rsid w:val="00EF6411"/>
    <w:rsid w:val="00F00B2F"/>
    <w:rsid w:val="00F02C4E"/>
    <w:rsid w:val="00F0449F"/>
    <w:rsid w:val="00F06274"/>
    <w:rsid w:val="00F123B4"/>
    <w:rsid w:val="00F155EF"/>
    <w:rsid w:val="00F2415B"/>
    <w:rsid w:val="00F40F40"/>
    <w:rsid w:val="00F430BD"/>
    <w:rsid w:val="00F564B9"/>
    <w:rsid w:val="00F56BAD"/>
    <w:rsid w:val="00F57614"/>
    <w:rsid w:val="00F6149A"/>
    <w:rsid w:val="00F72631"/>
    <w:rsid w:val="00F82C60"/>
    <w:rsid w:val="00F83575"/>
    <w:rsid w:val="00F8460F"/>
    <w:rsid w:val="00F85CF1"/>
    <w:rsid w:val="00F91847"/>
    <w:rsid w:val="00F91B99"/>
    <w:rsid w:val="00F945E7"/>
    <w:rsid w:val="00F97815"/>
    <w:rsid w:val="00FA1320"/>
    <w:rsid w:val="00FA2217"/>
    <w:rsid w:val="00FA2CF8"/>
    <w:rsid w:val="00FB16DC"/>
    <w:rsid w:val="00FB2EB2"/>
    <w:rsid w:val="00FB3BD5"/>
    <w:rsid w:val="00FB4C7C"/>
    <w:rsid w:val="00FB53E0"/>
    <w:rsid w:val="00FB636C"/>
    <w:rsid w:val="00FB66F6"/>
    <w:rsid w:val="00FB7C36"/>
    <w:rsid w:val="00FC1D8B"/>
    <w:rsid w:val="00FC1F68"/>
    <w:rsid w:val="00FD13B7"/>
    <w:rsid w:val="00FE5BCF"/>
    <w:rsid w:val="00FE6959"/>
    <w:rsid w:val="00FF2884"/>
    <w:rsid w:val="00FF7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730"/>
    <w:rPr>
      <w:color w:val="808080"/>
    </w:rPr>
  </w:style>
  <w:style w:type="paragraph" w:styleId="BalloonText">
    <w:name w:val="Balloon Text"/>
    <w:basedOn w:val="Normal"/>
    <w:link w:val="BalloonTextChar"/>
    <w:uiPriority w:val="99"/>
    <w:semiHidden/>
    <w:unhideWhenUsed/>
    <w:rsid w:val="003F71C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71CC"/>
    <w:rPr>
      <w:rFonts w:ascii="Lucida Grande" w:hAnsi="Lucida Grande"/>
      <w:sz w:val="18"/>
      <w:szCs w:val="18"/>
    </w:rPr>
  </w:style>
  <w:style w:type="character" w:styleId="CommentReference">
    <w:name w:val="annotation reference"/>
    <w:basedOn w:val="DefaultParagraphFont"/>
    <w:uiPriority w:val="99"/>
    <w:semiHidden/>
    <w:unhideWhenUsed/>
    <w:rsid w:val="003F71CC"/>
    <w:rPr>
      <w:sz w:val="18"/>
      <w:szCs w:val="18"/>
    </w:rPr>
  </w:style>
  <w:style w:type="paragraph" w:styleId="CommentText">
    <w:name w:val="annotation text"/>
    <w:basedOn w:val="Normal"/>
    <w:link w:val="CommentTextChar"/>
    <w:uiPriority w:val="99"/>
    <w:semiHidden/>
    <w:unhideWhenUsed/>
    <w:rsid w:val="003F71CC"/>
    <w:pPr>
      <w:spacing w:line="240" w:lineRule="auto"/>
    </w:pPr>
  </w:style>
  <w:style w:type="character" w:customStyle="1" w:styleId="CommentTextChar">
    <w:name w:val="Comment Text Char"/>
    <w:basedOn w:val="DefaultParagraphFont"/>
    <w:link w:val="CommentText"/>
    <w:uiPriority w:val="99"/>
    <w:semiHidden/>
    <w:rsid w:val="003F71CC"/>
  </w:style>
  <w:style w:type="paragraph" w:styleId="CommentSubject">
    <w:name w:val="annotation subject"/>
    <w:basedOn w:val="CommentText"/>
    <w:next w:val="CommentText"/>
    <w:link w:val="CommentSubjectChar"/>
    <w:uiPriority w:val="99"/>
    <w:semiHidden/>
    <w:unhideWhenUsed/>
    <w:rsid w:val="003F71CC"/>
    <w:rPr>
      <w:b/>
      <w:bCs/>
      <w:sz w:val="20"/>
      <w:szCs w:val="20"/>
    </w:rPr>
  </w:style>
  <w:style w:type="character" w:customStyle="1" w:styleId="CommentSubjectChar">
    <w:name w:val="Comment Subject Char"/>
    <w:basedOn w:val="CommentTextChar"/>
    <w:link w:val="CommentSubject"/>
    <w:uiPriority w:val="99"/>
    <w:semiHidden/>
    <w:rsid w:val="003F71C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730"/>
    <w:rPr>
      <w:color w:val="808080"/>
    </w:rPr>
  </w:style>
  <w:style w:type="paragraph" w:styleId="BalloonText">
    <w:name w:val="Balloon Text"/>
    <w:basedOn w:val="Normal"/>
    <w:link w:val="BalloonTextChar"/>
    <w:uiPriority w:val="99"/>
    <w:semiHidden/>
    <w:unhideWhenUsed/>
    <w:rsid w:val="003F71C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71CC"/>
    <w:rPr>
      <w:rFonts w:ascii="Lucida Grande" w:hAnsi="Lucida Grande"/>
      <w:sz w:val="18"/>
      <w:szCs w:val="18"/>
    </w:rPr>
  </w:style>
  <w:style w:type="character" w:styleId="CommentReference">
    <w:name w:val="annotation reference"/>
    <w:basedOn w:val="DefaultParagraphFont"/>
    <w:uiPriority w:val="99"/>
    <w:semiHidden/>
    <w:unhideWhenUsed/>
    <w:rsid w:val="003F71CC"/>
    <w:rPr>
      <w:sz w:val="18"/>
      <w:szCs w:val="18"/>
    </w:rPr>
  </w:style>
  <w:style w:type="paragraph" w:styleId="CommentText">
    <w:name w:val="annotation text"/>
    <w:basedOn w:val="Normal"/>
    <w:link w:val="CommentTextChar"/>
    <w:uiPriority w:val="99"/>
    <w:semiHidden/>
    <w:unhideWhenUsed/>
    <w:rsid w:val="003F71CC"/>
    <w:pPr>
      <w:spacing w:line="240" w:lineRule="auto"/>
    </w:pPr>
  </w:style>
  <w:style w:type="character" w:customStyle="1" w:styleId="CommentTextChar">
    <w:name w:val="Comment Text Char"/>
    <w:basedOn w:val="DefaultParagraphFont"/>
    <w:link w:val="CommentText"/>
    <w:uiPriority w:val="99"/>
    <w:semiHidden/>
    <w:rsid w:val="003F71CC"/>
  </w:style>
  <w:style w:type="paragraph" w:styleId="CommentSubject">
    <w:name w:val="annotation subject"/>
    <w:basedOn w:val="CommentText"/>
    <w:next w:val="CommentText"/>
    <w:link w:val="CommentSubjectChar"/>
    <w:uiPriority w:val="99"/>
    <w:semiHidden/>
    <w:unhideWhenUsed/>
    <w:rsid w:val="003F71CC"/>
    <w:rPr>
      <w:b/>
      <w:bCs/>
      <w:sz w:val="20"/>
      <w:szCs w:val="20"/>
    </w:rPr>
  </w:style>
  <w:style w:type="character" w:customStyle="1" w:styleId="CommentSubjectChar">
    <w:name w:val="Comment Subject Char"/>
    <w:basedOn w:val="CommentTextChar"/>
    <w:link w:val="CommentSubject"/>
    <w:uiPriority w:val="99"/>
    <w:semiHidden/>
    <w:rsid w:val="003F71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705</Words>
  <Characters>4021</Characters>
  <Application>Microsoft Macintosh Word</Application>
  <DocSecurity>0</DocSecurity>
  <Lines>33</Lines>
  <Paragraphs>9</Paragraphs>
  <ScaleCrop>false</ScaleCrop>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Jessica</cp:lastModifiedBy>
  <cp:revision>2</cp:revision>
  <dcterms:created xsi:type="dcterms:W3CDTF">2016-04-10T03:11:00Z</dcterms:created>
  <dcterms:modified xsi:type="dcterms:W3CDTF">2016-04-10T03:11:00Z</dcterms:modified>
</cp:coreProperties>
</file>